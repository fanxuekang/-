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06B" w:rsidRDefault="006706BE" w:rsidP="006706BE">
      <w:pPr>
        <w:spacing w:line="360" w:lineRule="auto"/>
        <w:jc w:val="center"/>
        <w:rPr>
          <w:b/>
          <w:bCs/>
          <w:u w:val="single"/>
        </w:rPr>
      </w:pPr>
      <w:r>
        <w:rPr>
          <w:rFonts w:ascii="宋体"/>
          <w:b/>
          <w:bCs/>
          <w:sz w:val="24"/>
        </w:rPr>
        <w:t>(</w:t>
      </w:r>
      <w:r>
        <w:rPr>
          <w:rFonts w:ascii="宋体" w:hint="eastAsia"/>
          <w:b/>
          <w:bCs/>
          <w:sz w:val="24"/>
        </w:rPr>
        <w:t>封面A3</w:t>
      </w:r>
      <w:r>
        <w:rPr>
          <w:rFonts w:ascii="宋体"/>
          <w:b/>
          <w:bCs/>
          <w:sz w:val="24"/>
        </w:rPr>
        <w:t>牛皮纸，内容与该页相同，封面内保留该页内容</w:t>
      </w:r>
      <w:r>
        <w:rPr>
          <w:rFonts w:ascii="宋体" w:hint="eastAsia"/>
          <w:b/>
          <w:bCs/>
          <w:sz w:val="24"/>
        </w:rPr>
        <w:t>)</w:t>
      </w:r>
    </w:p>
    <w:p w:rsidR="00D0506B" w:rsidRDefault="006706BE" w:rsidP="006706BE">
      <w:pPr>
        <w:jc w:val="center"/>
        <w:rPr>
          <w:b/>
          <w:bCs/>
          <w:u w:val="single"/>
        </w:rPr>
      </w:pPr>
      <w:r>
        <w:rPr>
          <w:rFonts w:hint="eastAsia"/>
          <w:b/>
          <w:bCs/>
          <w:u w:val="single"/>
        </w:rPr>
        <w:t>(</w:t>
      </w:r>
      <w:r>
        <w:rPr>
          <w:rFonts w:hint="eastAsia"/>
          <w:b/>
          <w:bCs/>
          <w:u w:val="single"/>
        </w:rPr>
        <w:t>页面设置</w:t>
      </w:r>
      <w:r>
        <w:rPr>
          <w:b/>
          <w:bCs/>
          <w:u w:val="single"/>
        </w:rPr>
        <w:t>：</w:t>
      </w:r>
      <w:r>
        <w:rPr>
          <w:rFonts w:hint="eastAsia"/>
          <w:b/>
          <w:bCs/>
          <w:u w:val="single"/>
        </w:rPr>
        <w:t>A</w:t>
      </w:r>
      <w:r>
        <w:rPr>
          <w:b/>
          <w:bCs/>
          <w:u w:val="single"/>
        </w:rPr>
        <w:t>4</w:t>
      </w:r>
      <w:r>
        <w:rPr>
          <w:rFonts w:hint="eastAsia"/>
          <w:b/>
          <w:bCs/>
          <w:u w:val="single"/>
        </w:rPr>
        <w:t>纸</w:t>
      </w:r>
      <w:r>
        <w:rPr>
          <w:b/>
          <w:bCs/>
          <w:u w:val="single"/>
        </w:rPr>
        <w:t>打印，</w:t>
      </w:r>
      <w:r>
        <w:rPr>
          <w:rFonts w:hint="eastAsia"/>
          <w:b/>
          <w:bCs/>
          <w:u w:val="single"/>
        </w:rPr>
        <w:t>版面上空</w:t>
      </w:r>
      <w:r>
        <w:rPr>
          <w:rFonts w:hint="eastAsia"/>
          <w:b/>
          <w:bCs/>
          <w:u w:val="single"/>
        </w:rPr>
        <w:t>2.5cm</w:t>
      </w:r>
      <w:r>
        <w:rPr>
          <w:rFonts w:hint="eastAsia"/>
          <w:b/>
          <w:bCs/>
          <w:u w:val="single"/>
        </w:rPr>
        <w:t>，</w:t>
      </w:r>
      <w:r>
        <w:rPr>
          <w:b/>
          <w:bCs/>
          <w:u w:val="single"/>
        </w:rPr>
        <w:t>下空</w:t>
      </w:r>
      <w:r>
        <w:rPr>
          <w:rFonts w:hint="eastAsia"/>
          <w:b/>
          <w:bCs/>
          <w:u w:val="single"/>
        </w:rPr>
        <w:t>2.0</w:t>
      </w:r>
      <w:r>
        <w:rPr>
          <w:b/>
          <w:bCs/>
          <w:u w:val="single"/>
        </w:rPr>
        <w:t>cm,</w:t>
      </w:r>
      <w:proofErr w:type="gramStart"/>
      <w:r>
        <w:rPr>
          <w:rFonts w:hint="eastAsia"/>
          <w:b/>
          <w:bCs/>
          <w:u w:val="single"/>
        </w:rPr>
        <w:t>左空</w:t>
      </w:r>
      <w:proofErr w:type="gramEnd"/>
      <w:r>
        <w:rPr>
          <w:rFonts w:hint="eastAsia"/>
          <w:b/>
          <w:bCs/>
          <w:u w:val="single"/>
        </w:rPr>
        <w:t>2.2</w:t>
      </w:r>
      <w:r>
        <w:rPr>
          <w:b/>
          <w:bCs/>
          <w:u w:val="single"/>
        </w:rPr>
        <w:t>cm</w:t>
      </w:r>
      <w:r>
        <w:rPr>
          <w:rFonts w:hint="eastAsia"/>
          <w:b/>
          <w:bCs/>
          <w:u w:val="single"/>
        </w:rPr>
        <w:t>，</w:t>
      </w:r>
      <w:proofErr w:type="gramStart"/>
      <w:r>
        <w:rPr>
          <w:b/>
          <w:bCs/>
          <w:u w:val="single"/>
        </w:rPr>
        <w:t>右空</w:t>
      </w:r>
      <w:proofErr w:type="gramEnd"/>
      <w:r>
        <w:rPr>
          <w:rFonts w:hint="eastAsia"/>
          <w:b/>
          <w:bCs/>
          <w:u w:val="single"/>
        </w:rPr>
        <w:t>2.2cm,</w:t>
      </w:r>
      <w:r>
        <w:rPr>
          <w:rFonts w:hint="eastAsia"/>
          <w:b/>
          <w:bCs/>
          <w:u w:val="single"/>
        </w:rPr>
        <w:t>装订线</w:t>
      </w:r>
      <w:r>
        <w:rPr>
          <w:rFonts w:hint="eastAsia"/>
          <w:b/>
          <w:bCs/>
          <w:u w:val="single"/>
        </w:rPr>
        <w:t>0.5cm)</w:t>
      </w:r>
    </w:p>
    <w:p w:rsidR="00D0506B" w:rsidRDefault="00D0506B" w:rsidP="006C0B12">
      <w:pPr>
        <w:jc w:val="center"/>
        <w:rPr>
          <w:b/>
          <w:bCs/>
          <w:u w:val="single"/>
        </w:rPr>
      </w:pPr>
    </w:p>
    <w:p w:rsidR="00D0506B" w:rsidRDefault="00D0506B" w:rsidP="006C0B12">
      <w:pPr>
        <w:jc w:val="center"/>
        <w:rPr>
          <w:b/>
          <w:bCs/>
          <w:u w:val="single"/>
        </w:rPr>
      </w:pPr>
    </w:p>
    <w:p w:rsidR="006C0B12" w:rsidRDefault="006C0B12" w:rsidP="006C0B12">
      <w:pPr>
        <w:jc w:val="center"/>
        <w:rPr>
          <w:b/>
          <w:bCs/>
          <w:u w:val="single"/>
        </w:rPr>
      </w:pPr>
    </w:p>
    <w:p w:rsidR="006C0B12" w:rsidRDefault="006C0B12" w:rsidP="006C0B12">
      <w:pPr>
        <w:jc w:val="center"/>
        <w:rPr>
          <w:b/>
          <w:bCs/>
          <w:u w:val="single"/>
        </w:rPr>
      </w:pPr>
    </w:p>
    <w:p w:rsidR="006C0B12" w:rsidRPr="00D0506B" w:rsidRDefault="00D0506B" w:rsidP="006C0B12">
      <w:pPr>
        <w:jc w:val="center"/>
        <w:rPr>
          <w:rFonts w:ascii="华文行楷" w:eastAsia="华文行楷" w:hAnsi="华文仿宋"/>
          <w:b/>
          <w:bCs/>
          <w:sz w:val="52"/>
          <w:szCs w:val="52"/>
        </w:rPr>
      </w:pPr>
      <w:r w:rsidRPr="00D0506B">
        <w:rPr>
          <w:rFonts w:ascii="华文行楷" w:eastAsia="华文行楷" w:hAnsi="华文仿宋" w:hint="eastAsia"/>
          <w:b/>
          <w:bCs/>
          <w:sz w:val="52"/>
          <w:szCs w:val="52"/>
        </w:rPr>
        <w:t>山 东 科 技 大 学</w:t>
      </w:r>
    </w:p>
    <w:p w:rsidR="00D0506B" w:rsidRPr="00D0506B" w:rsidRDefault="00D0506B" w:rsidP="006C0B12">
      <w:pPr>
        <w:jc w:val="center"/>
        <w:rPr>
          <w:rFonts w:eastAsia="黑体"/>
          <w:b/>
          <w:bCs/>
          <w:w w:val="90"/>
          <w:sz w:val="72"/>
          <w:szCs w:val="72"/>
        </w:rPr>
      </w:pPr>
      <w:r w:rsidRPr="00D0506B">
        <w:rPr>
          <w:rFonts w:eastAsia="黑体" w:hint="eastAsia"/>
          <w:b/>
          <w:bCs/>
          <w:w w:val="90"/>
          <w:sz w:val="72"/>
          <w:szCs w:val="72"/>
        </w:rPr>
        <w:t>毕</w:t>
      </w:r>
      <w:r w:rsidRPr="00D0506B">
        <w:rPr>
          <w:rFonts w:eastAsia="黑体" w:hint="eastAsia"/>
          <w:b/>
          <w:bCs/>
          <w:w w:val="90"/>
          <w:sz w:val="72"/>
          <w:szCs w:val="72"/>
        </w:rPr>
        <w:t xml:space="preserve"> </w:t>
      </w:r>
      <w:r w:rsidRPr="00D0506B">
        <w:rPr>
          <w:rFonts w:eastAsia="黑体" w:hint="eastAsia"/>
          <w:b/>
          <w:bCs/>
          <w:w w:val="90"/>
          <w:sz w:val="72"/>
          <w:szCs w:val="72"/>
        </w:rPr>
        <w:t>业</w:t>
      </w:r>
      <w:r w:rsidRPr="00D0506B">
        <w:rPr>
          <w:rFonts w:eastAsia="黑体" w:hint="eastAsia"/>
          <w:b/>
          <w:bCs/>
          <w:w w:val="90"/>
          <w:sz w:val="72"/>
          <w:szCs w:val="72"/>
        </w:rPr>
        <w:t xml:space="preserve"> </w:t>
      </w:r>
      <w:r w:rsidRPr="00D0506B">
        <w:rPr>
          <w:rFonts w:eastAsia="黑体" w:hint="eastAsia"/>
          <w:b/>
          <w:bCs/>
          <w:w w:val="90"/>
          <w:sz w:val="72"/>
          <w:szCs w:val="72"/>
        </w:rPr>
        <w:t>设</w:t>
      </w:r>
      <w:r w:rsidRPr="00D0506B">
        <w:rPr>
          <w:rFonts w:eastAsia="黑体" w:hint="eastAsia"/>
          <w:b/>
          <w:bCs/>
          <w:w w:val="90"/>
          <w:sz w:val="72"/>
          <w:szCs w:val="72"/>
        </w:rPr>
        <w:t xml:space="preserve"> </w:t>
      </w:r>
      <w:r w:rsidRPr="00D0506B">
        <w:rPr>
          <w:rFonts w:eastAsia="黑体" w:hint="eastAsia"/>
          <w:b/>
          <w:bCs/>
          <w:w w:val="90"/>
          <w:sz w:val="72"/>
          <w:szCs w:val="72"/>
        </w:rPr>
        <w:t>计（论</w:t>
      </w:r>
      <w:r w:rsidRPr="00D0506B">
        <w:rPr>
          <w:rFonts w:eastAsia="黑体" w:hint="eastAsia"/>
          <w:b/>
          <w:bCs/>
          <w:w w:val="90"/>
          <w:sz w:val="72"/>
          <w:szCs w:val="72"/>
        </w:rPr>
        <w:t xml:space="preserve"> </w:t>
      </w:r>
      <w:r w:rsidRPr="00D0506B">
        <w:rPr>
          <w:rFonts w:eastAsia="黑体" w:hint="eastAsia"/>
          <w:b/>
          <w:bCs/>
          <w:w w:val="90"/>
          <w:sz w:val="72"/>
          <w:szCs w:val="72"/>
        </w:rPr>
        <w:t>文</w:t>
      </w:r>
      <w:r w:rsidRPr="00D0506B">
        <w:rPr>
          <w:rFonts w:eastAsia="黑体"/>
          <w:b/>
          <w:bCs/>
          <w:w w:val="90"/>
          <w:sz w:val="72"/>
          <w:szCs w:val="72"/>
        </w:rPr>
        <w:t>）</w:t>
      </w:r>
    </w:p>
    <w:p w:rsidR="006C0B12" w:rsidRPr="00D0506B" w:rsidRDefault="00D0506B" w:rsidP="006C0B12">
      <w:pPr>
        <w:jc w:val="center"/>
        <w:rPr>
          <w:rFonts w:eastAsia="黑体"/>
          <w:b/>
          <w:bCs/>
          <w:w w:val="90"/>
          <w:sz w:val="72"/>
          <w:szCs w:val="72"/>
        </w:rPr>
      </w:pPr>
      <w:r w:rsidRPr="00D0506B">
        <w:rPr>
          <w:rFonts w:eastAsia="黑体"/>
          <w:b/>
          <w:bCs/>
          <w:w w:val="90"/>
          <w:sz w:val="72"/>
          <w:szCs w:val="72"/>
        </w:rPr>
        <w:t>说</w:t>
      </w:r>
      <w:r>
        <w:rPr>
          <w:rFonts w:eastAsia="黑体" w:hint="eastAsia"/>
          <w:b/>
          <w:bCs/>
          <w:w w:val="90"/>
          <w:sz w:val="72"/>
          <w:szCs w:val="72"/>
        </w:rPr>
        <w:t xml:space="preserve">  </w:t>
      </w:r>
      <w:r w:rsidRPr="00D0506B">
        <w:rPr>
          <w:rFonts w:eastAsia="黑体"/>
          <w:b/>
          <w:bCs/>
          <w:w w:val="90"/>
          <w:sz w:val="72"/>
          <w:szCs w:val="72"/>
        </w:rPr>
        <w:t>明</w:t>
      </w:r>
      <w:r>
        <w:rPr>
          <w:rFonts w:eastAsia="黑体" w:hint="eastAsia"/>
          <w:b/>
          <w:bCs/>
          <w:w w:val="90"/>
          <w:sz w:val="72"/>
          <w:szCs w:val="72"/>
        </w:rPr>
        <w:t xml:space="preserve">  </w:t>
      </w:r>
      <w:r w:rsidRPr="00D0506B">
        <w:rPr>
          <w:rFonts w:eastAsia="黑体"/>
          <w:b/>
          <w:bCs/>
          <w:w w:val="90"/>
          <w:sz w:val="72"/>
          <w:szCs w:val="72"/>
        </w:rPr>
        <w:t>书</w:t>
      </w:r>
    </w:p>
    <w:p w:rsidR="006C0B12" w:rsidRPr="00373F4E" w:rsidRDefault="006C0B12" w:rsidP="006C0B12">
      <w:pPr>
        <w:jc w:val="center"/>
        <w:rPr>
          <w:rFonts w:ascii="宋体" w:hAnsi="宋体"/>
          <w:b/>
          <w:bCs/>
          <w:sz w:val="36"/>
        </w:rPr>
      </w:pPr>
    </w:p>
    <w:p w:rsidR="006C0B12" w:rsidRDefault="006C0B12" w:rsidP="006C0B12">
      <w:pPr>
        <w:jc w:val="center"/>
        <w:rPr>
          <w:rFonts w:ascii="Abadi MT Condensed" w:eastAsia="华康简楷" w:hAnsi="Abadi MT Condensed"/>
          <w:b/>
          <w:bCs/>
          <w:sz w:val="32"/>
        </w:rPr>
      </w:pPr>
    </w:p>
    <w:p w:rsidR="00F6772C" w:rsidRDefault="00F6772C" w:rsidP="006C0B12">
      <w:pPr>
        <w:jc w:val="center"/>
        <w:rPr>
          <w:rFonts w:ascii="Abadi MT Condensed" w:eastAsia="华康简楷" w:hAnsi="Abadi MT Condensed"/>
          <w:b/>
          <w:bCs/>
          <w:sz w:val="32"/>
        </w:rPr>
      </w:pPr>
    </w:p>
    <w:p w:rsidR="006C0B12" w:rsidRDefault="006C0B12" w:rsidP="00D0506B">
      <w:pPr>
        <w:spacing w:line="720" w:lineRule="auto"/>
        <w:jc w:val="center"/>
        <w:rPr>
          <w:rFonts w:ascii="Abadi MT Condensed" w:eastAsia="华康简楷" w:hAnsi="Abadi MT Condensed"/>
          <w:b/>
          <w:bCs/>
          <w:sz w:val="32"/>
        </w:rPr>
      </w:pPr>
    </w:p>
    <w:p w:rsidR="00D0506B" w:rsidRPr="009C3165" w:rsidRDefault="00D0506B" w:rsidP="006706BE">
      <w:pPr>
        <w:spacing w:line="720" w:lineRule="auto"/>
        <w:ind w:firstLineChars="250" w:firstLine="698"/>
        <w:rPr>
          <w:rFonts w:ascii="宋体" w:hAnsi="宋体"/>
          <w:b/>
          <w:bCs/>
          <w:spacing w:val="-6"/>
          <w:w w:val="80"/>
          <w:sz w:val="36"/>
        </w:rPr>
      </w:pPr>
      <w:r w:rsidRPr="009C3165">
        <w:rPr>
          <w:rFonts w:ascii="宋体" w:hAnsi="宋体" w:hint="eastAsia"/>
          <w:b/>
          <w:bCs/>
          <w:spacing w:val="-6"/>
          <w:w w:val="80"/>
          <w:sz w:val="36"/>
        </w:rPr>
        <w:t>设计题目</w:t>
      </w:r>
      <w:r w:rsidR="006C0B12" w:rsidRPr="009C3165">
        <w:rPr>
          <w:rFonts w:ascii="宋体" w:hAnsi="宋体" w:hint="eastAsia"/>
          <w:b/>
          <w:bCs/>
          <w:spacing w:val="2"/>
          <w:w w:val="80"/>
          <w:sz w:val="36"/>
        </w:rPr>
        <w:t>：</w:t>
      </w:r>
      <w:r w:rsidRPr="00D0506B">
        <w:rPr>
          <w:b/>
          <w:bCs/>
          <w:sz w:val="36"/>
          <w:u w:val="single"/>
        </w:rPr>
        <w:t xml:space="preserve"> </w:t>
      </w:r>
      <w:r>
        <w:rPr>
          <w:b/>
          <w:bCs/>
          <w:sz w:val="36"/>
          <w:u w:val="single"/>
        </w:rPr>
        <w:t xml:space="preserve">       </w:t>
      </w:r>
      <w:r w:rsidRPr="00790B57">
        <w:rPr>
          <w:rFonts w:ascii="宋体" w:hAnsi="宋体" w:hint="eastAsia"/>
          <w:bCs/>
          <w:spacing w:val="-6"/>
          <w:w w:val="80"/>
          <w:sz w:val="36"/>
          <w:u w:val="single"/>
        </w:rPr>
        <w:t>（宋体</w:t>
      </w:r>
      <w:r w:rsidRPr="00790B57">
        <w:rPr>
          <w:rFonts w:ascii="宋体" w:hAnsi="宋体"/>
          <w:bCs/>
          <w:spacing w:val="-6"/>
          <w:w w:val="80"/>
          <w:sz w:val="36"/>
          <w:u w:val="single"/>
        </w:rPr>
        <w:t>正文</w:t>
      </w:r>
      <w:r w:rsidRPr="00790B57">
        <w:rPr>
          <w:rFonts w:ascii="宋体" w:hAnsi="宋体" w:hint="eastAsia"/>
          <w:bCs/>
          <w:spacing w:val="-6"/>
          <w:w w:val="80"/>
          <w:sz w:val="36"/>
          <w:u w:val="single"/>
        </w:rPr>
        <w:t>小二</w:t>
      </w:r>
      <w:r w:rsidRPr="00790B57">
        <w:rPr>
          <w:rFonts w:ascii="宋体" w:hAnsi="宋体"/>
          <w:bCs/>
          <w:spacing w:val="-6"/>
          <w:w w:val="80"/>
          <w:sz w:val="36"/>
          <w:u w:val="single"/>
        </w:rPr>
        <w:t>号字</w:t>
      </w:r>
      <w:r w:rsidRPr="00790B57">
        <w:rPr>
          <w:rFonts w:ascii="宋体" w:hAnsi="宋体" w:hint="eastAsia"/>
          <w:bCs/>
          <w:spacing w:val="-6"/>
          <w:w w:val="80"/>
          <w:sz w:val="36"/>
          <w:u w:val="single"/>
        </w:rPr>
        <w:t xml:space="preserve">） </w:t>
      </w:r>
      <w:r w:rsidRPr="009C3165">
        <w:rPr>
          <w:rFonts w:ascii="宋体" w:hAnsi="宋体"/>
          <w:b/>
          <w:bCs/>
          <w:spacing w:val="-6"/>
          <w:w w:val="80"/>
          <w:sz w:val="36"/>
          <w:u w:val="single"/>
        </w:rPr>
        <w:t xml:space="preserve">   </w:t>
      </w:r>
      <w:r w:rsidR="007F5871" w:rsidRPr="009C3165">
        <w:rPr>
          <w:rFonts w:ascii="宋体" w:hAnsi="宋体"/>
          <w:b/>
          <w:bCs/>
          <w:spacing w:val="-6"/>
          <w:w w:val="80"/>
          <w:sz w:val="36"/>
          <w:u w:val="single"/>
        </w:rPr>
        <w:t xml:space="preserve"> </w:t>
      </w:r>
      <w:r w:rsidRPr="009C3165">
        <w:rPr>
          <w:rFonts w:ascii="宋体" w:hAnsi="宋体"/>
          <w:b/>
          <w:bCs/>
          <w:spacing w:val="-6"/>
          <w:w w:val="80"/>
          <w:sz w:val="36"/>
          <w:u w:val="single"/>
        </w:rPr>
        <w:t xml:space="preserve">  </w:t>
      </w:r>
      <w:r w:rsidRPr="009C3165">
        <w:rPr>
          <w:rFonts w:ascii="宋体" w:hAnsi="宋体" w:hint="eastAsia"/>
          <w:b/>
          <w:bCs/>
          <w:spacing w:val="-6"/>
          <w:w w:val="80"/>
          <w:sz w:val="36"/>
          <w:u w:val="single"/>
        </w:rPr>
        <w:t xml:space="preserve"> </w:t>
      </w:r>
      <w:r w:rsidR="006C0B12" w:rsidRPr="009C3165">
        <w:rPr>
          <w:rFonts w:ascii="宋体" w:hAnsi="宋体"/>
          <w:b/>
          <w:bCs/>
          <w:spacing w:val="-6"/>
          <w:w w:val="80"/>
          <w:sz w:val="36"/>
          <w:u w:val="single"/>
        </w:rPr>
        <w:t xml:space="preserve">  </w:t>
      </w:r>
    </w:p>
    <w:p w:rsidR="006C0B12" w:rsidRPr="009C3165" w:rsidRDefault="00D0506B" w:rsidP="006706BE">
      <w:pPr>
        <w:spacing w:line="720" w:lineRule="auto"/>
        <w:ind w:firstLineChars="250" w:firstLine="698"/>
        <w:rPr>
          <w:rFonts w:ascii="宋体" w:hAnsi="宋体"/>
          <w:b/>
          <w:bCs/>
          <w:spacing w:val="-6"/>
          <w:w w:val="80"/>
          <w:sz w:val="36"/>
        </w:rPr>
      </w:pPr>
      <w:r w:rsidRPr="009C3165">
        <w:rPr>
          <w:rFonts w:ascii="宋体" w:hAnsi="宋体" w:hint="eastAsia"/>
          <w:b/>
          <w:bCs/>
          <w:spacing w:val="-6"/>
          <w:w w:val="80"/>
          <w:sz w:val="36"/>
        </w:rPr>
        <w:t>院   系</w:t>
      </w:r>
      <w:r w:rsidR="006C0B12" w:rsidRPr="009C3165">
        <w:rPr>
          <w:rFonts w:ascii="宋体" w:hAnsi="宋体" w:hint="eastAsia"/>
          <w:b/>
          <w:bCs/>
          <w:spacing w:val="-6"/>
          <w:w w:val="80"/>
          <w:sz w:val="36"/>
        </w:rPr>
        <w:t>：</w:t>
      </w:r>
      <w:r w:rsidR="006C0B12" w:rsidRPr="009C3165">
        <w:rPr>
          <w:rFonts w:ascii="宋体" w:hAnsi="宋体" w:hint="eastAsia"/>
          <w:b/>
          <w:bCs/>
          <w:spacing w:val="-6"/>
          <w:w w:val="80"/>
          <w:sz w:val="36"/>
          <w:u w:val="single"/>
        </w:rPr>
        <w:t xml:space="preserve"> </w:t>
      </w:r>
      <w:r w:rsidRPr="009C3165">
        <w:rPr>
          <w:rFonts w:ascii="宋体" w:hAnsi="宋体"/>
          <w:b/>
          <w:bCs/>
          <w:spacing w:val="-6"/>
          <w:w w:val="80"/>
          <w:sz w:val="36"/>
          <w:u w:val="single"/>
        </w:rPr>
        <w:t xml:space="preserve">           </w:t>
      </w:r>
      <w:r w:rsidRPr="009C3165">
        <w:rPr>
          <w:rFonts w:ascii="宋体" w:hAnsi="宋体" w:hint="eastAsia"/>
          <w:b/>
          <w:bCs/>
          <w:spacing w:val="-6"/>
          <w:w w:val="80"/>
          <w:sz w:val="36"/>
        </w:rPr>
        <w:t>专业</w:t>
      </w:r>
      <w:r w:rsidRPr="009C3165">
        <w:rPr>
          <w:rFonts w:ascii="宋体" w:hAnsi="宋体"/>
          <w:b/>
          <w:bCs/>
          <w:spacing w:val="-6"/>
          <w:w w:val="80"/>
          <w:sz w:val="36"/>
        </w:rPr>
        <w:t>：</w:t>
      </w:r>
      <w:r w:rsidRPr="009C3165">
        <w:rPr>
          <w:rFonts w:ascii="宋体" w:hAnsi="宋体" w:hint="eastAsia"/>
          <w:b/>
          <w:bCs/>
          <w:spacing w:val="-6"/>
          <w:w w:val="80"/>
          <w:sz w:val="36"/>
          <w:u w:val="single"/>
        </w:rPr>
        <w:t xml:space="preserve">  </w:t>
      </w:r>
      <w:r w:rsidRPr="009C3165">
        <w:rPr>
          <w:rFonts w:ascii="宋体" w:hAnsi="宋体"/>
          <w:b/>
          <w:bCs/>
          <w:spacing w:val="-6"/>
          <w:w w:val="80"/>
          <w:sz w:val="36"/>
          <w:u w:val="single"/>
        </w:rPr>
        <w:t xml:space="preserve">   </w:t>
      </w:r>
      <w:r w:rsidRPr="009C3165">
        <w:rPr>
          <w:rFonts w:ascii="宋体" w:hAnsi="宋体" w:hint="eastAsia"/>
          <w:b/>
          <w:bCs/>
          <w:spacing w:val="-6"/>
          <w:w w:val="80"/>
          <w:sz w:val="36"/>
          <w:u w:val="single"/>
        </w:rPr>
        <w:t xml:space="preserve">    </w:t>
      </w:r>
      <w:r w:rsidRPr="009C3165">
        <w:rPr>
          <w:rFonts w:ascii="宋体" w:hAnsi="宋体" w:hint="eastAsia"/>
          <w:b/>
          <w:bCs/>
          <w:spacing w:val="-6"/>
          <w:w w:val="80"/>
          <w:sz w:val="36"/>
        </w:rPr>
        <w:t>班级：</w:t>
      </w:r>
      <w:r w:rsidRPr="009C3165">
        <w:rPr>
          <w:rFonts w:ascii="宋体" w:hAnsi="宋体" w:hint="eastAsia"/>
          <w:b/>
          <w:bCs/>
          <w:spacing w:val="-6"/>
          <w:w w:val="80"/>
          <w:sz w:val="36"/>
          <w:u w:val="single"/>
        </w:rPr>
        <w:t xml:space="preserve"> </w:t>
      </w:r>
      <w:r w:rsidRPr="009C3165">
        <w:rPr>
          <w:rFonts w:ascii="宋体" w:hAnsi="宋体"/>
          <w:b/>
          <w:bCs/>
          <w:spacing w:val="-6"/>
          <w:w w:val="80"/>
          <w:sz w:val="36"/>
          <w:u w:val="single"/>
        </w:rPr>
        <w:t xml:space="preserve">         </w:t>
      </w:r>
    </w:p>
    <w:p w:rsidR="006C0B12" w:rsidRPr="00D0506B" w:rsidRDefault="00D0506B" w:rsidP="006706BE">
      <w:pPr>
        <w:spacing w:line="720" w:lineRule="auto"/>
        <w:ind w:firstLineChars="250" w:firstLine="698"/>
        <w:jc w:val="left"/>
        <w:rPr>
          <w:b/>
          <w:bCs/>
          <w:w w:val="80"/>
          <w:sz w:val="36"/>
          <w:u w:val="single"/>
        </w:rPr>
      </w:pPr>
      <w:r w:rsidRPr="009C3165">
        <w:rPr>
          <w:rFonts w:ascii="宋体" w:hAnsi="宋体" w:hint="eastAsia"/>
          <w:b/>
          <w:bCs/>
          <w:spacing w:val="-6"/>
          <w:w w:val="80"/>
          <w:sz w:val="36"/>
        </w:rPr>
        <w:t>设 计 人</w:t>
      </w:r>
      <w:r w:rsidR="006C0B12" w:rsidRPr="009C3165">
        <w:rPr>
          <w:rFonts w:ascii="宋体" w:hAnsi="宋体" w:hint="eastAsia"/>
          <w:b/>
          <w:bCs/>
          <w:spacing w:val="-6"/>
          <w:w w:val="80"/>
          <w:sz w:val="36"/>
        </w:rPr>
        <w:t>：</w:t>
      </w:r>
      <w:r w:rsidRPr="009C3165">
        <w:rPr>
          <w:rFonts w:ascii="宋体" w:hAnsi="宋体" w:hint="eastAsia"/>
          <w:b/>
          <w:bCs/>
          <w:spacing w:val="-6"/>
          <w:w w:val="80"/>
          <w:sz w:val="36"/>
          <w:u w:val="single"/>
        </w:rPr>
        <w:t xml:space="preserve"> </w:t>
      </w:r>
      <w:r w:rsidRPr="009C3165">
        <w:rPr>
          <w:rFonts w:ascii="宋体" w:hAnsi="宋体"/>
          <w:b/>
          <w:bCs/>
          <w:spacing w:val="-6"/>
          <w:w w:val="80"/>
          <w:sz w:val="36"/>
          <w:u w:val="single"/>
        </w:rPr>
        <w:t xml:space="preserve">                                    </w:t>
      </w:r>
      <w:r w:rsidR="00EC0357" w:rsidRPr="009C3165">
        <w:rPr>
          <w:rFonts w:ascii="宋体" w:hAnsi="宋体" w:hint="eastAsia"/>
          <w:b/>
          <w:bCs/>
          <w:spacing w:val="-6"/>
          <w:w w:val="80"/>
          <w:sz w:val="36"/>
          <w:u w:val="single"/>
        </w:rPr>
        <w:t xml:space="preserve">    </w:t>
      </w:r>
      <w:r w:rsidR="006C0B12" w:rsidRPr="009C3165">
        <w:rPr>
          <w:rFonts w:ascii="宋体" w:hAnsi="宋体"/>
          <w:b/>
          <w:bCs/>
          <w:spacing w:val="-6"/>
          <w:w w:val="80"/>
          <w:sz w:val="36"/>
          <w:u w:val="single"/>
        </w:rPr>
        <w:t xml:space="preserve"> </w:t>
      </w:r>
    </w:p>
    <w:p w:rsidR="006C0B12" w:rsidRPr="00D0506B" w:rsidRDefault="006C0B12" w:rsidP="006C0B12">
      <w:pPr>
        <w:jc w:val="left"/>
        <w:rPr>
          <w:rFonts w:eastAsia="华康简楷"/>
          <w:b/>
          <w:bCs/>
          <w:sz w:val="36"/>
          <w:u w:val="single"/>
        </w:rPr>
      </w:pPr>
      <w:r w:rsidRPr="00D0506B">
        <w:rPr>
          <w:rFonts w:eastAsia="华康简楷"/>
          <w:b/>
          <w:bCs/>
          <w:w w:val="80"/>
          <w:sz w:val="36"/>
        </w:rPr>
        <w:t xml:space="preserve">           </w:t>
      </w:r>
      <w:r w:rsidRPr="00D0506B">
        <w:rPr>
          <w:rFonts w:eastAsia="华康简楷" w:hint="eastAsia"/>
          <w:b/>
          <w:bCs/>
          <w:w w:val="80"/>
          <w:sz w:val="36"/>
        </w:rPr>
        <w:t xml:space="preserve">　　　</w:t>
      </w:r>
      <w:r w:rsidRPr="00D0506B">
        <w:rPr>
          <w:rFonts w:eastAsia="华康简楷" w:hint="eastAsia"/>
          <w:b/>
          <w:bCs/>
          <w:spacing w:val="-8"/>
          <w:w w:val="80"/>
          <w:sz w:val="36"/>
        </w:rPr>
        <w:t xml:space="preserve">  </w:t>
      </w:r>
      <w:r w:rsidRPr="00D0506B">
        <w:rPr>
          <w:rFonts w:eastAsia="华康简楷"/>
          <w:b/>
          <w:bCs/>
          <w:spacing w:val="-8"/>
          <w:w w:val="80"/>
          <w:sz w:val="36"/>
        </w:rPr>
        <w:t xml:space="preserve"> </w:t>
      </w:r>
    </w:p>
    <w:p w:rsidR="006C0B12" w:rsidRPr="00723915" w:rsidRDefault="006C0B12" w:rsidP="006C0B12">
      <w:pPr>
        <w:jc w:val="center"/>
        <w:rPr>
          <w:rFonts w:eastAsia="华康简楷"/>
          <w:b/>
          <w:bCs/>
          <w:sz w:val="32"/>
        </w:rPr>
      </w:pPr>
    </w:p>
    <w:p w:rsidR="006C0B12" w:rsidRPr="00723915" w:rsidRDefault="006C0B12" w:rsidP="006C0B12">
      <w:pPr>
        <w:jc w:val="center"/>
        <w:rPr>
          <w:rFonts w:eastAsia="华康简楷"/>
          <w:b/>
          <w:bCs/>
          <w:sz w:val="32"/>
        </w:rPr>
      </w:pPr>
    </w:p>
    <w:p w:rsidR="00EC69B8" w:rsidRDefault="00D0506B" w:rsidP="007F5871">
      <w:pPr>
        <w:jc w:val="center"/>
        <w:rPr>
          <w:b/>
          <w:bCs/>
          <w:sz w:val="36"/>
          <w:szCs w:val="36"/>
        </w:rPr>
      </w:pPr>
      <w:r w:rsidRPr="007F5871">
        <w:rPr>
          <w:rFonts w:hint="eastAsia"/>
          <w:b/>
          <w:bCs/>
          <w:sz w:val="36"/>
          <w:szCs w:val="36"/>
        </w:rPr>
        <w:t>20</w:t>
      </w:r>
      <w:r w:rsidR="00CA49DA">
        <w:rPr>
          <w:rFonts w:hint="eastAsia"/>
          <w:b/>
          <w:bCs/>
          <w:sz w:val="36"/>
          <w:szCs w:val="36"/>
        </w:rPr>
        <w:t>20</w:t>
      </w:r>
      <w:r w:rsidRPr="007F5871">
        <w:rPr>
          <w:rFonts w:hint="eastAsia"/>
          <w:b/>
          <w:bCs/>
          <w:sz w:val="36"/>
          <w:szCs w:val="36"/>
        </w:rPr>
        <w:t>年</w:t>
      </w:r>
      <w:r w:rsidR="009E6437">
        <w:rPr>
          <w:rFonts w:hint="eastAsia"/>
          <w:b/>
          <w:bCs/>
          <w:sz w:val="36"/>
          <w:szCs w:val="36"/>
        </w:rPr>
        <w:t xml:space="preserve">   </w:t>
      </w:r>
      <w:r w:rsidRPr="007F5871">
        <w:rPr>
          <w:rFonts w:hint="eastAsia"/>
          <w:b/>
          <w:bCs/>
          <w:sz w:val="36"/>
          <w:szCs w:val="36"/>
        </w:rPr>
        <w:t>月</w:t>
      </w:r>
      <w:r w:rsidR="009E6437">
        <w:rPr>
          <w:rFonts w:hint="eastAsia"/>
          <w:b/>
          <w:bCs/>
          <w:sz w:val="36"/>
          <w:szCs w:val="36"/>
        </w:rPr>
        <w:t xml:space="preserve">   </w:t>
      </w:r>
      <w:r w:rsidRPr="007F5871">
        <w:rPr>
          <w:rFonts w:hint="eastAsia"/>
          <w:b/>
          <w:bCs/>
          <w:sz w:val="36"/>
          <w:szCs w:val="36"/>
        </w:rPr>
        <w:t>日</w:t>
      </w:r>
    </w:p>
    <w:p w:rsidR="006C0B12" w:rsidRPr="00EC69B8" w:rsidRDefault="00EC69B8" w:rsidP="007F5871">
      <w:pPr>
        <w:jc w:val="center"/>
        <w:rPr>
          <w:b/>
          <w:bCs/>
          <w:szCs w:val="21"/>
        </w:rPr>
      </w:pPr>
      <w:r>
        <w:rPr>
          <w:b/>
          <w:bCs/>
          <w:sz w:val="36"/>
          <w:szCs w:val="36"/>
        </w:rP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4"/>
      </w:tblGrid>
      <w:tr w:rsidR="00713C43" w:rsidRPr="009C3165" w:rsidTr="00EC69B8">
        <w:tc>
          <w:tcPr>
            <w:tcW w:w="9214" w:type="dxa"/>
            <w:shd w:val="clear" w:color="auto" w:fill="auto"/>
          </w:tcPr>
          <w:p w:rsidR="00713C43" w:rsidRPr="009C3165" w:rsidRDefault="006706BE" w:rsidP="006C0B12">
            <w:pPr>
              <w:rPr>
                <w:b/>
                <w:bCs/>
                <w:sz w:val="32"/>
              </w:rPr>
            </w:pPr>
            <w:r>
              <w:rPr>
                <w:b/>
                <w:bCs/>
                <w:sz w:val="36"/>
                <w:szCs w:val="36"/>
              </w:rPr>
              <w:lastRenderedPageBreak/>
              <w:br w:type="page"/>
            </w:r>
            <w:r w:rsidR="007F5871">
              <w:rPr>
                <w:rFonts w:eastAsia="华康简楷"/>
                <w:b/>
                <w:bCs/>
                <w:sz w:val="32"/>
              </w:rPr>
              <w:br w:type="page"/>
            </w:r>
          </w:p>
          <w:p w:rsidR="00713C43" w:rsidRPr="009C3165" w:rsidRDefault="00713C43" w:rsidP="009C3165">
            <w:pPr>
              <w:jc w:val="center"/>
              <w:rPr>
                <w:rFonts w:ascii="宋体" w:hAnsi="宋体"/>
                <w:b/>
                <w:bCs/>
                <w:sz w:val="44"/>
                <w:szCs w:val="44"/>
              </w:rPr>
            </w:pPr>
            <w:r w:rsidRPr="009C3165">
              <w:rPr>
                <w:rFonts w:ascii="宋体" w:hAnsi="宋体" w:hint="eastAsia"/>
                <w:b/>
                <w:bCs/>
                <w:sz w:val="44"/>
                <w:szCs w:val="44"/>
              </w:rPr>
              <w:t>毕业设计任务书</w:t>
            </w:r>
          </w:p>
          <w:p w:rsidR="00713C43" w:rsidRPr="009C3165" w:rsidRDefault="00713C43" w:rsidP="006C0B12">
            <w:pPr>
              <w:rPr>
                <w:b/>
                <w:bCs/>
                <w:sz w:val="32"/>
              </w:rPr>
            </w:pPr>
          </w:p>
          <w:p w:rsidR="00713C43" w:rsidRPr="009C3165" w:rsidRDefault="00713C43" w:rsidP="006C0B12">
            <w:pPr>
              <w:rPr>
                <w:b/>
                <w:bCs/>
                <w:sz w:val="32"/>
              </w:rPr>
            </w:pPr>
            <w:r w:rsidRPr="009C3165">
              <w:rPr>
                <w:rFonts w:hint="eastAsia"/>
                <w:b/>
                <w:bCs/>
                <w:sz w:val="32"/>
              </w:rPr>
              <w:t xml:space="preserve">    </w:t>
            </w:r>
            <w:r w:rsidRPr="009C3165">
              <w:rPr>
                <w:b/>
                <w:bCs/>
                <w:sz w:val="32"/>
              </w:rPr>
              <w:t xml:space="preserve">    </w:t>
            </w:r>
            <w:r w:rsidRPr="009C3165">
              <w:rPr>
                <w:rFonts w:hint="eastAsia"/>
                <w:b/>
                <w:bCs/>
                <w:sz w:val="32"/>
                <w:u w:val="single"/>
              </w:rPr>
              <w:t xml:space="preserve">        </w:t>
            </w:r>
            <w:r w:rsidRPr="009C3165">
              <w:rPr>
                <w:rFonts w:hint="eastAsia"/>
                <w:b/>
                <w:bCs/>
                <w:sz w:val="32"/>
              </w:rPr>
              <w:t>专业</w:t>
            </w:r>
            <w:r w:rsidRPr="009C3165">
              <w:rPr>
                <w:rFonts w:hint="eastAsia"/>
                <w:b/>
                <w:bCs/>
                <w:sz w:val="32"/>
                <w:u w:val="single"/>
              </w:rPr>
              <w:t xml:space="preserve">       </w:t>
            </w:r>
            <w:r w:rsidRPr="009C3165">
              <w:rPr>
                <w:rFonts w:hint="eastAsia"/>
                <w:b/>
                <w:bCs/>
                <w:sz w:val="32"/>
              </w:rPr>
              <w:t>班</w:t>
            </w:r>
            <w:r w:rsidRPr="009C3165">
              <w:rPr>
                <w:rFonts w:hint="eastAsia"/>
                <w:b/>
                <w:bCs/>
                <w:sz w:val="32"/>
              </w:rPr>
              <w:t xml:space="preserve">  </w:t>
            </w:r>
            <w:r w:rsidRPr="009C3165">
              <w:rPr>
                <w:rFonts w:hint="eastAsia"/>
                <w:b/>
                <w:bCs/>
                <w:sz w:val="32"/>
              </w:rPr>
              <w:t>学生</w:t>
            </w:r>
            <w:r w:rsidRPr="009C3165">
              <w:rPr>
                <w:b/>
                <w:bCs/>
                <w:sz w:val="32"/>
                <w:u w:val="single"/>
              </w:rPr>
              <w:t xml:space="preserve">         </w:t>
            </w:r>
          </w:p>
          <w:p w:rsidR="00713C43" w:rsidRPr="009C3165" w:rsidRDefault="00713C43" w:rsidP="006C0B12">
            <w:pPr>
              <w:rPr>
                <w:b/>
                <w:bCs/>
                <w:sz w:val="32"/>
              </w:rPr>
            </w:pPr>
          </w:p>
          <w:p w:rsidR="00713C43" w:rsidRPr="009C3165" w:rsidRDefault="00713C43" w:rsidP="006C0B12">
            <w:pPr>
              <w:rPr>
                <w:b/>
                <w:bCs/>
                <w:sz w:val="24"/>
                <w:szCs w:val="24"/>
              </w:rPr>
            </w:pPr>
          </w:p>
          <w:p w:rsidR="00713C43" w:rsidRPr="009C3165" w:rsidRDefault="00713C43" w:rsidP="009C3165">
            <w:pPr>
              <w:numPr>
                <w:ilvl w:val="0"/>
                <w:numId w:val="2"/>
              </w:numPr>
              <w:spacing w:line="360" w:lineRule="auto"/>
              <w:rPr>
                <w:bCs/>
                <w:sz w:val="24"/>
                <w:szCs w:val="24"/>
              </w:rPr>
            </w:pPr>
            <w:r w:rsidRPr="009C3165">
              <w:rPr>
                <w:bCs/>
                <w:sz w:val="24"/>
                <w:szCs w:val="24"/>
              </w:rPr>
              <w:t>毕业设计题目：</w:t>
            </w:r>
            <w:r w:rsidRPr="009C3165">
              <w:rPr>
                <w:rFonts w:hint="eastAsia"/>
                <w:bCs/>
                <w:sz w:val="24"/>
                <w:szCs w:val="24"/>
                <w:u w:val="single"/>
              </w:rPr>
              <w:t xml:space="preserve">       </w:t>
            </w:r>
            <w:r w:rsidRPr="009C3165">
              <w:rPr>
                <w:bCs/>
                <w:sz w:val="24"/>
                <w:szCs w:val="24"/>
                <w:u w:val="single"/>
              </w:rPr>
              <w:t xml:space="preserve">            </w:t>
            </w:r>
            <w:r w:rsidR="00E306BB" w:rsidRPr="009C3165">
              <w:rPr>
                <w:bCs/>
                <w:sz w:val="24"/>
                <w:szCs w:val="24"/>
                <w:u w:val="single"/>
              </w:rPr>
              <w:t xml:space="preserve">   </w:t>
            </w:r>
            <w:r w:rsidR="00EC69B8">
              <w:rPr>
                <w:bCs/>
                <w:sz w:val="24"/>
                <w:szCs w:val="24"/>
                <w:u w:val="single"/>
              </w:rPr>
              <w:t xml:space="preserve">       </w:t>
            </w:r>
            <w:r w:rsidR="00E306BB" w:rsidRPr="009C3165">
              <w:rPr>
                <w:bCs/>
                <w:sz w:val="24"/>
                <w:szCs w:val="24"/>
                <w:u w:val="single"/>
              </w:rPr>
              <w:t xml:space="preserve">        </w:t>
            </w:r>
            <w:r w:rsidRPr="009C3165">
              <w:rPr>
                <w:bCs/>
                <w:sz w:val="24"/>
                <w:szCs w:val="24"/>
                <w:u w:val="single"/>
              </w:rPr>
              <w:t xml:space="preserve">       </w:t>
            </w:r>
            <w:r w:rsidRPr="009C3165">
              <w:rPr>
                <w:rFonts w:hint="eastAsia"/>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ind w:left="720"/>
              <w:rPr>
                <w:bCs/>
                <w:sz w:val="24"/>
                <w:szCs w:val="24"/>
              </w:rPr>
            </w:pPr>
          </w:p>
          <w:p w:rsidR="00713C43" w:rsidRPr="009C3165" w:rsidRDefault="00713C43" w:rsidP="009C3165">
            <w:pPr>
              <w:numPr>
                <w:ilvl w:val="0"/>
                <w:numId w:val="2"/>
              </w:numPr>
              <w:spacing w:line="360" w:lineRule="auto"/>
              <w:rPr>
                <w:bCs/>
                <w:sz w:val="24"/>
                <w:szCs w:val="24"/>
                <w:u w:val="single"/>
              </w:rPr>
            </w:pPr>
            <w:r w:rsidRPr="009C3165">
              <w:rPr>
                <w:bCs/>
                <w:sz w:val="24"/>
                <w:szCs w:val="24"/>
              </w:rPr>
              <w:t>设</w:t>
            </w:r>
            <w:r w:rsidRPr="009C3165">
              <w:rPr>
                <w:rFonts w:hint="eastAsia"/>
                <w:bCs/>
                <w:sz w:val="24"/>
                <w:szCs w:val="24"/>
              </w:rPr>
              <w:t xml:space="preserve"> </w:t>
            </w:r>
            <w:r w:rsidRPr="009C3165">
              <w:rPr>
                <w:bCs/>
                <w:sz w:val="24"/>
                <w:szCs w:val="24"/>
              </w:rPr>
              <w:t>计</w:t>
            </w:r>
            <w:r w:rsidRPr="009C3165">
              <w:rPr>
                <w:rFonts w:hint="eastAsia"/>
                <w:bCs/>
                <w:sz w:val="24"/>
                <w:szCs w:val="24"/>
              </w:rPr>
              <w:t xml:space="preserve"> </w:t>
            </w:r>
            <w:r w:rsidRPr="009C3165">
              <w:rPr>
                <w:bCs/>
                <w:sz w:val="24"/>
                <w:szCs w:val="24"/>
              </w:rPr>
              <w:t>专</w:t>
            </w:r>
            <w:r w:rsidRPr="009C3165">
              <w:rPr>
                <w:rFonts w:hint="eastAsia"/>
                <w:bCs/>
                <w:sz w:val="24"/>
                <w:szCs w:val="24"/>
              </w:rPr>
              <w:t xml:space="preserve"> </w:t>
            </w:r>
            <w:r w:rsidRPr="009C3165">
              <w:rPr>
                <w:bCs/>
                <w:sz w:val="24"/>
                <w:szCs w:val="24"/>
              </w:rPr>
              <w:t>题：</w:t>
            </w:r>
            <w:r w:rsidRPr="009C3165">
              <w:rPr>
                <w:rFonts w:hint="eastAsia"/>
                <w:bCs/>
                <w:sz w:val="24"/>
                <w:szCs w:val="24"/>
                <w:u w:val="single"/>
              </w:rPr>
              <w:t xml:space="preserve">                        </w:t>
            </w:r>
            <w:r w:rsidR="00EC69B8">
              <w:rPr>
                <w:bCs/>
                <w:sz w:val="24"/>
                <w:szCs w:val="24"/>
                <w:u w:val="single"/>
              </w:rPr>
              <w:t xml:space="preserve">       </w:t>
            </w:r>
            <w:r w:rsidRPr="009C3165">
              <w:rPr>
                <w:rFonts w:hint="eastAsia"/>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rPr>
                <w:bCs/>
                <w:sz w:val="24"/>
                <w:szCs w:val="24"/>
              </w:rPr>
            </w:pPr>
          </w:p>
          <w:p w:rsidR="00713C43" w:rsidRPr="009C3165" w:rsidRDefault="00713C43" w:rsidP="009C3165">
            <w:pPr>
              <w:spacing w:line="360" w:lineRule="auto"/>
              <w:rPr>
                <w:bCs/>
                <w:sz w:val="24"/>
                <w:szCs w:val="24"/>
              </w:rPr>
            </w:pPr>
            <w:r w:rsidRPr="009C3165">
              <w:rPr>
                <w:rFonts w:hint="eastAsia"/>
                <w:bCs/>
                <w:sz w:val="24"/>
                <w:szCs w:val="24"/>
              </w:rPr>
              <w:t>三</w:t>
            </w:r>
            <w:r w:rsidRPr="009C3165">
              <w:rPr>
                <w:bCs/>
                <w:sz w:val="24"/>
                <w:szCs w:val="24"/>
              </w:rPr>
              <w:t>、设计原始资料：</w:t>
            </w:r>
            <w:r w:rsidRPr="009C3165">
              <w:rPr>
                <w:rFonts w:hint="eastAsia"/>
                <w:bCs/>
                <w:sz w:val="24"/>
                <w:szCs w:val="24"/>
                <w:u w:val="single"/>
              </w:rPr>
              <w:t xml:space="preserve">                         </w:t>
            </w:r>
            <w:r w:rsidR="00E306BB" w:rsidRPr="009C3165">
              <w:rPr>
                <w:bCs/>
                <w:sz w:val="24"/>
                <w:szCs w:val="24"/>
                <w:u w:val="single"/>
              </w:rPr>
              <w:t xml:space="preserve">    </w:t>
            </w:r>
            <w:r w:rsidR="00EC69B8">
              <w:rPr>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rPr>
                <w:bCs/>
                <w:sz w:val="24"/>
                <w:szCs w:val="24"/>
                <w:u w:val="single"/>
              </w:rPr>
            </w:pPr>
            <w:r w:rsidRPr="009C3165">
              <w:rPr>
                <w:rFonts w:hint="eastAsia"/>
                <w:bCs/>
                <w:sz w:val="24"/>
                <w:szCs w:val="24"/>
                <w:u w:val="single"/>
              </w:rPr>
              <w:t xml:space="preserve">                                       </w:t>
            </w:r>
            <w:r w:rsidR="00E306BB" w:rsidRPr="009C3165">
              <w:rPr>
                <w:bCs/>
                <w:sz w:val="24"/>
                <w:szCs w:val="24"/>
                <w:u w:val="single"/>
              </w:rPr>
              <w:t xml:space="preserve">    </w:t>
            </w:r>
            <w:r w:rsidR="00EC69B8">
              <w:rPr>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rPr>
                <w:bCs/>
                <w:sz w:val="24"/>
                <w:szCs w:val="24"/>
                <w:u w:val="single"/>
              </w:rPr>
            </w:pPr>
            <w:r w:rsidRPr="009C3165">
              <w:rPr>
                <w:rFonts w:hint="eastAsia"/>
                <w:bCs/>
                <w:sz w:val="24"/>
                <w:szCs w:val="24"/>
                <w:u w:val="single"/>
              </w:rPr>
              <w:t xml:space="preserve">                                  </w:t>
            </w:r>
            <w:r w:rsidR="00E306BB" w:rsidRPr="009C3165">
              <w:rPr>
                <w:bCs/>
                <w:sz w:val="24"/>
                <w:szCs w:val="24"/>
                <w:u w:val="single"/>
              </w:rPr>
              <w:t xml:space="preserve">       </w:t>
            </w:r>
            <w:r w:rsidR="00EC69B8">
              <w:rPr>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rPr>
                <w:bCs/>
                <w:sz w:val="24"/>
                <w:szCs w:val="24"/>
              </w:rPr>
            </w:pPr>
          </w:p>
          <w:p w:rsidR="00713C43" w:rsidRPr="009C3165" w:rsidRDefault="00713C43" w:rsidP="009C3165">
            <w:pPr>
              <w:spacing w:line="360" w:lineRule="auto"/>
              <w:rPr>
                <w:bCs/>
                <w:sz w:val="24"/>
                <w:szCs w:val="24"/>
              </w:rPr>
            </w:pPr>
            <w:r w:rsidRPr="009C3165">
              <w:rPr>
                <w:rFonts w:hint="eastAsia"/>
                <w:bCs/>
                <w:sz w:val="24"/>
                <w:szCs w:val="24"/>
              </w:rPr>
              <w:t>四</w:t>
            </w:r>
            <w:r w:rsidRPr="009C3165">
              <w:rPr>
                <w:bCs/>
                <w:sz w:val="24"/>
                <w:szCs w:val="24"/>
              </w:rPr>
              <w:t>、</w:t>
            </w:r>
            <w:r w:rsidRPr="009C3165">
              <w:rPr>
                <w:rFonts w:hint="eastAsia"/>
                <w:bCs/>
                <w:sz w:val="24"/>
                <w:szCs w:val="24"/>
              </w:rPr>
              <w:t>设计应</w:t>
            </w:r>
            <w:r w:rsidRPr="009C3165">
              <w:rPr>
                <w:bCs/>
                <w:sz w:val="24"/>
                <w:szCs w:val="24"/>
              </w:rPr>
              <w:t>解决下列各主要问题：</w:t>
            </w:r>
            <w:r w:rsidRPr="009C3165">
              <w:rPr>
                <w:rFonts w:hint="eastAsia"/>
                <w:bCs/>
                <w:sz w:val="24"/>
                <w:szCs w:val="24"/>
                <w:u w:val="single"/>
              </w:rPr>
              <w:t xml:space="preserve">      </w:t>
            </w:r>
            <w:r w:rsidR="00EC69B8">
              <w:rPr>
                <w:bCs/>
                <w:sz w:val="24"/>
                <w:szCs w:val="24"/>
                <w:u w:val="single"/>
              </w:rPr>
              <w:t xml:space="preserve">       </w:t>
            </w:r>
            <w:r w:rsidRPr="009C3165">
              <w:rPr>
                <w:rFonts w:hint="eastAsia"/>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rPr>
                <w:bCs/>
                <w:sz w:val="24"/>
                <w:szCs w:val="24"/>
                <w:u w:val="single"/>
              </w:rPr>
            </w:pPr>
            <w:r w:rsidRPr="009C3165">
              <w:rPr>
                <w:rFonts w:hint="eastAsia"/>
                <w:bCs/>
                <w:sz w:val="24"/>
                <w:szCs w:val="24"/>
                <w:u w:val="single"/>
              </w:rPr>
              <w:t xml:space="preserve">                              </w:t>
            </w:r>
            <w:r w:rsidR="0055205E">
              <w:rPr>
                <w:bCs/>
                <w:sz w:val="24"/>
                <w:szCs w:val="24"/>
                <w:u w:val="single"/>
              </w:rPr>
              <w:t xml:space="preserve">       </w:t>
            </w:r>
            <w:r w:rsidRPr="009C3165">
              <w:rPr>
                <w:rFonts w:hint="eastAsia"/>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rPr>
                <w:bCs/>
                <w:sz w:val="24"/>
                <w:szCs w:val="24"/>
                <w:u w:val="single"/>
              </w:rPr>
            </w:pPr>
            <w:r w:rsidRPr="009C3165">
              <w:rPr>
                <w:rFonts w:hint="eastAsia"/>
                <w:bCs/>
                <w:sz w:val="24"/>
                <w:szCs w:val="24"/>
                <w:u w:val="single"/>
              </w:rPr>
              <w:t xml:space="preserve">                                        </w:t>
            </w:r>
            <w:r w:rsidR="0055205E">
              <w:rPr>
                <w:bCs/>
                <w:sz w:val="24"/>
                <w:szCs w:val="24"/>
                <w:u w:val="single"/>
              </w:rPr>
              <w:t xml:space="preserve">       </w:t>
            </w:r>
            <w:r w:rsidRPr="009C3165">
              <w:rPr>
                <w:rFonts w:hint="eastAsia"/>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rPr>
                <w:bCs/>
                <w:sz w:val="24"/>
                <w:szCs w:val="24"/>
                <w:u w:val="single"/>
              </w:rPr>
            </w:pPr>
            <w:r w:rsidRPr="009C3165">
              <w:rPr>
                <w:rFonts w:hint="eastAsia"/>
                <w:bCs/>
                <w:sz w:val="24"/>
                <w:szCs w:val="24"/>
                <w:u w:val="single"/>
              </w:rPr>
              <w:t xml:space="preserve">                                   </w:t>
            </w:r>
            <w:r w:rsidR="0055205E">
              <w:rPr>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rPr>
                <w:bCs/>
                <w:sz w:val="24"/>
                <w:szCs w:val="24"/>
              </w:rPr>
            </w:pPr>
          </w:p>
          <w:p w:rsidR="00713C43" w:rsidRPr="009C3165" w:rsidRDefault="00713C43" w:rsidP="009C3165">
            <w:pPr>
              <w:spacing w:line="360" w:lineRule="auto"/>
              <w:rPr>
                <w:bCs/>
                <w:sz w:val="24"/>
                <w:szCs w:val="24"/>
                <w:u w:val="single"/>
              </w:rPr>
            </w:pPr>
            <w:r w:rsidRPr="009C3165">
              <w:rPr>
                <w:rFonts w:hint="eastAsia"/>
                <w:bCs/>
                <w:sz w:val="24"/>
                <w:szCs w:val="24"/>
              </w:rPr>
              <w:t>五</w:t>
            </w:r>
            <w:r w:rsidRPr="009C3165">
              <w:rPr>
                <w:bCs/>
                <w:sz w:val="24"/>
                <w:szCs w:val="24"/>
              </w:rPr>
              <w:t>、设计说明书应附有下列图纸：</w:t>
            </w:r>
            <w:r w:rsidRPr="009C3165">
              <w:rPr>
                <w:rFonts w:hint="eastAsia"/>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r w:rsidR="0055205E">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rPr>
                <w:bCs/>
                <w:sz w:val="24"/>
                <w:szCs w:val="24"/>
                <w:u w:val="single"/>
              </w:rPr>
            </w:pPr>
            <w:r w:rsidRPr="009C3165">
              <w:rPr>
                <w:bCs/>
                <w:sz w:val="24"/>
                <w:szCs w:val="24"/>
                <w:u w:val="single"/>
              </w:rPr>
              <w:t xml:space="preserve">                                    </w:t>
            </w:r>
            <w:r w:rsidR="00E306BB" w:rsidRPr="009C3165">
              <w:rPr>
                <w:bCs/>
                <w:sz w:val="24"/>
                <w:szCs w:val="24"/>
                <w:u w:val="single"/>
              </w:rPr>
              <w:t xml:space="preserve">     </w:t>
            </w:r>
            <w:r w:rsidR="0055205E">
              <w:rPr>
                <w:bCs/>
                <w:sz w:val="24"/>
                <w:szCs w:val="24"/>
                <w:u w:val="single"/>
              </w:rPr>
              <w:t xml:space="preserve">       </w:t>
            </w:r>
            <w:r w:rsidR="00E306BB" w:rsidRPr="009C3165">
              <w:rPr>
                <w:bCs/>
                <w:sz w:val="24"/>
                <w:szCs w:val="24"/>
                <w:u w:val="single"/>
              </w:rPr>
              <w:t xml:space="preserve">    </w:t>
            </w:r>
            <w:r w:rsidRPr="009C3165">
              <w:rPr>
                <w:bCs/>
                <w:sz w:val="24"/>
                <w:szCs w:val="24"/>
                <w:u w:val="single"/>
              </w:rPr>
              <w:t xml:space="preserve">                      </w:t>
            </w:r>
          </w:p>
          <w:p w:rsidR="00713C43" w:rsidRPr="009C3165" w:rsidRDefault="00713C43" w:rsidP="009C3165">
            <w:pPr>
              <w:spacing w:line="360" w:lineRule="auto"/>
              <w:rPr>
                <w:bCs/>
                <w:sz w:val="24"/>
                <w:szCs w:val="24"/>
                <w:u w:val="single"/>
              </w:rPr>
            </w:pPr>
            <w:r w:rsidRPr="009C3165">
              <w:rPr>
                <w:rFonts w:hint="eastAsia"/>
                <w:bCs/>
                <w:sz w:val="24"/>
                <w:szCs w:val="24"/>
                <w:u w:val="single"/>
              </w:rPr>
              <w:t xml:space="preserve">                                      </w:t>
            </w:r>
            <w:r w:rsidR="00E306BB" w:rsidRPr="009C3165">
              <w:rPr>
                <w:bCs/>
                <w:sz w:val="24"/>
                <w:szCs w:val="24"/>
                <w:u w:val="single"/>
              </w:rPr>
              <w:t xml:space="preserve">      </w:t>
            </w:r>
            <w:r w:rsidR="0055205E">
              <w:rPr>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rPr>
                <w:bCs/>
                <w:sz w:val="24"/>
                <w:szCs w:val="24"/>
              </w:rPr>
            </w:pPr>
          </w:p>
          <w:p w:rsidR="00713C43" w:rsidRPr="009C3165" w:rsidRDefault="00E306BB" w:rsidP="009C3165">
            <w:pPr>
              <w:spacing w:line="360" w:lineRule="auto"/>
              <w:rPr>
                <w:bCs/>
                <w:sz w:val="24"/>
                <w:szCs w:val="24"/>
              </w:rPr>
            </w:pPr>
            <w:r w:rsidRPr="009C3165">
              <w:rPr>
                <w:rFonts w:hint="eastAsia"/>
                <w:bCs/>
                <w:sz w:val="24"/>
                <w:szCs w:val="24"/>
              </w:rPr>
              <w:t>六</w:t>
            </w:r>
            <w:r w:rsidRPr="009C3165">
              <w:rPr>
                <w:bCs/>
                <w:sz w:val="24"/>
                <w:szCs w:val="24"/>
              </w:rPr>
              <w:t>、命题发出日期</w:t>
            </w:r>
            <w:r w:rsidRPr="009C3165">
              <w:rPr>
                <w:rFonts w:hint="eastAsia"/>
                <w:bCs/>
                <w:sz w:val="24"/>
                <w:szCs w:val="24"/>
              </w:rPr>
              <w:t>：</w:t>
            </w:r>
            <w:r w:rsidR="007A485A">
              <w:rPr>
                <w:rFonts w:hint="eastAsia"/>
                <w:bCs/>
                <w:sz w:val="24"/>
                <w:szCs w:val="24"/>
                <w:u w:val="single"/>
              </w:rPr>
              <w:t xml:space="preserve">     </w:t>
            </w:r>
            <w:r w:rsidRPr="009C3165">
              <w:rPr>
                <w:rFonts w:hint="eastAsia"/>
                <w:bCs/>
                <w:sz w:val="24"/>
                <w:szCs w:val="24"/>
                <w:u w:val="single"/>
              </w:rPr>
              <w:t>年</w:t>
            </w:r>
            <w:r w:rsidR="007A485A">
              <w:rPr>
                <w:rFonts w:hint="eastAsia"/>
                <w:bCs/>
                <w:sz w:val="24"/>
                <w:szCs w:val="24"/>
                <w:u w:val="single"/>
              </w:rPr>
              <w:t xml:space="preserve">   </w:t>
            </w:r>
            <w:r w:rsidRPr="009C3165">
              <w:rPr>
                <w:rFonts w:hint="eastAsia"/>
                <w:bCs/>
                <w:sz w:val="24"/>
                <w:szCs w:val="24"/>
                <w:u w:val="single"/>
              </w:rPr>
              <w:t>月</w:t>
            </w:r>
            <w:r w:rsidR="007A485A">
              <w:rPr>
                <w:rFonts w:hint="eastAsia"/>
                <w:bCs/>
                <w:sz w:val="24"/>
                <w:szCs w:val="24"/>
                <w:u w:val="single"/>
              </w:rPr>
              <w:t xml:space="preserve">   </w:t>
            </w:r>
            <w:r w:rsidRPr="009C3165">
              <w:rPr>
                <w:rFonts w:hint="eastAsia"/>
                <w:bCs/>
                <w:sz w:val="24"/>
                <w:szCs w:val="24"/>
                <w:u w:val="single"/>
              </w:rPr>
              <w:t>日</w:t>
            </w:r>
            <w:r w:rsidRPr="009C3165">
              <w:rPr>
                <w:rFonts w:hint="eastAsia"/>
                <w:bCs/>
                <w:sz w:val="24"/>
                <w:szCs w:val="24"/>
              </w:rPr>
              <w:t xml:space="preserve">  </w:t>
            </w:r>
            <w:r w:rsidR="0055205E">
              <w:rPr>
                <w:bCs/>
                <w:sz w:val="24"/>
                <w:szCs w:val="24"/>
              </w:rPr>
              <w:t xml:space="preserve"> </w:t>
            </w:r>
            <w:r w:rsidRPr="009C3165">
              <w:rPr>
                <w:rFonts w:hint="eastAsia"/>
                <w:bCs/>
                <w:sz w:val="24"/>
                <w:szCs w:val="24"/>
              </w:rPr>
              <w:t>设计</w:t>
            </w:r>
            <w:r w:rsidRPr="009C3165">
              <w:rPr>
                <w:bCs/>
                <w:sz w:val="24"/>
                <w:szCs w:val="24"/>
              </w:rPr>
              <w:t>应完成日期</w:t>
            </w:r>
            <w:r w:rsidRPr="009C3165">
              <w:rPr>
                <w:rFonts w:hint="eastAsia"/>
                <w:bCs/>
                <w:sz w:val="24"/>
                <w:szCs w:val="24"/>
              </w:rPr>
              <w:t>：</w:t>
            </w:r>
            <w:r w:rsidR="007A485A">
              <w:rPr>
                <w:rFonts w:hint="eastAsia"/>
                <w:bCs/>
                <w:sz w:val="24"/>
                <w:szCs w:val="24"/>
                <w:u w:val="single"/>
              </w:rPr>
              <w:t xml:space="preserve">     </w:t>
            </w:r>
            <w:r w:rsidRPr="009C3165">
              <w:rPr>
                <w:rFonts w:hint="eastAsia"/>
                <w:bCs/>
                <w:sz w:val="24"/>
                <w:szCs w:val="24"/>
                <w:u w:val="single"/>
              </w:rPr>
              <w:t>年</w:t>
            </w:r>
            <w:r w:rsidR="007A485A">
              <w:rPr>
                <w:rFonts w:hint="eastAsia"/>
                <w:bCs/>
                <w:sz w:val="24"/>
                <w:szCs w:val="24"/>
                <w:u w:val="single"/>
              </w:rPr>
              <w:t xml:space="preserve">   </w:t>
            </w:r>
            <w:r w:rsidRPr="009C3165">
              <w:rPr>
                <w:rFonts w:hint="eastAsia"/>
                <w:bCs/>
                <w:sz w:val="24"/>
                <w:szCs w:val="24"/>
                <w:u w:val="single"/>
              </w:rPr>
              <w:t>月</w:t>
            </w:r>
            <w:r w:rsidR="007A485A">
              <w:rPr>
                <w:rFonts w:hint="eastAsia"/>
                <w:bCs/>
                <w:sz w:val="24"/>
                <w:szCs w:val="24"/>
                <w:u w:val="single"/>
              </w:rPr>
              <w:t xml:space="preserve">   </w:t>
            </w:r>
            <w:r w:rsidRPr="009C3165">
              <w:rPr>
                <w:rFonts w:hint="eastAsia"/>
                <w:bCs/>
                <w:sz w:val="24"/>
                <w:szCs w:val="24"/>
                <w:u w:val="single"/>
              </w:rPr>
              <w:t>日</w:t>
            </w:r>
          </w:p>
          <w:p w:rsidR="00713C43" w:rsidRDefault="00713C43" w:rsidP="009C3165">
            <w:pPr>
              <w:spacing w:line="360" w:lineRule="auto"/>
              <w:rPr>
                <w:bCs/>
                <w:sz w:val="24"/>
                <w:szCs w:val="24"/>
              </w:rPr>
            </w:pPr>
          </w:p>
          <w:p w:rsidR="00F6772C" w:rsidRPr="007A485A" w:rsidRDefault="00F6772C" w:rsidP="009C3165">
            <w:pPr>
              <w:spacing w:line="360" w:lineRule="auto"/>
              <w:rPr>
                <w:bCs/>
                <w:sz w:val="24"/>
                <w:szCs w:val="24"/>
              </w:rPr>
            </w:pPr>
          </w:p>
          <w:p w:rsidR="00713C43" w:rsidRDefault="00F6772C" w:rsidP="00F6772C">
            <w:pPr>
              <w:spacing w:line="360" w:lineRule="auto"/>
              <w:ind w:right="480" w:firstLineChars="1900" w:firstLine="4560"/>
              <w:rPr>
                <w:bCs/>
                <w:sz w:val="24"/>
                <w:szCs w:val="24"/>
                <w:u w:val="single"/>
              </w:rPr>
            </w:pPr>
            <w:r>
              <w:rPr>
                <w:rFonts w:hint="eastAsia"/>
                <w:bCs/>
                <w:sz w:val="24"/>
                <w:szCs w:val="24"/>
              </w:rPr>
              <w:t>设计</w:t>
            </w:r>
            <w:r>
              <w:rPr>
                <w:bCs/>
                <w:sz w:val="24"/>
                <w:szCs w:val="24"/>
              </w:rPr>
              <w:t>指导人（</w:t>
            </w:r>
            <w:r>
              <w:rPr>
                <w:rFonts w:hint="eastAsia"/>
                <w:bCs/>
                <w:sz w:val="24"/>
                <w:szCs w:val="24"/>
              </w:rPr>
              <w:t>签章</w:t>
            </w:r>
            <w:r>
              <w:rPr>
                <w:bCs/>
                <w:sz w:val="24"/>
                <w:szCs w:val="24"/>
              </w:rPr>
              <w:t>）</w:t>
            </w:r>
            <w:r>
              <w:rPr>
                <w:rFonts w:hint="eastAsia"/>
                <w:bCs/>
                <w:sz w:val="24"/>
                <w:szCs w:val="24"/>
              </w:rPr>
              <w:t>：</w:t>
            </w:r>
            <w:r w:rsidRPr="00F6772C">
              <w:rPr>
                <w:rFonts w:hint="eastAsia"/>
                <w:bCs/>
                <w:sz w:val="24"/>
                <w:szCs w:val="24"/>
                <w:u w:val="single"/>
              </w:rPr>
              <w:t xml:space="preserve">                </w:t>
            </w:r>
          </w:p>
          <w:p w:rsidR="00F6772C" w:rsidRPr="009C3165" w:rsidRDefault="00F6772C" w:rsidP="00F6772C">
            <w:pPr>
              <w:spacing w:line="360" w:lineRule="auto"/>
              <w:ind w:right="480" w:firstLineChars="1900" w:firstLine="4560"/>
              <w:rPr>
                <w:bCs/>
                <w:sz w:val="24"/>
                <w:szCs w:val="24"/>
              </w:rPr>
            </w:pPr>
          </w:p>
          <w:p w:rsidR="00713C43" w:rsidRPr="00F6772C" w:rsidRDefault="00F6772C" w:rsidP="00F6772C">
            <w:pPr>
              <w:spacing w:line="360" w:lineRule="auto"/>
              <w:ind w:firstLineChars="1900" w:firstLine="4560"/>
              <w:rPr>
                <w:bCs/>
                <w:sz w:val="24"/>
                <w:szCs w:val="24"/>
              </w:rPr>
            </w:pPr>
            <w:r w:rsidRPr="00F6772C">
              <w:rPr>
                <w:rFonts w:hint="eastAsia"/>
                <w:bCs/>
                <w:sz w:val="24"/>
                <w:szCs w:val="24"/>
              </w:rPr>
              <w:t>教研室主任</w:t>
            </w:r>
            <w:r w:rsidRPr="00F6772C">
              <w:rPr>
                <w:bCs/>
                <w:sz w:val="24"/>
                <w:szCs w:val="24"/>
              </w:rPr>
              <w:t>（</w:t>
            </w:r>
            <w:r w:rsidRPr="00F6772C">
              <w:rPr>
                <w:rFonts w:hint="eastAsia"/>
                <w:bCs/>
                <w:sz w:val="24"/>
                <w:szCs w:val="24"/>
              </w:rPr>
              <w:t>签章</w:t>
            </w:r>
            <w:r w:rsidRPr="00F6772C">
              <w:rPr>
                <w:bCs/>
                <w:sz w:val="24"/>
                <w:szCs w:val="24"/>
              </w:rPr>
              <w:t>）</w:t>
            </w:r>
            <w:r>
              <w:rPr>
                <w:rFonts w:hint="eastAsia"/>
                <w:bCs/>
                <w:sz w:val="24"/>
                <w:szCs w:val="24"/>
              </w:rPr>
              <w:t>：</w:t>
            </w:r>
            <w:r w:rsidRPr="00F6772C">
              <w:rPr>
                <w:rFonts w:hint="eastAsia"/>
                <w:bCs/>
                <w:sz w:val="24"/>
                <w:szCs w:val="24"/>
                <w:u w:val="single"/>
              </w:rPr>
              <w:t xml:space="preserve">              </w:t>
            </w:r>
            <w:r>
              <w:rPr>
                <w:rFonts w:hint="eastAsia"/>
                <w:bCs/>
                <w:sz w:val="24"/>
                <w:szCs w:val="24"/>
              </w:rPr>
              <w:t xml:space="preserve">  </w:t>
            </w:r>
          </w:p>
          <w:p w:rsidR="00713C43" w:rsidRPr="009C3165" w:rsidRDefault="00713C43" w:rsidP="009C3165">
            <w:pPr>
              <w:spacing w:line="360" w:lineRule="auto"/>
              <w:rPr>
                <w:bCs/>
                <w:sz w:val="28"/>
                <w:szCs w:val="28"/>
              </w:rPr>
            </w:pPr>
          </w:p>
          <w:p w:rsidR="00713C43" w:rsidRPr="00F6772C" w:rsidRDefault="00C26852" w:rsidP="00F6772C">
            <w:pPr>
              <w:ind w:firstLineChars="1900" w:firstLine="4560"/>
              <w:rPr>
                <w:bCs/>
                <w:sz w:val="24"/>
                <w:szCs w:val="24"/>
              </w:rPr>
            </w:pPr>
            <w:r>
              <w:rPr>
                <w:bCs/>
                <w:sz w:val="24"/>
                <w:szCs w:val="24"/>
              </w:rPr>
              <w:t>院</w:t>
            </w:r>
            <w:r>
              <w:rPr>
                <w:rFonts w:hint="eastAsia"/>
                <w:bCs/>
                <w:sz w:val="24"/>
                <w:szCs w:val="24"/>
              </w:rPr>
              <w:t xml:space="preserve"> </w:t>
            </w:r>
            <w:r w:rsidR="00CF2C04">
              <w:rPr>
                <w:rFonts w:hint="eastAsia"/>
                <w:bCs/>
                <w:sz w:val="24"/>
                <w:szCs w:val="24"/>
              </w:rPr>
              <w:t xml:space="preserve"> </w:t>
            </w:r>
            <w:r w:rsidR="00B7603F">
              <w:rPr>
                <w:rFonts w:hint="eastAsia"/>
                <w:bCs/>
                <w:sz w:val="24"/>
                <w:szCs w:val="24"/>
              </w:rPr>
              <w:t xml:space="preserve">   </w:t>
            </w:r>
            <w:r>
              <w:rPr>
                <w:bCs/>
                <w:sz w:val="24"/>
                <w:szCs w:val="24"/>
              </w:rPr>
              <w:t>长</w:t>
            </w:r>
            <w:r w:rsidR="00F6772C" w:rsidRPr="00F6772C">
              <w:rPr>
                <w:bCs/>
                <w:sz w:val="24"/>
                <w:szCs w:val="24"/>
              </w:rPr>
              <w:t>（</w:t>
            </w:r>
            <w:r w:rsidR="00F6772C" w:rsidRPr="00F6772C">
              <w:rPr>
                <w:rFonts w:hint="eastAsia"/>
                <w:bCs/>
                <w:sz w:val="24"/>
                <w:szCs w:val="24"/>
              </w:rPr>
              <w:t>签章</w:t>
            </w:r>
            <w:r w:rsidR="00F6772C" w:rsidRPr="00F6772C">
              <w:rPr>
                <w:bCs/>
                <w:sz w:val="24"/>
                <w:szCs w:val="24"/>
              </w:rPr>
              <w:t>）</w:t>
            </w:r>
            <w:r w:rsidR="00F6772C" w:rsidRPr="00F6772C">
              <w:rPr>
                <w:rFonts w:hint="eastAsia"/>
                <w:bCs/>
                <w:sz w:val="24"/>
                <w:szCs w:val="24"/>
              </w:rPr>
              <w:t>：</w:t>
            </w:r>
            <w:r w:rsidR="00F6772C" w:rsidRPr="00F6772C">
              <w:rPr>
                <w:rFonts w:hint="eastAsia"/>
                <w:bCs/>
                <w:sz w:val="24"/>
                <w:szCs w:val="24"/>
                <w:u w:val="single"/>
              </w:rPr>
              <w:t xml:space="preserve">    </w:t>
            </w:r>
            <w:r w:rsidR="00F6772C" w:rsidRPr="00F6772C">
              <w:rPr>
                <w:bCs/>
                <w:sz w:val="24"/>
                <w:szCs w:val="24"/>
                <w:u w:val="single"/>
              </w:rPr>
              <w:t xml:space="preserve">           </w:t>
            </w:r>
            <w:r w:rsidR="00F6772C">
              <w:rPr>
                <w:rFonts w:hint="eastAsia"/>
                <w:bCs/>
                <w:sz w:val="24"/>
                <w:szCs w:val="24"/>
              </w:rPr>
              <w:t xml:space="preserve"> </w:t>
            </w:r>
          </w:p>
          <w:p w:rsidR="00713C43" w:rsidRDefault="00713C43" w:rsidP="006C0B12">
            <w:pPr>
              <w:rPr>
                <w:b/>
                <w:bCs/>
                <w:sz w:val="32"/>
              </w:rPr>
            </w:pPr>
          </w:p>
          <w:p w:rsidR="00F6772C" w:rsidRPr="009C3165" w:rsidRDefault="00F6772C" w:rsidP="006C0B12">
            <w:pPr>
              <w:rPr>
                <w:b/>
                <w:bCs/>
                <w:sz w:val="32"/>
              </w:rPr>
            </w:pPr>
          </w:p>
        </w:tc>
      </w:tr>
    </w:tbl>
    <w:p w:rsidR="00BF33B8" w:rsidRPr="00EC69B8" w:rsidRDefault="00BF33B8" w:rsidP="00BF33B8">
      <w:pPr>
        <w:jc w:val="center"/>
        <w:rPr>
          <w:b/>
          <w:bCs/>
          <w:szCs w:val="21"/>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4"/>
      </w:tblGrid>
      <w:tr w:rsidR="00BF33B8" w:rsidRPr="009C3165" w:rsidTr="00827187">
        <w:tc>
          <w:tcPr>
            <w:tcW w:w="9214" w:type="dxa"/>
            <w:shd w:val="clear" w:color="auto" w:fill="auto"/>
          </w:tcPr>
          <w:p w:rsidR="00BF33B8" w:rsidRDefault="00BF33B8" w:rsidP="00827187">
            <w:pPr>
              <w:rPr>
                <w:rFonts w:eastAsia="华康简楷"/>
                <w:b/>
                <w:bCs/>
                <w:sz w:val="32"/>
              </w:rPr>
            </w:pPr>
            <w:r>
              <w:rPr>
                <w:b/>
                <w:bCs/>
                <w:sz w:val="36"/>
                <w:szCs w:val="36"/>
              </w:rPr>
              <w:lastRenderedPageBreak/>
              <w:br w:type="page"/>
            </w:r>
            <w:r>
              <w:rPr>
                <w:rFonts w:eastAsia="华康简楷"/>
                <w:b/>
                <w:bCs/>
                <w:sz w:val="32"/>
              </w:rPr>
              <w:br w:type="page"/>
            </w:r>
          </w:p>
          <w:p w:rsidR="00BF33B8" w:rsidRPr="009C3165" w:rsidRDefault="00BF33B8" w:rsidP="00827187">
            <w:pPr>
              <w:rPr>
                <w:b/>
                <w:bCs/>
                <w:sz w:val="32"/>
              </w:rPr>
            </w:pPr>
          </w:p>
          <w:p w:rsidR="00BF33B8" w:rsidRPr="009C3165" w:rsidRDefault="00BF33B8" w:rsidP="00827187">
            <w:pPr>
              <w:jc w:val="center"/>
              <w:rPr>
                <w:rFonts w:ascii="宋体" w:hAnsi="宋体"/>
                <w:b/>
                <w:bCs/>
                <w:sz w:val="44"/>
                <w:szCs w:val="44"/>
              </w:rPr>
            </w:pPr>
            <w:r>
              <w:rPr>
                <w:rFonts w:ascii="宋体" w:hAnsi="宋体" w:hint="eastAsia"/>
                <w:b/>
                <w:bCs/>
                <w:sz w:val="44"/>
                <w:szCs w:val="44"/>
              </w:rPr>
              <w:t xml:space="preserve">特 约 </w:t>
            </w:r>
            <w:r>
              <w:rPr>
                <w:rFonts w:ascii="宋体" w:hAnsi="宋体"/>
                <w:b/>
                <w:bCs/>
                <w:sz w:val="44"/>
                <w:szCs w:val="44"/>
              </w:rPr>
              <w:t>评</w:t>
            </w:r>
            <w:r>
              <w:rPr>
                <w:rFonts w:ascii="宋体" w:hAnsi="宋体" w:hint="eastAsia"/>
                <w:b/>
                <w:bCs/>
                <w:sz w:val="44"/>
                <w:szCs w:val="44"/>
              </w:rPr>
              <w:t xml:space="preserve"> </w:t>
            </w:r>
            <w:r>
              <w:rPr>
                <w:rFonts w:ascii="宋体" w:hAnsi="宋体"/>
                <w:b/>
                <w:bCs/>
                <w:sz w:val="44"/>
                <w:szCs w:val="44"/>
              </w:rPr>
              <w:t>阅</w:t>
            </w:r>
            <w:r>
              <w:rPr>
                <w:rFonts w:ascii="宋体" w:hAnsi="宋体" w:hint="eastAsia"/>
                <w:b/>
                <w:bCs/>
                <w:sz w:val="44"/>
                <w:szCs w:val="44"/>
              </w:rPr>
              <w:t xml:space="preserve"> </w:t>
            </w:r>
            <w:r>
              <w:rPr>
                <w:rFonts w:ascii="宋体" w:hAnsi="宋体"/>
                <w:b/>
                <w:bCs/>
                <w:sz w:val="44"/>
                <w:szCs w:val="44"/>
              </w:rPr>
              <w:t>人</w:t>
            </w:r>
            <w:r>
              <w:rPr>
                <w:rFonts w:ascii="宋体" w:hAnsi="宋体" w:hint="eastAsia"/>
                <w:b/>
                <w:bCs/>
                <w:sz w:val="44"/>
                <w:szCs w:val="44"/>
              </w:rPr>
              <w:t xml:space="preserve"> 意 见</w:t>
            </w:r>
          </w:p>
          <w:p w:rsidR="00BF33B8" w:rsidRPr="009C3165" w:rsidRDefault="00BF33B8" w:rsidP="00827187">
            <w:pPr>
              <w:rPr>
                <w:b/>
                <w:bCs/>
                <w:sz w:val="32"/>
              </w:rPr>
            </w:pPr>
          </w:p>
          <w:p w:rsidR="00BF33B8" w:rsidRDefault="00BF33B8" w:rsidP="00BF33B8">
            <w:pPr>
              <w:rPr>
                <w:bCs/>
                <w:sz w:val="24"/>
                <w:szCs w:val="24"/>
              </w:rPr>
            </w:pPr>
            <w:r w:rsidRPr="009C3165">
              <w:rPr>
                <w:rFonts w:hint="eastAsia"/>
                <w:b/>
                <w:bCs/>
                <w:sz w:val="32"/>
              </w:rPr>
              <w:t xml:space="preserve">    </w:t>
            </w:r>
            <w:r w:rsidRPr="009C3165">
              <w:rPr>
                <w:b/>
                <w:bCs/>
                <w:sz w:val="32"/>
              </w:rPr>
              <w:t xml:space="preserve">   </w:t>
            </w: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Pr="009C3165" w:rsidRDefault="00BF33B8" w:rsidP="00827187">
            <w:pPr>
              <w:spacing w:line="360" w:lineRule="auto"/>
              <w:rPr>
                <w:bCs/>
                <w:sz w:val="24"/>
                <w:szCs w:val="24"/>
              </w:rPr>
            </w:pPr>
          </w:p>
          <w:p w:rsidR="00BF33B8" w:rsidRDefault="00BF33B8" w:rsidP="00827187">
            <w:pPr>
              <w:spacing w:line="360" w:lineRule="auto"/>
              <w:ind w:right="480" w:firstLineChars="1900" w:firstLine="4560"/>
              <w:rPr>
                <w:bCs/>
                <w:sz w:val="24"/>
                <w:szCs w:val="24"/>
                <w:u w:val="single"/>
              </w:rPr>
            </w:pPr>
            <w:r>
              <w:rPr>
                <w:rFonts w:hint="eastAsia"/>
                <w:bCs/>
                <w:sz w:val="24"/>
                <w:szCs w:val="24"/>
              </w:rPr>
              <w:t>评阅</w:t>
            </w:r>
            <w:r>
              <w:rPr>
                <w:bCs/>
                <w:sz w:val="24"/>
                <w:szCs w:val="24"/>
              </w:rPr>
              <w:t>人（</w:t>
            </w:r>
            <w:r>
              <w:rPr>
                <w:rFonts w:hint="eastAsia"/>
                <w:bCs/>
                <w:sz w:val="24"/>
                <w:szCs w:val="24"/>
              </w:rPr>
              <w:t>签章</w:t>
            </w:r>
            <w:r>
              <w:rPr>
                <w:bCs/>
                <w:sz w:val="24"/>
                <w:szCs w:val="24"/>
              </w:rPr>
              <w:t>）</w:t>
            </w:r>
            <w:r>
              <w:rPr>
                <w:rFonts w:hint="eastAsia"/>
                <w:bCs/>
                <w:sz w:val="24"/>
                <w:szCs w:val="24"/>
              </w:rPr>
              <w:t>：</w:t>
            </w:r>
            <w:r w:rsidRPr="00F6772C">
              <w:rPr>
                <w:rFonts w:hint="eastAsia"/>
                <w:bCs/>
                <w:sz w:val="24"/>
                <w:szCs w:val="24"/>
                <w:u w:val="single"/>
              </w:rPr>
              <w:t xml:space="preserve">         </w:t>
            </w:r>
            <w:r>
              <w:rPr>
                <w:bCs/>
                <w:sz w:val="24"/>
                <w:szCs w:val="24"/>
                <w:u w:val="single"/>
              </w:rPr>
              <w:t xml:space="preserve">  </w:t>
            </w:r>
            <w:r w:rsidRPr="00F6772C">
              <w:rPr>
                <w:rFonts w:hint="eastAsia"/>
                <w:bCs/>
                <w:sz w:val="24"/>
                <w:szCs w:val="24"/>
                <w:u w:val="single"/>
              </w:rPr>
              <w:t xml:space="preserve">       </w:t>
            </w:r>
          </w:p>
          <w:p w:rsidR="00BF33B8" w:rsidRPr="009C3165" w:rsidRDefault="00BF33B8" w:rsidP="00827187">
            <w:pPr>
              <w:spacing w:line="360" w:lineRule="auto"/>
              <w:ind w:right="480" w:firstLineChars="1900" w:firstLine="4560"/>
              <w:rPr>
                <w:bCs/>
                <w:sz w:val="24"/>
                <w:szCs w:val="24"/>
              </w:rPr>
            </w:pPr>
          </w:p>
          <w:p w:rsidR="00BF33B8" w:rsidRPr="00F6772C" w:rsidRDefault="00BF33B8" w:rsidP="00827187">
            <w:pPr>
              <w:spacing w:line="360" w:lineRule="auto"/>
              <w:ind w:firstLineChars="1900" w:firstLine="4560"/>
              <w:rPr>
                <w:bCs/>
                <w:sz w:val="24"/>
                <w:szCs w:val="24"/>
              </w:rPr>
            </w:pPr>
            <w:r>
              <w:rPr>
                <w:rFonts w:hint="eastAsia"/>
                <w:bCs/>
                <w:sz w:val="24"/>
                <w:szCs w:val="24"/>
              </w:rPr>
              <w:t>评阅人职称：</w:t>
            </w:r>
            <w:r w:rsidRPr="00F6772C">
              <w:rPr>
                <w:rFonts w:hint="eastAsia"/>
                <w:bCs/>
                <w:sz w:val="24"/>
                <w:szCs w:val="24"/>
                <w:u w:val="single"/>
              </w:rPr>
              <w:t xml:space="preserve">        </w:t>
            </w:r>
            <w:r>
              <w:rPr>
                <w:bCs/>
                <w:sz w:val="24"/>
                <w:szCs w:val="24"/>
                <w:u w:val="single"/>
              </w:rPr>
              <w:t xml:space="preserve">      </w:t>
            </w:r>
            <w:r w:rsidRPr="00F6772C">
              <w:rPr>
                <w:rFonts w:hint="eastAsia"/>
                <w:bCs/>
                <w:sz w:val="24"/>
                <w:szCs w:val="24"/>
                <w:u w:val="single"/>
              </w:rPr>
              <w:t xml:space="preserve">      </w:t>
            </w:r>
            <w:r>
              <w:rPr>
                <w:rFonts w:hint="eastAsia"/>
                <w:bCs/>
                <w:sz w:val="24"/>
                <w:szCs w:val="24"/>
              </w:rPr>
              <w:t xml:space="preserve">  </w:t>
            </w:r>
          </w:p>
          <w:p w:rsidR="00BF33B8" w:rsidRPr="009C3165" w:rsidRDefault="00BF33B8" w:rsidP="00827187">
            <w:pPr>
              <w:spacing w:line="360" w:lineRule="auto"/>
              <w:rPr>
                <w:bCs/>
                <w:sz w:val="28"/>
                <w:szCs w:val="28"/>
              </w:rPr>
            </w:pPr>
          </w:p>
          <w:p w:rsidR="00BF33B8" w:rsidRPr="00F6772C" w:rsidRDefault="00BF33B8" w:rsidP="00827187">
            <w:pPr>
              <w:ind w:firstLineChars="1900" w:firstLine="4560"/>
              <w:rPr>
                <w:bCs/>
                <w:sz w:val="24"/>
                <w:szCs w:val="24"/>
              </w:rPr>
            </w:pPr>
            <w:r>
              <w:rPr>
                <w:rFonts w:hint="eastAsia"/>
                <w:bCs/>
                <w:sz w:val="24"/>
                <w:szCs w:val="24"/>
              </w:rPr>
              <w:t>日</w:t>
            </w:r>
            <w:r>
              <w:rPr>
                <w:rFonts w:hint="eastAsia"/>
                <w:bCs/>
                <w:sz w:val="24"/>
                <w:szCs w:val="24"/>
              </w:rPr>
              <w:t xml:space="preserve">  </w:t>
            </w:r>
            <w:r>
              <w:rPr>
                <w:rFonts w:hint="eastAsia"/>
                <w:bCs/>
                <w:sz w:val="24"/>
                <w:szCs w:val="24"/>
              </w:rPr>
              <w:t>期</w:t>
            </w:r>
            <w:r w:rsidRPr="00F6772C">
              <w:rPr>
                <w:rFonts w:hint="eastAsia"/>
                <w:bCs/>
                <w:sz w:val="24"/>
                <w:szCs w:val="24"/>
              </w:rPr>
              <w:t>：</w:t>
            </w:r>
            <w:r w:rsidRPr="00F6772C">
              <w:rPr>
                <w:rFonts w:hint="eastAsia"/>
                <w:bCs/>
                <w:sz w:val="24"/>
                <w:szCs w:val="24"/>
                <w:u w:val="single"/>
              </w:rPr>
              <w:t xml:space="preserve">    </w:t>
            </w:r>
            <w:r>
              <w:rPr>
                <w:bCs/>
                <w:sz w:val="24"/>
                <w:szCs w:val="24"/>
                <w:u w:val="single"/>
              </w:rPr>
              <w:t xml:space="preserve"> </w:t>
            </w:r>
            <w:r w:rsidRPr="00F6772C">
              <w:rPr>
                <w:bCs/>
                <w:sz w:val="24"/>
                <w:szCs w:val="24"/>
                <w:u w:val="single"/>
              </w:rPr>
              <w:t xml:space="preserve">  </w:t>
            </w:r>
            <w:r w:rsidRPr="00BF33B8">
              <w:rPr>
                <w:bCs/>
                <w:sz w:val="24"/>
                <w:szCs w:val="24"/>
              </w:rPr>
              <w:t xml:space="preserve"> </w:t>
            </w:r>
            <w:r w:rsidRPr="00BF33B8">
              <w:rPr>
                <w:rFonts w:hint="eastAsia"/>
                <w:bCs/>
                <w:sz w:val="24"/>
                <w:szCs w:val="24"/>
              </w:rPr>
              <w:t>年</w:t>
            </w:r>
            <w:r w:rsidRPr="00BF33B8">
              <w:rPr>
                <w:bCs/>
                <w:sz w:val="24"/>
                <w:szCs w:val="24"/>
              </w:rPr>
              <w:t xml:space="preserve"> </w:t>
            </w:r>
            <w:r w:rsidRPr="00F6772C">
              <w:rPr>
                <w:bCs/>
                <w:sz w:val="24"/>
                <w:szCs w:val="24"/>
                <w:u w:val="single"/>
              </w:rPr>
              <w:t xml:space="preserve">  </w:t>
            </w:r>
            <w:r>
              <w:rPr>
                <w:bCs/>
                <w:sz w:val="24"/>
                <w:szCs w:val="24"/>
                <w:u w:val="single"/>
              </w:rPr>
              <w:t xml:space="preserve">  </w:t>
            </w:r>
            <w:r w:rsidRPr="00BF33B8">
              <w:rPr>
                <w:bCs/>
                <w:sz w:val="24"/>
                <w:szCs w:val="24"/>
              </w:rPr>
              <w:t xml:space="preserve"> </w:t>
            </w:r>
            <w:r w:rsidRPr="00BF33B8">
              <w:rPr>
                <w:rFonts w:hint="eastAsia"/>
                <w:bCs/>
                <w:sz w:val="24"/>
                <w:szCs w:val="24"/>
              </w:rPr>
              <w:t>月</w:t>
            </w:r>
            <w:r w:rsidRPr="00BF33B8">
              <w:rPr>
                <w:rFonts w:hint="eastAsia"/>
                <w:bCs/>
                <w:sz w:val="24"/>
                <w:szCs w:val="24"/>
              </w:rPr>
              <w:t xml:space="preserve"> </w:t>
            </w:r>
            <w:r>
              <w:rPr>
                <w:rFonts w:hint="eastAsia"/>
                <w:bCs/>
                <w:sz w:val="24"/>
                <w:szCs w:val="24"/>
                <w:u w:val="single"/>
              </w:rPr>
              <w:t xml:space="preserve">  </w:t>
            </w:r>
            <w:r>
              <w:rPr>
                <w:bCs/>
                <w:sz w:val="24"/>
                <w:szCs w:val="24"/>
                <w:u w:val="single"/>
              </w:rPr>
              <w:t xml:space="preserve">  </w:t>
            </w:r>
            <w:r w:rsidRPr="00BF33B8">
              <w:rPr>
                <w:rFonts w:hint="eastAsia"/>
                <w:bCs/>
                <w:sz w:val="24"/>
                <w:szCs w:val="24"/>
              </w:rPr>
              <w:t>日</w:t>
            </w:r>
          </w:p>
          <w:p w:rsidR="00BF33B8" w:rsidRDefault="00BF33B8" w:rsidP="00827187">
            <w:pPr>
              <w:rPr>
                <w:b/>
                <w:bCs/>
                <w:sz w:val="32"/>
              </w:rPr>
            </w:pPr>
          </w:p>
          <w:p w:rsidR="00BF33B8" w:rsidRPr="009C3165" w:rsidRDefault="00BF33B8" w:rsidP="00827187">
            <w:pPr>
              <w:rPr>
                <w:b/>
                <w:bCs/>
                <w:sz w:val="32"/>
              </w:rPr>
            </w:pPr>
          </w:p>
        </w:tc>
      </w:tr>
    </w:tbl>
    <w:p w:rsidR="00BF33B8" w:rsidRPr="00EC69B8" w:rsidRDefault="00BF33B8" w:rsidP="00BF33B8">
      <w:pPr>
        <w:jc w:val="center"/>
        <w:rPr>
          <w:b/>
          <w:bCs/>
          <w:szCs w:val="21"/>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4"/>
      </w:tblGrid>
      <w:tr w:rsidR="00BF33B8" w:rsidRPr="009C3165" w:rsidTr="00827187">
        <w:tc>
          <w:tcPr>
            <w:tcW w:w="9214" w:type="dxa"/>
            <w:shd w:val="clear" w:color="auto" w:fill="auto"/>
          </w:tcPr>
          <w:p w:rsidR="00BF33B8" w:rsidRDefault="00BF33B8" w:rsidP="00827187">
            <w:pPr>
              <w:rPr>
                <w:rFonts w:eastAsia="华康简楷"/>
                <w:b/>
                <w:bCs/>
                <w:sz w:val="32"/>
              </w:rPr>
            </w:pPr>
            <w:r>
              <w:rPr>
                <w:b/>
                <w:bCs/>
                <w:sz w:val="36"/>
                <w:szCs w:val="36"/>
              </w:rPr>
              <w:lastRenderedPageBreak/>
              <w:br w:type="page"/>
            </w:r>
            <w:r>
              <w:rPr>
                <w:rFonts w:eastAsia="华康简楷"/>
                <w:b/>
                <w:bCs/>
                <w:sz w:val="32"/>
              </w:rPr>
              <w:br w:type="page"/>
            </w:r>
          </w:p>
          <w:p w:rsidR="00BF33B8" w:rsidRPr="009C3165" w:rsidRDefault="00BF33B8" w:rsidP="00827187">
            <w:pPr>
              <w:rPr>
                <w:b/>
                <w:bCs/>
                <w:sz w:val="32"/>
              </w:rPr>
            </w:pPr>
          </w:p>
          <w:p w:rsidR="00BF33B8" w:rsidRPr="009C3165" w:rsidRDefault="00BF33B8" w:rsidP="00827187">
            <w:pPr>
              <w:jc w:val="center"/>
              <w:rPr>
                <w:rFonts w:ascii="宋体" w:hAnsi="宋体"/>
                <w:b/>
                <w:bCs/>
                <w:sz w:val="44"/>
                <w:szCs w:val="44"/>
              </w:rPr>
            </w:pPr>
            <w:r>
              <w:rPr>
                <w:rFonts w:ascii="宋体" w:hAnsi="宋体" w:hint="eastAsia"/>
                <w:b/>
                <w:bCs/>
                <w:sz w:val="44"/>
                <w:szCs w:val="44"/>
              </w:rPr>
              <w:t>指导</w:t>
            </w:r>
            <w:r>
              <w:rPr>
                <w:rFonts w:ascii="宋体" w:hAnsi="宋体"/>
                <w:b/>
                <w:bCs/>
                <w:sz w:val="44"/>
                <w:szCs w:val="44"/>
              </w:rPr>
              <w:t>教师对毕业设计的评语</w:t>
            </w:r>
          </w:p>
          <w:p w:rsidR="00BF33B8" w:rsidRPr="009C3165" w:rsidRDefault="00BF33B8" w:rsidP="00827187">
            <w:pPr>
              <w:rPr>
                <w:b/>
                <w:bCs/>
                <w:sz w:val="32"/>
              </w:rPr>
            </w:pPr>
          </w:p>
          <w:p w:rsidR="00BF33B8" w:rsidRDefault="00BF33B8" w:rsidP="00827187">
            <w:pPr>
              <w:rPr>
                <w:bCs/>
                <w:sz w:val="24"/>
                <w:szCs w:val="24"/>
              </w:rPr>
            </w:pPr>
            <w:r w:rsidRPr="009C3165">
              <w:rPr>
                <w:rFonts w:hint="eastAsia"/>
                <w:b/>
                <w:bCs/>
                <w:sz w:val="32"/>
              </w:rPr>
              <w:t xml:space="preserve">    </w:t>
            </w:r>
            <w:r w:rsidRPr="009C3165">
              <w:rPr>
                <w:b/>
                <w:bCs/>
                <w:sz w:val="32"/>
              </w:rPr>
              <w:t xml:space="preserve">   </w:t>
            </w: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BF33B8" w:rsidRDefault="00BF33B8" w:rsidP="00827187">
            <w:pPr>
              <w:spacing w:line="360" w:lineRule="auto"/>
              <w:rPr>
                <w:bCs/>
                <w:sz w:val="24"/>
                <w:szCs w:val="24"/>
              </w:rPr>
            </w:pPr>
          </w:p>
          <w:p w:rsidR="00BF33B8" w:rsidRPr="009C3165" w:rsidRDefault="00BF33B8" w:rsidP="00827187">
            <w:pPr>
              <w:spacing w:line="360" w:lineRule="auto"/>
              <w:rPr>
                <w:bCs/>
                <w:sz w:val="24"/>
                <w:szCs w:val="24"/>
              </w:rPr>
            </w:pPr>
          </w:p>
          <w:p w:rsidR="00BF33B8" w:rsidRDefault="002429C1" w:rsidP="00827187">
            <w:pPr>
              <w:spacing w:line="360" w:lineRule="auto"/>
              <w:ind w:right="480" w:firstLineChars="1900" w:firstLine="4560"/>
              <w:rPr>
                <w:bCs/>
                <w:sz w:val="24"/>
                <w:szCs w:val="24"/>
                <w:u w:val="single"/>
              </w:rPr>
            </w:pPr>
            <w:r>
              <w:rPr>
                <w:rFonts w:hint="eastAsia"/>
                <w:bCs/>
                <w:sz w:val="24"/>
                <w:szCs w:val="24"/>
              </w:rPr>
              <w:t>指导教师</w:t>
            </w:r>
            <w:r w:rsidR="00BF33B8">
              <w:rPr>
                <w:bCs/>
                <w:sz w:val="24"/>
                <w:szCs w:val="24"/>
              </w:rPr>
              <w:t>（</w:t>
            </w:r>
            <w:r w:rsidR="00BF33B8">
              <w:rPr>
                <w:rFonts w:hint="eastAsia"/>
                <w:bCs/>
                <w:sz w:val="24"/>
                <w:szCs w:val="24"/>
              </w:rPr>
              <w:t>签章</w:t>
            </w:r>
            <w:r w:rsidR="00BF33B8">
              <w:rPr>
                <w:bCs/>
                <w:sz w:val="24"/>
                <w:szCs w:val="24"/>
              </w:rPr>
              <w:t>）</w:t>
            </w:r>
            <w:r w:rsidR="00BF33B8">
              <w:rPr>
                <w:rFonts w:hint="eastAsia"/>
                <w:bCs/>
                <w:sz w:val="24"/>
                <w:szCs w:val="24"/>
              </w:rPr>
              <w:t>：</w:t>
            </w:r>
            <w:r w:rsidR="00BF33B8" w:rsidRPr="00F6772C">
              <w:rPr>
                <w:rFonts w:hint="eastAsia"/>
                <w:bCs/>
                <w:sz w:val="24"/>
                <w:szCs w:val="24"/>
                <w:u w:val="single"/>
              </w:rPr>
              <w:t xml:space="preserve">         </w:t>
            </w:r>
            <w:r w:rsidR="00BF33B8">
              <w:rPr>
                <w:bCs/>
                <w:sz w:val="24"/>
                <w:szCs w:val="24"/>
                <w:u w:val="single"/>
              </w:rPr>
              <w:t xml:space="preserve">  </w:t>
            </w:r>
            <w:r w:rsidR="00BF33B8" w:rsidRPr="00F6772C">
              <w:rPr>
                <w:rFonts w:hint="eastAsia"/>
                <w:bCs/>
                <w:sz w:val="24"/>
                <w:szCs w:val="24"/>
                <w:u w:val="single"/>
              </w:rPr>
              <w:t xml:space="preserve">       </w:t>
            </w:r>
          </w:p>
          <w:p w:rsidR="00BF33B8" w:rsidRPr="009C3165" w:rsidRDefault="00BF33B8" w:rsidP="00827187">
            <w:pPr>
              <w:spacing w:line="360" w:lineRule="auto"/>
              <w:rPr>
                <w:bCs/>
                <w:sz w:val="28"/>
                <w:szCs w:val="28"/>
              </w:rPr>
            </w:pPr>
          </w:p>
          <w:p w:rsidR="00BF33B8" w:rsidRPr="00F6772C" w:rsidRDefault="00BF33B8" w:rsidP="00827187">
            <w:pPr>
              <w:ind w:firstLineChars="1900" w:firstLine="4560"/>
              <w:rPr>
                <w:bCs/>
                <w:sz w:val="24"/>
                <w:szCs w:val="24"/>
              </w:rPr>
            </w:pPr>
            <w:r>
              <w:rPr>
                <w:rFonts w:hint="eastAsia"/>
                <w:bCs/>
                <w:sz w:val="24"/>
                <w:szCs w:val="24"/>
              </w:rPr>
              <w:t>日</w:t>
            </w:r>
            <w:r>
              <w:rPr>
                <w:rFonts w:hint="eastAsia"/>
                <w:bCs/>
                <w:sz w:val="24"/>
                <w:szCs w:val="24"/>
              </w:rPr>
              <w:t xml:space="preserve">  </w:t>
            </w:r>
            <w:r>
              <w:rPr>
                <w:rFonts w:hint="eastAsia"/>
                <w:bCs/>
                <w:sz w:val="24"/>
                <w:szCs w:val="24"/>
              </w:rPr>
              <w:t>期</w:t>
            </w:r>
            <w:r w:rsidRPr="00F6772C">
              <w:rPr>
                <w:rFonts w:hint="eastAsia"/>
                <w:bCs/>
                <w:sz w:val="24"/>
                <w:szCs w:val="24"/>
              </w:rPr>
              <w:t>：</w:t>
            </w:r>
            <w:r w:rsidRPr="00F6772C">
              <w:rPr>
                <w:rFonts w:hint="eastAsia"/>
                <w:bCs/>
                <w:sz w:val="24"/>
                <w:szCs w:val="24"/>
                <w:u w:val="single"/>
              </w:rPr>
              <w:t xml:space="preserve">    </w:t>
            </w:r>
            <w:r w:rsidR="002429C1">
              <w:rPr>
                <w:bCs/>
                <w:sz w:val="24"/>
                <w:szCs w:val="24"/>
                <w:u w:val="single"/>
              </w:rPr>
              <w:t xml:space="preserve"> </w:t>
            </w:r>
            <w:r>
              <w:rPr>
                <w:bCs/>
                <w:sz w:val="24"/>
                <w:szCs w:val="24"/>
                <w:u w:val="single"/>
              </w:rPr>
              <w:t xml:space="preserve"> </w:t>
            </w:r>
            <w:r w:rsidRPr="00F6772C">
              <w:rPr>
                <w:bCs/>
                <w:sz w:val="24"/>
                <w:szCs w:val="24"/>
                <w:u w:val="single"/>
              </w:rPr>
              <w:t xml:space="preserve">  </w:t>
            </w:r>
            <w:r w:rsidRPr="00BF33B8">
              <w:rPr>
                <w:bCs/>
                <w:sz w:val="24"/>
                <w:szCs w:val="24"/>
              </w:rPr>
              <w:t xml:space="preserve"> </w:t>
            </w:r>
            <w:r w:rsidRPr="00BF33B8">
              <w:rPr>
                <w:rFonts w:hint="eastAsia"/>
                <w:bCs/>
                <w:sz w:val="24"/>
                <w:szCs w:val="24"/>
              </w:rPr>
              <w:t>年</w:t>
            </w:r>
            <w:r w:rsidRPr="00BF33B8">
              <w:rPr>
                <w:bCs/>
                <w:sz w:val="24"/>
                <w:szCs w:val="24"/>
              </w:rPr>
              <w:t xml:space="preserve"> </w:t>
            </w:r>
            <w:r w:rsidRPr="00F6772C">
              <w:rPr>
                <w:bCs/>
                <w:sz w:val="24"/>
                <w:szCs w:val="24"/>
                <w:u w:val="single"/>
              </w:rPr>
              <w:t xml:space="preserve">  </w:t>
            </w:r>
            <w:r>
              <w:rPr>
                <w:bCs/>
                <w:sz w:val="24"/>
                <w:szCs w:val="24"/>
                <w:u w:val="single"/>
              </w:rPr>
              <w:t xml:space="preserve">  </w:t>
            </w:r>
            <w:r w:rsidRPr="00BF33B8">
              <w:rPr>
                <w:bCs/>
                <w:sz w:val="24"/>
                <w:szCs w:val="24"/>
              </w:rPr>
              <w:t xml:space="preserve"> </w:t>
            </w:r>
            <w:r w:rsidRPr="00BF33B8">
              <w:rPr>
                <w:rFonts w:hint="eastAsia"/>
                <w:bCs/>
                <w:sz w:val="24"/>
                <w:szCs w:val="24"/>
              </w:rPr>
              <w:t>月</w:t>
            </w:r>
            <w:r w:rsidRPr="00BF33B8">
              <w:rPr>
                <w:rFonts w:hint="eastAsia"/>
                <w:bCs/>
                <w:sz w:val="24"/>
                <w:szCs w:val="24"/>
              </w:rPr>
              <w:t xml:space="preserve"> </w:t>
            </w:r>
            <w:r>
              <w:rPr>
                <w:rFonts w:hint="eastAsia"/>
                <w:bCs/>
                <w:sz w:val="24"/>
                <w:szCs w:val="24"/>
                <w:u w:val="single"/>
              </w:rPr>
              <w:t xml:space="preserve">  </w:t>
            </w:r>
            <w:r>
              <w:rPr>
                <w:bCs/>
                <w:sz w:val="24"/>
                <w:szCs w:val="24"/>
                <w:u w:val="single"/>
              </w:rPr>
              <w:t xml:space="preserve">  </w:t>
            </w:r>
            <w:r w:rsidRPr="00BF33B8">
              <w:rPr>
                <w:rFonts w:hint="eastAsia"/>
                <w:bCs/>
                <w:sz w:val="24"/>
                <w:szCs w:val="24"/>
              </w:rPr>
              <w:t>日</w:t>
            </w:r>
          </w:p>
          <w:p w:rsidR="00BF33B8" w:rsidRDefault="00BF33B8" w:rsidP="00827187">
            <w:pPr>
              <w:rPr>
                <w:b/>
                <w:bCs/>
                <w:sz w:val="32"/>
              </w:rPr>
            </w:pPr>
          </w:p>
          <w:p w:rsidR="00BF33B8" w:rsidRPr="009C3165" w:rsidRDefault="00BF33B8" w:rsidP="00827187">
            <w:pPr>
              <w:rPr>
                <w:b/>
                <w:bCs/>
                <w:sz w:val="32"/>
              </w:rPr>
            </w:pPr>
          </w:p>
        </w:tc>
      </w:tr>
    </w:tbl>
    <w:p w:rsidR="002429C1" w:rsidRPr="00EC69B8" w:rsidRDefault="002429C1" w:rsidP="002429C1">
      <w:pPr>
        <w:jc w:val="center"/>
        <w:rPr>
          <w:b/>
          <w:bCs/>
          <w:szCs w:val="21"/>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58"/>
      </w:tblGrid>
      <w:tr w:rsidR="002429C1" w:rsidRPr="009C3165" w:rsidTr="004A573C">
        <w:trPr>
          <w:trHeight w:val="13596"/>
        </w:trPr>
        <w:tc>
          <w:tcPr>
            <w:tcW w:w="9058" w:type="dxa"/>
            <w:shd w:val="clear" w:color="auto" w:fill="auto"/>
          </w:tcPr>
          <w:p w:rsidR="002429C1" w:rsidRDefault="002429C1" w:rsidP="00827187">
            <w:pPr>
              <w:rPr>
                <w:rFonts w:eastAsia="华康简楷"/>
                <w:b/>
                <w:bCs/>
                <w:sz w:val="32"/>
              </w:rPr>
            </w:pPr>
            <w:r>
              <w:rPr>
                <w:b/>
                <w:bCs/>
                <w:sz w:val="36"/>
                <w:szCs w:val="36"/>
              </w:rPr>
              <w:lastRenderedPageBreak/>
              <w:br w:type="page"/>
            </w:r>
            <w:r>
              <w:rPr>
                <w:rFonts w:eastAsia="华康简楷"/>
                <w:b/>
                <w:bCs/>
                <w:sz w:val="32"/>
              </w:rPr>
              <w:br w:type="page"/>
            </w:r>
          </w:p>
          <w:p w:rsidR="002429C1" w:rsidRPr="009C3165" w:rsidRDefault="002429C1" w:rsidP="00827187">
            <w:pPr>
              <w:rPr>
                <w:b/>
                <w:bCs/>
                <w:sz w:val="32"/>
              </w:rPr>
            </w:pPr>
          </w:p>
          <w:p w:rsidR="002429C1" w:rsidRPr="009C3165" w:rsidRDefault="002429C1" w:rsidP="00827187">
            <w:pPr>
              <w:jc w:val="center"/>
              <w:rPr>
                <w:rFonts w:ascii="宋体" w:hAnsi="宋体"/>
                <w:b/>
                <w:bCs/>
                <w:sz w:val="44"/>
                <w:szCs w:val="44"/>
              </w:rPr>
            </w:pPr>
            <w:r>
              <w:rPr>
                <w:rFonts w:ascii="宋体" w:hAnsi="宋体" w:hint="eastAsia"/>
                <w:b/>
                <w:bCs/>
                <w:sz w:val="44"/>
                <w:szCs w:val="44"/>
              </w:rPr>
              <w:t>答辩委员会鉴定</w:t>
            </w:r>
            <w:r>
              <w:rPr>
                <w:rFonts w:ascii="宋体" w:hAnsi="宋体"/>
                <w:b/>
                <w:bCs/>
                <w:sz w:val="44"/>
                <w:szCs w:val="44"/>
              </w:rPr>
              <w:t>意见</w:t>
            </w:r>
          </w:p>
          <w:p w:rsidR="002429C1" w:rsidRPr="009C3165" w:rsidRDefault="002429C1" w:rsidP="00827187">
            <w:pPr>
              <w:rPr>
                <w:b/>
                <w:bCs/>
                <w:sz w:val="32"/>
              </w:rPr>
            </w:pPr>
          </w:p>
          <w:p w:rsidR="002429C1" w:rsidRDefault="002429C1" w:rsidP="00827187">
            <w:pPr>
              <w:rPr>
                <w:bCs/>
                <w:sz w:val="24"/>
                <w:szCs w:val="24"/>
              </w:rPr>
            </w:pPr>
            <w:r w:rsidRPr="009C3165">
              <w:rPr>
                <w:rFonts w:hint="eastAsia"/>
                <w:b/>
                <w:bCs/>
                <w:sz w:val="32"/>
              </w:rPr>
              <w:t xml:space="preserve">    </w:t>
            </w:r>
            <w:r w:rsidRPr="009C3165">
              <w:rPr>
                <w:b/>
                <w:bCs/>
                <w:sz w:val="32"/>
              </w:rPr>
              <w:t xml:space="preserve">   </w:t>
            </w:r>
          </w:p>
          <w:p w:rsidR="002429C1" w:rsidRDefault="002429C1" w:rsidP="00827187">
            <w:pPr>
              <w:spacing w:line="360" w:lineRule="auto"/>
              <w:rPr>
                <w:bCs/>
                <w:sz w:val="24"/>
                <w:szCs w:val="24"/>
              </w:rPr>
            </w:pPr>
            <w:r>
              <w:rPr>
                <w:rFonts w:hint="eastAsia"/>
                <w:bCs/>
                <w:sz w:val="24"/>
                <w:szCs w:val="24"/>
              </w:rPr>
              <w:t xml:space="preserve">    </w:t>
            </w:r>
            <w:r>
              <w:rPr>
                <w:rFonts w:hint="eastAsia"/>
                <w:bCs/>
                <w:sz w:val="24"/>
                <w:szCs w:val="24"/>
              </w:rPr>
              <w:t>答辩成绩（等次</w:t>
            </w:r>
            <w:r>
              <w:rPr>
                <w:bCs/>
                <w:sz w:val="24"/>
                <w:szCs w:val="24"/>
              </w:rPr>
              <w:t>及分数</w:t>
            </w:r>
            <w:r>
              <w:rPr>
                <w:rFonts w:hint="eastAsia"/>
                <w:bCs/>
                <w:sz w:val="24"/>
                <w:szCs w:val="24"/>
              </w:rPr>
              <w:t>）：</w:t>
            </w:r>
            <w:r w:rsidRPr="002429C1">
              <w:rPr>
                <w:rFonts w:hint="eastAsia"/>
                <w:bCs/>
                <w:sz w:val="24"/>
                <w:szCs w:val="24"/>
                <w:u w:val="single"/>
              </w:rPr>
              <w:t xml:space="preserve">                                             </w:t>
            </w:r>
          </w:p>
          <w:p w:rsidR="002429C1" w:rsidRDefault="002429C1" w:rsidP="00827187">
            <w:pPr>
              <w:spacing w:line="360" w:lineRule="auto"/>
              <w:rPr>
                <w:bCs/>
                <w:sz w:val="24"/>
                <w:szCs w:val="24"/>
              </w:rPr>
            </w:pPr>
          </w:p>
          <w:p w:rsidR="002429C1" w:rsidRPr="002429C1" w:rsidRDefault="002429C1" w:rsidP="00827187">
            <w:pPr>
              <w:spacing w:line="360" w:lineRule="auto"/>
              <w:rPr>
                <w:b/>
                <w:bCs/>
                <w:sz w:val="32"/>
                <w:szCs w:val="32"/>
              </w:rPr>
            </w:pPr>
            <w:r>
              <w:rPr>
                <w:rFonts w:hint="eastAsia"/>
                <w:bCs/>
                <w:sz w:val="24"/>
                <w:szCs w:val="24"/>
              </w:rPr>
              <w:t xml:space="preserve">   </w:t>
            </w:r>
            <w:r w:rsidRPr="002429C1">
              <w:rPr>
                <w:rFonts w:hint="eastAsia"/>
                <w:bCs/>
                <w:sz w:val="32"/>
                <w:szCs w:val="32"/>
              </w:rPr>
              <w:t xml:space="preserve"> </w:t>
            </w:r>
            <w:r w:rsidRPr="002429C1">
              <w:rPr>
                <w:rFonts w:hint="eastAsia"/>
                <w:b/>
                <w:bCs/>
                <w:sz w:val="32"/>
                <w:szCs w:val="32"/>
              </w:rPr>
              <w:t>鉴定意见</w:t>
            </w:r>
            <w:r w:rsidRPr="002429C1">
              <w:rPr>
                <w:b/>
                <w:bCs/>
                <w:sz w:val="32"/>
                <w:szCs w:val="32"/>
              </w:rPr>
              <w:t>：</w:t>
            </w: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2429C1">
            <w:pPr>
              <w:spacing w:line="360" w:lineRule="auto"/>
              <w:ind w:right="480" w:firstLineChars="1650" w:firstLine="3960"/>
              <w:rPr>
                <w:bCs/>
                <w:sz w:val="24"/>
                <w:szCs w:val="24"/>
                <w:u w:val="single"/>
              </w:rPr>
            </w:pPr>
            <w:r>
              <w:rPr>
                <w:rFonts w:hint="eastAsia"/>
                <w:bCs/>
                <w:sz w:val="24"/>
                <w:szCs w:val="24"/>
              </w:rPr>
              <w:t>答辩委员会主任</w:t>
            </w:r>
            <w:r>
              <w:rPr>
                <w:bCs/>
                <w:sz w:val="24"/>
                <w:szCs w:val="24"/>
              </w:rPr>
              <w:t>（</w:t>
            </w:r>
            <w:r>
              <w:rPr>
                <w:rFonts w:hint="eastAsia"/>
                <w:bCs/>
                <w:sz w:val="24"/>
                <w:szCs w:val="24"/>
              </w:rPr>
              <w:t>签章</w:t>
            </w:r>
            <w:r>
              <w:rPr>
                <w:bCs/>
                <w:sz w:val="24"/>
                <w:szCs w:val="24"/>
              </w:rPr>
              <w:t>）</w:t>
            </w:r>
            <w:r>
              <w:rPr>
                <w:rFonts w:hint="eastAsia"/>
                <w:bCs/>
                <w:sz w:val="24"/>
                <w:szCs w:val="24"/>
              </w:rPr>
              <w:t>：</w:t>
            </w:r>
            <w:r w:rsidRPr="00F6772C">
              <w:rPr>
                <w:rFonts w:hint="eastAsia"/>
                <w:bCs/>
                <w:sz w:val="24"/>
                <w:szCs w:val="24"/>
                <w:u w:val="single"/>
              </w:rPr>
              <w:t xml:space="preserve">                </w:t>
            </w:r>
          </w:p>
          <w:p w:rsidR="002429C1" w:rsidRDefault="002429C1" w:rsidP="002429C1">
            <w:pPr>
              <w:spacing w:line="360" w:lineRule="auto"/>
              <w:ind w:right="480" w:firstLineChars="1650" w:firstLine="3960"/>
              <w:rPr>
                <w:bCs/>
                <w:sz w:val="24"/>
                <w:szCs w:val="24"/>
                <w:u w:val="single"/>
              </w:rPr>
            </w:pPr>
          </w:p>
          <w:p w:rsidR="002429C1" w:rsidRDefault="002429C1" w:rsidP="002429C1">
            <w:pPr>
              <w:spacing w:line="360" w:lineRule="auto"/>
              <w:ind w:right="480" w:firstLineChars="1650" w:firstLine="3960"/>
              <w:rPr>
                <w:bCs/>
                <w:sz w:val="24"/>
                <w:szCs w:val="24"/>
                <w:u w:val="single"/>
              </w:rPr>
            </w:pPr>
            <w:r>
              <w:rPr>
                <w:rFonts w:hint="eastAsia"/>
                <w:bCs/>
                <w:sz w:val="24"/>
                <w:szCs w:val="24"/>
              </w:rPr>
              <w:t>答辩委员会副主任</w:t>
            </w:r>
            <w:r>
              <w:rPr>
                <w:bCs/>
                <w:sz w:val="24"/>
                <w:szCs w:val="24"/>
              </w:rPr>
              <w:t>（</w:t>
            </w:r>
            <w:r>
              <w:rPr>
                <w:rFonts w:hint="eastAsia"/>
                <w:bCs/>
                <w:sz w:val="24"/>
                <w:szCs w:val="24"/>
              </w:rPr>
              <w:t>签章</w:t>
            </w:r>
            <w:r>
              <w:rPr>
                <w:bCs/>
                <w:sz w:val="24"/>
                <w:szCs w:val="24"/>
              </w:rPr>
              <w:t>）</w:t>
            </w:r>
            <w:r>
              <w:rPr>
                <w:rFonts w:hint="eastAsia"/>
                <w:bCs/>
                <w:sz w:val="24"/>
                <w:szCs w:val="24"/>
              </w:rPr>
              <w:t>：</w:t>
            </w:r>
            <w:r w:rsidRPr="00F6772C">
              <w:rPr>
                <w:rFonts w:hint="eastAsia"/>
                <w:bCs/>
                <w:sz w:val="24"/>
                <w:szCs w:val="24"/>
                <w:u w:val="single"/>
              </w:rPr>
              <w:t xml:space="preserve">              </w:t>
            </w:r>
          </w:p>
          <w:p w:rsidR="002429C1" w:rsidRPr="002429C1" w:rsidRDefault="002429C1" w:rsidP="00827187">
            <w:pPr>
              <w:spacing w:line="360" w:lineRule="auto"/>
              <w:rPr>
                <w:bCs/>
                <w:sz w:val="28"/>
                <w:szCs w:val="28"/>
              </w:rPr>
            </w:pPr>
          </w:p>
          <w:p w:rsidR="002429C1" w:rsidRDefault="002429C1" w:rsidP="002429C1">
            <w:pPr>
              <w:ind w:firstLineChars="1650" w:firstLine="3960"/>
              <w:rPr>
                <w:b/>
                <w:bCs/>
                <w:sz w:val="32"/>
              </w:rPr>
            </w:pPr>
            <w:r>
              <w:rPr>
                <w:rFonts w:hint="eastAsia"/>
                <w:bCs/>
                <w:sz w:val="24"/>
                <w:szCs w:val="24"/>
              </w:rPr>
              <w:t>日</w:t>
            </w:r>
            <w:r>
              <w:rPr>
                <w:rFonts w:hint="eastAsia"/>
                <w:bCs/>
                <w:sz w:val="24"/>
                <w:szCs w:val="24"/>
              </w:rPr>
              <w:t xml:space="preserve">  </w:t>
            </w:r>
            <w:r>
              <w:rPr>
                <w:rFonts w:hint="eastAsia"/>
                <w:bCs/>
                <w:sz w:val="24"/>
                <w:szCs w:val="24"/>
              </w:rPr>
              <w:t>期</w:t>
            </w:r>
            <w:r w:rsidRPr="00F6772C">
              <w:rPr>
                <w:rFonts w:hint="eastAsia"/>
                <w:bCs/>
                <w:sz w:val="24"/>
                <w:szCs w:val="24"/>
              </w:rPr>
              <w:t>：</w:t>
            </w:r>
            <w:r w:rsidRPr="00F6772C">
              <w:rPr>
                <w:rFonts w:hint="eastAsia"/>
                <w:bCs/>
                <w:sz w:val="24"/>
                <w:szCs w:val="24"/>
                <w:u w:val="single"/>
              </w:rPr>
              <w:t xml:space="preserve">    </w:t>
            </w:r>
            <w:r>
              <w:rPr>
                <w:bCs/>
                <w:sz w:val="24"/>
                <w:szCs w:val="24"/>
                <w:u w:val="single"/>
              </w:rPr>
              <w:t xml:space="preserve">    </w:t>
            </w:r>
            <w:r w:rsidRPr="00F6772C">
              <w:rPr>
                <w:bCs/>
                <w:sz w:val="24"/>
                <w:szCs w:val="24"/>
                <w:u w:val="single"/>
              </w:rPr>
              <w:t xml:space="preserve">  </w:t>
            </w:r>
            <w:r w:rsidRPr="00BF33B8">
              <w:rPr>
                <w:bCs/>
                <w:sz w:val="24"/>
                <w:szCs w:val="24"/>
              </w:rPr>
              <w:t xml:space="preserve"> </w:t>
            </w:r>
            <w:r w:rsidRPr="00BF33B8">
              <w:rPr>
                <w:rFonts w:hint="eastAsia"/>
                <w:bCs/>
                <w:sz w:val="24"/>
                <w:szCs w:val="24"/>
              </w:rPr>
              <w:t>年</w:t>
            </w:r>
            <w:r w:rsidRPr="00BF33B8">
              <w:rPr>
                <w:bCs/>
                <w:sz w:val="24"/>
                <w:szCs w:val="24"/>
              </w:rPr>
              <w:t xml:space="preserve"> </w:t>
            </w:r>
            <w:r w:rsidRPr="00F6772C">
              <w:rPr>
                <w:bCs/>
                <w:sz w:val="24"/>
                <w:szCs w:val="24"/>
                <w:u w:val="single"/>
              </w:rPr>
              <w:t xml:space="preserve">  </w:t>
            </w:r>
            <w:r>
              <w:rPr>
                <w:bCs/>
                <w:sz w:val="24"/>
                <w:szCs w:val="24"/>
                <w:u w:val="single"/>
              </w:rPr>
              <w:t xml:space="preserve">    </w:t>
            </w:r>
            <w:r w:rsidRPr="00BF33B8">
              <w:rPr>
                <w:bCs/>
                <w:sz w:val="24"/>
                <w:szCs w:val="24"/>
              </w:rPr>
              <w:t xml:space="preserve"> </w:t>
            </w:r>
            <w:r w:rsidRPr="00BF33B8">
              <w:rPr>
                <w:rFonts w:hint="eastAsia"/>
                <w:bCs/>
                <w:sz w:val="24"/>
                <w:szCs w:val="24"/>
              </w:rPr>
              <w:t>月</w:t>
            </w:r>
            <w:r w:rsidRPr="00BF33B8">
              <w:rPr>
                <w:rFonts w:hint="eastAsia"/>
                <w:bCs/>
                <w:sz w:val="24"/>
                <w:szCs w:val="24"/>
              </w:rPr>
              <w:t xml:space="preserve"> </w:t>
            </w:r>
            <w:r>
              <w:rPr>
                <w:rFonts w:hint="eastAsia"/>
                <w:bCs/>
                <w:sz w:val="24"/>
                <w:szCs w:val="24"/>
                <w:u w:val="single"/>
              </w:rPr>
              <w:t xml:space="preserve"> </w:t>
            </w:r>
            <w:r>
              <w:rPr>
                <w:bCs/>
                <w:sz w:val="24"/>
                <w:szCs w:val="24"/>
                <w:u w:val="single"/>
              </w:rPr>
              <w:t xml:space="preserve">  </w:t>
            </w:r>
            <w:r>
              <w:rPr>
                <w:rFonts w:hint="eastAsia"/>
                <w:bCs/>
                <w:sz w:val="24"/>
                <w:szCs w:val="24"/>
                <w:u w:val="single"/>
              </w:rPr>
              <w:t xml:space="preserve"> </w:t>
            </w:r>
            <w:r>
              <w:rPr>
                <w:bCs/>
                <w:sz w:val="24"/>
                <w:szCs w:val="24"/>
                <w:u w:val="single"/>
              </w:rPr>
              <w:t xml:space="preserve">  </w:t>
            </w:r>
            <w:r w:rsidRPr="00BF33B8">
              <w:rPr>
                <w:rFonts w:hint="eastAsia"/>
                <w:bCs/>
                <w:sz w:val="24"/>
                <w:szCs w:val="24"/>
              </w:rPr>
              <w:t>日</w:t>
            </w:r>
          </w:p>
          <w:p w:rsidR="002429C1" w:rsidRPr="009C3165" w:rsidRDefault="002429C1" w:rsidP="00827187">
            <w:pPr>
              <w:rPr>
                <w:b/>
                <w:bCs/>
                <w:sz w:val="32"/>
              </w:rPr>
            </w:pPr>
          </w:p>
        </w:tc>
      </w:tr>
    </w:tbl>
    <w:p w:rsidR="004A573C" w:rsidRDefault="004A573C" w:rsidP="007F5871">
      <w:pPr>
        <w:pStyle w:val="a5"/>
        <w:jc w:val="center"/>
        <w:rPr>
          <w:b w:val="0"/>
          <w:bCs/>
          <w:sz w:val="21"/>
        </w:rPr>
        <w:sectPr w:rsidR="004A573C" w:rsidSect="006706BE">
          <w:headerReference w:type="default" r:id="rId9"/>
          <w:footerReference w:type="even" r:id="rId10"/>
          <w:pgSz w:w="11906" w:h="16838" w:code="9"/>
          <w:pgMar w:top="1418" w:right="1247" w:bottom="1134" w:left="1247" w:header="851" w:footer="851" w:gutter="284"/>
          <w:pgNumType w:start="1"/>
          <w:cols w:space="425"/>
          <w:docGrid w:type="lines" w:linePitch="312"/>
        </w:sectPr>
      </w:pPr>
    </w:p>
    <w:p w:rsidR="00C736E3" w:rsidRPr="007042C6" w:rsidRDefault="00C736E3" w:rsidP="007042C6">
      <w:pPr>
        <w:spacing w:beforeLines="100" w:before="312" w:afterLines="100" w:after="312" w:line="360" w:lineRule="auto"/>
        <w:jc w:val="center"/>
        <w:rPr>
          <w:rFonts w:ascii="宋体" w:hAnsi="宋体"/>
          <w:b/>
          <w:sz w:val="36"/>
        </w:rPr>
      </w:pPr>
      <w:r w:rsidRPr="00C736E3">
        <w:rPr>
          <w:rFonts w:ascii="宋体" w:hAnsi="宋体" w:hint="eastAsia"/>
          <w:b/>
          <w:sz w:val="36"/>
        </w:rPr>
        <w:lastRenderedPageBreak/>
        <w:t>摘  要</w:t>
      </w:r>
    </w:p>
    <w:p w:rsidR="00EB7732" w:rsidRDefault="00F843C8" w:rsidP="00F843C8">
      <w:pPr>
        <w:spacing w:line="360" w:lineRule="auto"/>
        <w:ind w:firstLine="420"/>
        <w:rPr>
          <w:rFonts w:ascii="宋体" w:hAnsi="宋体"/>
          <w:kern w:val="0"/>
          <w:sz w:val="24"/>
          <w:szCs w:val="24"/>
        </w:rPr>
      </w:pPr>
      <w:r w:rsidRPr="00F843C8">
        <w:rPr>
          <w:rFonts w:ascii="宋体" w:hAnsi="宋体"/>
          <w:sz w:val="32"/>
        </w:rPr>
        <w:tab/>
      </w:r>
      <w:r w:rsidR="00B719B9">
        <w:rPr>
          <w:rFonts w:ascii="宋体" w:hAnsi="宋体" w:hint="eastAsia"/>
          <w:kern w:val="0"/>
          <w:sz w:val="24"/>
          <w:szCs w:val="24"/>
        </w:rPr>
        <w:t>近年来，随着当代科</w:t>
      </w:r>
      <w:r w:rsidR="005F779B">
        <w:rPr>
          <w:rFonts w:ascii="宋体" w:hAnsi="宋体" w:hint="eastAsia"/>
          <w:kern w:val="0"/>
          <w:sz w:val="24"/>
          <w:szCs w:val="24"/>
        </w:rPr>
        <w:t>学技术</w:t>
      </w:r>
      <w:r w:rsidR="00B719B9">
        <w:rPr>
          <w:rFonts w:ascii="宋体" w:hAnsi="宋体" w:hint="eastAsia"/>
          <w:kern w:val="0"/>
          <w:sz w:val="24"/>
          <w:szCs w:val="24"/>
        </w:rPr>
        <w:t>的发展，各种</w:t>
      </w:r>
      <w:r w:rsidRPr="00F843C8">
        <w:rPr>
          <w:rFonts w:ascii="宋体" w:hAnsi="宋体" w:hint="eastAsia"/>
          <w:kern w:val="0"/>
          <w:sz w:val="24"/>
          <w:szCs w:val="24"/>
        </w:rPr>
        <w:t>社会媒体（如：新闻网站，社交网站，电商网站等）迅速崛起，使得网络中涌现出大量的文本数据，这些文本数据的结构与其所属领域特点往往有着较大的联系，于是跨领域的迁移学习在自然语言处理以及机器学习等领域开始得到越来越多的关注。</w:t>
      </w:r>
      <w:r w:rsidR="00EB7732" w:rsidRPr="00F843C8">
        <w:rPr>
          <w:rFonts w:ascii="宋体" w:hAnsi="宋体" w:hint="eastAsia"/>
          <w:kern w:val="0"/>
          <w:sz w:val="24"/>
          <w:szCs w:val="24"/>
        </w:rPr>
        <w:t>目前传统文本分析的目标多数在同一领域，即对于某一领域的已有标签的文本数据进行机器学习，将训练出来的模型同样应用于本领域。但是在当前网络环境下，各</w:t>
      </w:r>
      <w:proofErr w:type="gramStart"/>
      <w:r w:rsidR="00EB7732" w:rsidRPr="00F843C8">
        <w:rPr>
          <w:rFonts w:ascii="宋体" w:hAnsi="宋体" w:hint="eastAsia"/>
          <w:kern w:val="0"/>
          <w:sz w:val="24"/>
          <w:szCs w:val="24"/>
        </w:rPr>
        <w:t>类领域</w:t>
      </w:r>
      <w:proofErr w:type="gramEnd"/>
      <w:r w:rsidR="00EB7732" w:rsidRPr="00F843C8">
        <w:rPr>
          <w:rFonts w:ascii="宋体" w:hAnsi="宋体" w:hint="eastAsia"/>
          <w:kern w:val="0"/>
          <w:sz w:val="24"/>
          <w:szCs w:val="24"/>
        </w:rPr>
        <w:t>及其繁多复杂，更多的领域的数据是没有标签的，使用人工标注的方式会浪费极大的人力物力，同时，标注结果也会存在很大的主观性，因此亟需一些可实现跨领域文本标注的算法。</w:t>
      </w:r>
      <w:ins w:id="0" w:author="wg" w:date="2020-05-24T15:19:00Z">
        <w:r w:rsidR="00785C8B">
          <w:rPr>
            <w:rFonts w:ascii="宋体" w:hAnsi="宋体" w:hint="eastAsia"/>
            <w:kern w:val="0"/>
            <w:sz w:val="24"/>
            <w:szCs w:val="24"/>
          </w:rPr>
          <w:t>（这一段内容减少）</w:t>
        </w:r>
      </w:ins>
    </w:p>
    <w:p w:rsidR="00785C8B" w:rsidRDefault="00F843C8" w:rsidP="00921ED0">
      <w:pPr>
        <w:spacing w:line="360" w:lineRule="auto"/>
        <w:ind w:firstLine="420"/>
        <w:rPr>
          <w:ins w:id="1" w:author="wg" w:date="2020-05-24T15:21:00Z"/>
          <w:rFonts w:ascii="宋体" w:hAnsi="宋体" w:hint="eastAsia"/>
          <w:sz w:val="24"/>
          <w:szCs w:val="24"/>
        </w:rPr>
      </w:pPr>
      <w:r w:rsidRPr="00F843C8">
        <w:rPr>
          <w:rFonts w:ascii="宋体" w:hAnsi="宋体" w:hint="eastAsia"/>
          <w:kern w:val="0"/>
          <w:sz w:val="24"/>
          <w:szCs w:val="24"/>
        </w:rPr>
        <w:t>跨领域的文本特征对齐算法的相关流程主要有</w:t>
      </w:r>
      <w:r w:rsidR="00F44F80">
        <w:rPr>
          <w:rFonts w:ascii="宋体" w:hAnsi="宋体" w:hint="eastAsia"/>
          <w:kern w:val="0"/>
          <w:sz w:val="24"/>
          <w:szCs w:val="24"/>
        </w:rPr>
        <w:t>文本数据采集、文本预处理、特征提取、特征对齐、模型检验对齐效果五</w:t>
      </w:r>
      <w:r w:rsidR="0082775E">
        <w:rPr>
          <w:rFonts w:ascii="宋体" w:hAnsi="宋体" w:hint="eastAsia"/>
          <w:kern w:val="0"/>
          <w:sz w:val="24"/>
          <w:szCs w:val="24"/>
        </w:rPr>
        <w:t>个过程。本文中以电</w:t>
      </w:r>
      <w:proofErr w:type="gramStart"/>
      <w:r w:rsidR="0082775E">
        <w:rPr>
          <w:rFonts w:ascii="宋体" w:hAnsi="宋体" w:hint="eastAsia"/>
          <w:kern w:val="0"/>
          <w:sz w:val="24"/>
          <w:szCs w:val="24"/>
        </w:rPr>
        <w:t>商领域</w:t>
      </w:r>
      <w:proofErr w:type="gramEnd"/>
      <w:r w:rsidR="0082775E">
        <w:rPr>
          <w:rFonts w:ascii="宋体" w:hAnsi="宋体" w:hint="eastAsia"/>
          <w:kern w:val="0"/>
          <w:sz w:val="24"/>
          <w:szCs w:val="24"/>
        </w:rPr>
        <w:t>与新闻领域</w:t>
      </w:r>
      <w:r w:rsidR="007D21FD">
        <w:rPr>
          <w:rFonts w:ascii="宋体" w:hAnsi="宋体" w:hint="eastAsia"/>
          <w:kern w:val="0"/>
          <w:sz w:val="24"/>
          <w:szCs w:val="24"/>
        </w:rPr>
        <w:t>的特征对齐过程为例，分别对着五个过程进行了相关研究，</w:t>
      </w:r>
      <w:r w:rsidR="00921ED0">
        <w:rPr>
          <w:rFonts w:ascii="宋体" w:hAnsi="宋体" w:hint="eastAsia"/>
          <w:kern w:val="0"/>
          <w:sz w:val="24"/>
          <w:szCs w:val="24"/>
        </w:rPr>
        <w:t>并且针对后三个步骤进行了算法方面的细致</w:t>
      </w:r>
      <w:r w:rsidR="00C31867">
        <w:rPr>
          <w:rFonts w:ascii="宋体" w:hAnsi="宋体" w:hint="eastAsia"/>
          <w:kern w:val="0"/>
          <w:sz w:val="24"/>
          <w:szCs w:val="24"/>
        </w:rPr>
        <w:t>研究。在数据采集完成后，首先使用</w:t>
      </w:r>
      <w:proofErr w:type="spellStart"/>
      <w:r w:rsidR="00C31867">
        <w:rPr>
          <w:rFonts w:ascii="宋体" w:hAnsi="宋体" w:hint="eastAsia"/>
          <w:kern w:val="0"/>
          <w:sz w:val="24"/>
          <w:szCs w:val="24"/>
        </w:rPr>
        <w:t>jieba</w:t>
      </w:r>
      <w:proofErr w:type="spellEnd"/>
      <w:r w:rsidR="00C31867">
        <w:rPr>
          <w:rFonts w:ascii="宋体" w:hAnsi="宋体" w:hint="eastAsia"/>
          <w:kern w:val="0"/>
          <w:sz w:val="24"/>
          <w:szCs w:val="24"/>
        </w:rPr>
        <w:t>分词工具进行文本分割</w:t>
      </w:r>
      <w:r w:rsidR="007F766F">
        <w:rPr>
          <w:rFonts w:ascii="宋体" w:hAnsi="宋体" w:hint="eastAsia"/>
          <w:kern w:val="0"/>
          <w:sz w:val="24"/>
          <w:szCs w:val="24"/>
        </w:rPr>
        <w:t>与停用词去除，随后使用</w:t>
      </w:r>
      <w:r w:rsidR="007F766F" w:rsidRPr="00187285">
        <w:rPr>
          <w:rFonts w:ascii="宋体" w:hAnsi="宋体" w:hint="eastAsia"/>
          <w:sz w:val="24"/>
          <w:szCs w:val="24"/>
        </w:rPr>
        <w:t>词频-逆文档频率(</w:t>
      </w:r>
      <w:r w:rsidR="007F766F" w:rsidRPr="00187285">
        <w:rPr>
          <w:rFonts w:ascii="宋体" w:hAnsi="宋体"/>
          <w:sz w:val="24"/>
          <w:szCs w:val="24"/>
        </w:rPr>
        <w:t>Term Frequency–Inverse Document Frequency, TF-IDF)</w:t>
      </w:r>
      <w:r w:rsidR="007F766F" w:rsidRPr="00187285">
        <w:rPr>
          <w:rFonts w:ascii="宋体" w:hAnsi="宋体" w:hint="eastAsia"/>
          <w:sz w:val="24"/>
          <w:szCs w:val="24"/>
        </w:rPr>
        <w:t>统计法</w:t>
      </w:r>
      <w:r w:rsidR="007F766F">
        <w:rPr>
          <w:rFonts w:ascii="宋体" w:hAnsi="宋体" w:hint="eastAsia"/>
          <w:sz w:val="24"/>
          <w:szCs w:val="24"/>
        </w:rPr>
        <w:t>进行</w:t>
      </w:r>
      <w:r w:rsidR="008269B3">
        <w:rPr>
          <w:rFonts w:ascii="宋体" w:hAnsi="宋体" w:hint="eastAsia"/>
          <w:sz w:val="24"/>
          <w:szCs w:val="24"/>
        </w:rPr>
        <w:t>文本特征提取，之后使用了一种基于Word</w:t>
      </w:r>
      <w:r w:rsidR="008269B3">
        <w:rPr>
          <w:rFonts w:ascii="宋体" w:hAnsi="宋体"/>
          <w:sz w:val="24"/>
          <w:szCs w:val="24"/>
        </w:rPr>
        <w:t>2</w:t>
      </w:r>
      <w:r w:rsidR="008269B3">
        <w:rPr>
          <w:rFonts w:ascii="宋体" w:hAnsi="宋体" w:hint="eastAsia"/>
          <w:sz w:val="24"/>
          <w:szCs w:val="24"/>
        </w:rPr>
        <w:t>vec模型的特征对齐算法进行两个领域之间的特征对齐，最后</w:t>
      </w:r>
      <w:r w:rsidR="004C745D">
        <w:rPr>
          <w:rFonts w:ascii="宋体" w:hAnsi="宋体" w:hint="eastAsia"/>
          <w:sz w:val="24"/>
          <w:szCs w:val="24"/>
        </w:rPr>
        <w:t>建立支持</w:t>
      </w:r>
      <w:proofErr w:type="gramStart"/>
      <w:r w:rsidR="004C745D">
        <w:rPr>
          <w:rFonts w:ascii="宋体" w:hAnsi="宋体" w:hint="eastAsia"/>
          <w:sz w:val="24"/>
          <w:szCs w:val="24"/>
        </w:rPr>
        <w:t>向量机</w:t>
      </w:r>
      <w:proofErr w:type="gramEnd"/>
      <w:r w:rsidR="004C745D">
        <w:rPr>
          <w:rFonts w:ascii="宋体" w:hAnsi="宋体" w:hint="eastAsia"/>
          <w:sz w:val="24"/>
          <w:szCs w:val="24"/>
        </w:rPr>
        <w:t>(</w:t>
      </w:r>
      <w:r w:rsidR="004C745D">
        <w:rPr>
          <w:rFonts w:ascii="宋体" w:hAnsi="宋体"/>
          <w:sz w:val="24"/>
          <w:szCs w:val="24"/>
        </w:rPr>
        <w:t>SVM)</w:t>
      </w:r>
      <w:r w:rsidR="004C745D">
        <w:rPr>
          <w:rFonts w:ascii="宋体" w:hAnsi="宋体" w:hint="eastAsia"/>
          <w:sz w:val="24"/>
          <w:szCs w:val="24"/>
        </w:rPr>
        <w:t>模型在目标领域中测试文本分类效果</w:t>
      </w:r>
      <w:r w:rsidR="00543C12">
        <w:rPr>
          <w:rFonts w:ascii="宋体" w:hAnsi="宋体" w:hint="eastAsia"/>
          <w:sz w:val="24"/>
          <w:szCs w:val="24"/>
        </w:rPr>
        <w:t>。</w:t>
      </w:r>
      <w:ins w:id="2" w:author="wg" w:date="2020-05-24T15:21:00Z">
        <w:r w:rsidR="00785C8B">
          <w:rPr>
            <w:rFonts w:ascii="宋体" w:hAnsi="宋体" w:hint="eastAsia"/>
            <w:sz w:val="24"/>
            <w:szCs w:val="24"/>
          </w:rPr>
          <w:t>（这部分内容要概括全文，最好每章内容都用一两句话介绍一下，可以如下：</w:t>
        </w:r>
      </w:ins>
    </w:p>
    <w:p w:rsidR="00C736E3" w:rsidRDefault="00785C8B" w:rsidP="00785C8B">
      <w:pPr>
        <w:spacing w:line="360" w:lineRule="auto"/>
        <w:ind w:firstLine="420"/>
        <w:rPr>
          <w:rFonts w:ascii="宋体" w:hAnsi="宋体"/>
          <w:sz w:val="24"/>
          <w:szCs w:val="24"/>
        </w:rPr>
      </w:pPr>
      <w:ins w:id="3" w:author="wg" w:date="2020-05-24T15:21:00Z">
        <w:r>
          <w:rPr>
            <w:rFonts w:ascii="宋体" w:hAnsi="宋体" w:hint="eastAsia"/>
            <w:sz w:val="24"/>
            <w:szCs w:val="24"/>
          </w:rPr>
          <w:t>第一章绪论介绍了****；</w:t>
        </w:r>
      </w:ins>
      <w:ins w:id="4" w:author="wg" w:date="2020-05-24T15:22:00Z">
        <w:r>
          <w:rPr>
            <w:rFonts w:ascii="宋体" w:hAnsi="宋体" w:hint="eastAsia"/>
            <w:sz w:val="24"/>
            <w:szCs w:val="24"/>
          </w:rPr>
          <w:t>第二章****介绍了*****；</w:t>
        </w:r>
      </w:ins>
      <w:ins w:id="5" w:author="wg" w:date="2020-05-24T15:21:00Z">
        <w:r>
          <w:rPr>
            <w:rFonts w:ascii="宋体" w:hAnsi="宋体" w:hint="eastAsia"/>
            <w:sz w:val="24"/>
            <w:szCs w:val="24"/>
          </w:rPr>
          <w:t>）</w:t>
        </w:r>
      </w:ins>
    </w:p>
    <w:p w:rsidR="00543C12" w:rsidRDefault="00543C12" w:rsidP="00921ED0">
      <w:pPr>
        <w:spacing w:line="360" w:lineRule="auto"/>
        <w:ind w:firstLine="420"/>
        <w:rPr>
          <w:rFonts w:ascii="宋体" w:hAnsi="宋体"/>
          <w:sz w:val="24"/>
          <w:szCs w:val="24"/>
        </w:rPr>
      </w:pPr>
      <w:r>
        <w:rPr>
          <w:rFonts w:ascii="宋体" w:hAnsi="宋体" w:hint="eastAsia"/>
          <w:sz w:val="24"/>
          <w:szCs w:val="24"/>
        </w:rPr>
        <w:t>结果显示，通过本文提出的特征对齐算法，分类器在迁移完成后的分类准确率</w:t>
      </w:r>
      <w:r w:rsidR="003A0540">
        <w:rPr>
          <w:rFonts w:ascii="宋体" w:hAnsi="宋体" w:hint="eastAsia"/>
          <w:sz w:val="24"/>
          <w:szCs w:val="24"/>
        </w:rPr>
        <w:t>有着显著提升。</w:t>
      </w:r>
      <w:ins w:id="6" w:author="wg" w:date="2020-05-24T15:20:00Z">
        <w:r w:rsidR="00785C8B">
          <w:rPr>
            <w:rFonts w:ascii="宋体" w:hAnsi="宋体" w:hint="eastAsia"/>
            <w:sz w:val="24"/>
            <w:szCs w:val="24"/>
          </w:rPr>
          <w:t>（在添加</w:t>
        </w:r>
      </w:ins>
      <w:ins w:id="7" w:author="wg" w:date="2020-05-24T15:21:00Z">
        <w:r w:rsidR="00785C8B">
          <w:rPr>
            <w:rFonts w:ascii="宋体" w:hAnsi="宋体" w:hint="eastAsia"/>
            <w:sz w:val="24"/>
            <w:szCs w:val="24"/>
          </w:rPr>
          <w:t>一些</w:t>
        </w:r>
      </w:ins>
      <w:ins w:id="8" w:author="wg" w:date="2020-05-24T15:20:00Z">
        <w:r w:rsidR="00785C8B">
          <w:rPr>
            <w:rFonts w:ascii="宋体" w:hAnsi="宋体" w:hint="eastAsia"/>
            <w:sz w:val="24"/>
            <w:szCs w:val="24"/>
          </w:rPr>
          <w:t>）</w:t>
        </w:r>
      </w:ins>
    </w:p>
    <w:p w:rsidR="003A0540" w:rsidRPr="003A0540" w:rsidRDefault="003A0540" w:rsidP="00617800">
      <w:pPr>
        <w:snapToGrid w:val="0"/>
        <w:spacing w:line="360" w:lineRule="auto"/>
        <w:ind w:firstLine="482"/>
        <w:rPr>
          <w:rFonts w:ascii="宋体" w:hAnsi="宋体"/>
          <w:kern w:val="0"/>
          <w:sz w:val="24"/>
          <w:szCs w:val="24"/>
        </w:rPr>
      </w:pPr>
      <w:r w:rsidRPr="00C736E3">
        <w:rPr>
          <w:rFonts w:ascii="宋体" w:hAnsi="宋体" w:hint="eastAsia"/>
          <w:b/>
          <w:bCs/>
          <w:sz w:val="24"/>
        </w:rPr>
        <w:t>关键词：</w:t>
      </w:r>
      <w:r w:rsidRPr="003A0540">
        <w:rPr>
          <w:rFonts w:ascii="宋体" w:hAnsi="宋体" w:hint="eastAsia"/>
          <w:bCs/>
          <w:sz w:val="24"/>
        </w:rPr>
        <w:t>文本特征对齐</w:t>
      </w:r>
      <w:del w:id="9" w:author="wg" w:date="2020-05-24T15:22:00Z">
        <w:r w:rsidR="00617800" w:rsidDel="00785C8B">
          <w:rPr>
            <w:rFonts w:hint="eastAsia"/>
            <w:sz w:val="24"/>
          </w:rPr>
          <w:delText>、</w:delText>
        </w:r>
      </w:del>
      <w:ins w:id="10" w:author="wg" w:date="2020-05-24T15:22:00Z">
        <w:r w:rsidR="00785C8B">
          <w:rPr>
            <w:rFonts w:hint="eastAsia"/>
            <w:sz w:val="24"/>
          </w:rPr>
          <w:t>，</w:t>
        </w:r>
      </w:ins>
      <w:proofErr w:type="spellStart"/>
      <w:r>
        <w:rPr>
          <w:rFonts w:hint="eastAsia"/>
          <w:sz w:val="24"/>
        </w:rPr>
        <w:t>jieba</w:t>
      </w:r>
      <w:proofErr w:type="spellEnd"/>
      <w:r>
        <w:rPr>
          <w:rFonts w:hint="eastAsia"/>
          <w:sz w:val="24"/>
        </w:rPr>
        <w:t>分词技术</w:t>
      </w:r>
      <w:del w:id="11" w:author="wg" w:date="2020-05-24T15:22:00Z">
        <w:r w:rsidR="00617800" w:rsidDel="00785C8B">
          <w:rPr>
            <w:rFonts w:hint="eastAsia"/>
            <w:sz w:val="24"/>
          </w:rPr>
          <w:delText>、</w:delText>
        </w:r>
      </w:del>
      <w:ins w:id="12" w:author="wg" w:date="2020-05-24T15:22:00Z">
        <w:r w:rsidR="00785C8B">
          <w:rPr>
            <w:rFonts w:hint="eastAsia"/>
            <w:sz w:val="24"/>
          </w:rPr>
          <w:t>，</w:t>
        </w:r>
      </w:ins>
      <w:r w:rsidR="00617800">
        <w:rPr>
          <w:rFonts w:hint="eastAsia"/>
          <w:sz w:val="24"/>
        </w:rPr>
        <w:t>T</w:t>
      </w:r>
      <w:r w:rsidR="00617800">
        <w:rPr>
          <w:sz w:val="24"/>
        </w:rPr>
        <w:t>F-IDF</w:t>
      </w:r>
      <w:r w:rsidR="00617800">
        <w:rPr>
          <w:rFonts w:hint="eastAsia"/>
          <w:sz w:val="24"/>
        </w:rPr>
        <w:t>算法</w:t>
      </w:r>
      <w:del w:id="13" w:author="wg" w:date="2020-05-24T15:22:00Z">
        <w:r w:rsidR="00617800" w:rsidDel="00785C8B">
          <w:rPr>
            <w:rFonts w:hint="eastAsia"/>
            <w:sz w:val="24"/>
          </w:rPr>
          <w:delText>、</w:delText>
        </w:r>
      </w:del>
      <w:ins w:id="14" w:author="wg" w:date="2020-05-24T15:22:00Z">
        <w:r w:rsidR="00785C8B">
          <w:rPr>
            <w:rFonts w:hint="eastAsia"/>
            <w:sz w:val="24"/>
          </w:rPr>
          <w:t>，</w:t>
        </w:r>
      </w:ins>
      <w:r w:rsidR="00617800">
        <w:rPr>
          <w:rFonts w:ascii="宋体" w:hAnsi="宋体" w:hint="eastAsia"/>
          <w:sz w:val="24"/>
          <w:szCs w:val="24"/>
        </w:rPr>
        <w:t>Word</w:t>
      </w:r>
      <w:r w:rsidR="00617800">
        <w:rPr>
          <w:rFonts w:ascii="宋体" w:hAnsi="宋体"/>
          <w:sz w:val="24"/>
          <w:szCs w:val="24"/>
        </w:rPr>
        <w:t>2</w:t>
      </w:r>
      <w:r w:rsidR="00617800">
        <w:rPr>
          <w:rFonts w:ascii="宋体" w:hAnsi="宋体" w:hint="eastAsia"/>
          <w:sz w:val="24"/>
          <w:szCs w:val="24"/>
        </w:rPr>
        <w:t>vec模型</w:t>
      </w:r>
      <w:del w:id="15" w:author="wg" w:date="2020-05-24T15:22:00Z">
        <w:r w:rsidR="00617800" w:rsidDel="00785C8B">
          <w:rPr>
            <w:rFonts w:ascii="宋体" w:hAnsi="宋体" w:hint="eastAsia"/>
            <w:sz w:val="24"/>
            <w:szCs w:val="24"/>
          </w:rPr>
          <w:delText>、</w:delText>
        </w:r>
      </w:del>
      <w:ins w:id="16" w:author="wg" w:date="2020-05-24T15:22:00Z">
        <w:r w:rsidR="00785C8B">
          <w:rPr>
            <w:rFonts w:ascii="宋体" w:hAnsi="宋体" w:hint="eastAsia"/>
            <w:sz w:val="24"/>
            <w:szCs w:val="24"/>
          </w:rPr>
          <w:t>，</w:t>
        </w:r>
      </w:ins>
      <w:r w:rsidR="00617800">
        <w:rPr>
          <w:rFonts w:ascii="宋体" w:hAnsi="宋体" w:hint="eastAsia"/>
          <w:sz w:val="24"/>
          <w:szCs w:val="24"/>
        </w:rPr>
        <w:t>支持</w:t>
      </w:r>
      <w:proofErr w:type="gramStart"/>
      <w:r w:rsidR="00617800">
        <w:rPr>
          <w:rFonts w:ascii="宋体" w:hAnsi="宋体" w:hint="eastAsia"/>
          <w:sz w:val="24"/>
          <w:szCs w:val="24"/>
        </w:rPr>
        <w:t>向量机</w:t>
      </w:r>
      <w:proofErr w:type="gramEnd"/>
      <w:r w:rsidR="00617800">
        <w:rPr>
          <w:rFonts w:ascii="宋体" w:hAnsi="宋体" w:hint="eastAsia"/>
          <w:sz w:val="24"/>
          <w:szCs w:val="24"/>
        </w:rPr>
        <w:t>(</w:t>
      </w:r>
      <w:r w:rsidR="00617800">
        <w:rPr>
          <w:rFonts w:ascii="宋体" w:hAnsi="宋体"/>
          <w:sz w:val="24"/>
          <w:szCs w:val="24"/>
        </w:rPr>
        <w:t>SVM)</w:t>
      </w:r>
    </w:p>
    <w:p w:rsidR="00411B6D" w:rsidRPr="00C736E3" w:rsidRDefault="00411B6D" w:rsidP="00C736E3">
      <w:pPr>
        <w:snapToGrid w:val="0"/>
        <w:spacing w:line="440" w:lineRule="atLeast"/>
        <w:rPr>
          <w:sz w:val="24"/>
        </w:rPr>
        <w:sectPr w:rsidR="00411B6D" w:rsidRPr="00C736E3" w:rsidSect="0079417D">
          <w:headerReference w:type="default" r:id="rId11"/>
          <w:footerReference w:type="default" r:id="rId12"/>
          <w:pgSz w:w="11906" w:h="16838" w:code="9"/>
          <w:pgMar w:top="1418" w:right="1701" w:bottom="1418" w:left="1701" w:header="1134" w:footer="1134" w:gutter="284"/>
          <w:pgNumType w:fmt="upperRoman" w:start="1"/>
          <w:cols w:space="425"/>
          <w:docGrid w:type="lines" w:linePitch="312"/>
        </w:sectPr>
      </w:pPr>
    </w:p>
    <w:p w:rsidR="00C736E3" w:rsidRPr="00C736E3" w:rsidRDefault="00C736E3" w:rsidP="00E978EE">
      <w:pPr>
        <w:keepNext/>
        <w:snapToGrid w:val="0"/>
        <w:spacing w:beforeLines="100" w:before="312" w:afterLines="100" w:after="312" w:line="360" w:lineRule="auto"/>
        <w:ind w:firstLine="420"/>
        <w:jc w:val="center"/>
        <w:outlineLvl w:val="0"/>
        <w:rPr>
          <w:b/>
          <w:sz w:val="36"/>
        </w:rPr>
      </w:pPr>
      <w:bookmarkStart w:id="17" w:name="_Toc41032141"/>
      <w:r w:rsidRPr="00C736E3">
        <w:rPr>
          <w:b/>
          <w:sz w:val="36"/>
        </w:rPr>
        <w:lastRenderedPageBreak/>
        <w:t>Abstract</w:t>
      </w:r>
      <w:bookmarkEnd w:id="17"/>
    </w:p>
    <w:p w:rsidR="00CA3273" w:rsidRDefault="00CA3273" w:rsidP="00C736E3">
      <w:pPr>
        <w:snapToGrid w:val="0"/>
        <w:spacing w:line="360" w:lineRule="auto"/>
        <w:ind w:firstLine="420"/>
        <w:rPr>
          <w:sz w:val="24"/>
          <w:szCs w:val="24"/>
        </w:rPr>
      </w:pPr>
      <w:r w:rsidRPr="00CA3273">
        <w:rPr>
          <w:sz w:val="24"/>
          <w:szCs w:val="24"/>
        </w:rPr>
        <w:t xml:space="preserve">In recent years, with the development of modern science and technology, various kinds of social media (such as news websites, social websites, e-commerce websites, etc.) have </w:t>
      </w:r>
      <w:proofErr w:type="gramStart"/>
      <w:r w:rsidRPr="00CA3273">
        <w:rPr>
          <w:sz w:val="24"/>
          <w:szCs w:val="24"/>
        </w:rPr>
        <w:t>risen</w:t>
      </w:r>
      <w:proofErr w:type="gramEnd"/>
      <w:r w:rsidRPr="00CA3273">
        <w:rPr>
          <w:sz w:val="24"/>
          <w:szCs w:val="24"/>
        </w:rPr>
        <w:t xml:space="preserve"> rapidly, which makes a large number of text data emerge in the network. The structure of these text data is often related to the characteristics of their fields. Therefore, cross field transfer learning is developed in the fields of natural language processing and machine learning. At present, the goal of traditional text analysis is mostly in the same field, that is, learning</w:t>
      </w:r>
      <w:r>
        <w:rPr>
          <w:sz w:val="24"/>
          <w:szCs w:val="24"/>
        </w:rPr>
        <w:t xml:space="preserve"> </w:t>
      </w:r>
      <w:r>
        <w:rPr>
          <w:rFonts w:hint="eastAsia"/>
          <w:sz w:val="24"/>
          <w:szCs w:val="24"/>
        </w:rPr>
        <w:t>a</w:t>
      </w:r>
      <w:r>
        <w:rPr>
          <w:sz w:val="24"/>
          <w:szCs w:val="24"/>
        </w:rPr>
        <w:t xml:space="preserve"> model</w:t>
      </w:r>
      <w:r w:rsidRPr="00CA3273">
        <w:rPr>
          <w:sz w:val="24"/>
          <w:szCs w:val="24"/>
        </w:rPr>
        <w:t xml:space="preserve"> for the existing tagged text data in a certain field, and applying the trained model to this field. However, in the current network environment, </w:t>
      </w:r>
      <w:r w:rsidR="00525384">
        <w:rPr>
          <w:sz w:val="24"/>
          <w:szCs w:val="24"/>
        </w:rPr>
        <w:t xml:space="preserve">there are </w:t>
      </w:r>
      <w:r w:rsidRPr="00CA3273">
        <w:rPr>
          <w:sz w:val="24"/>
          <w:szCs w:val="24"/>
        </w:rPr>
        <w:t xml:space="preserve">various fields and </w:t>
      </w:r>
      <w:r w:rsidR="00525384">
        <w:rPr>
          <w:sz w:val="24"/>
          <w:szCs w:val="24"/>
        </w:rPr>
        <w:t>they are also full of</w:t>
      </w:r>
      <w:r w:rsidRPr="00CA3273">
        <w:rPr>
          <w:sz w:val="24"/>
          <w:szCs w:val="24"/>
        </w:rPr>
        <w:t xml:space="preserve"> complexity, </w:t>
      </w:r>
      <w:r w:rsidR="00855BB1">
        <w:rPr>
          <w:sz w:val="24"/>
          <w:szCs w:val="24"/>
        </w:rPr>
        <w:t>so too many</w:t>
      </w:r>
      <w:r w:rsidRPr="00CA3273">
        <w:rPr>
          <w:sz w:val="24"/>
          <w:szCs w:val="24"/>
        </w:rPr>
        <w:t xml:space="preserve"> data are unlabeled, the use of manual annotation will waste a lot of human and material resources, at the same time, there will be a lot of subjectivity in the annotation results, so there is an urgent need for some cross domain text annotation algorithms.</w:t>
      </w:r>
    </w:p>
    <w:p w:rsidR="00CA3273" w:rsidRPr="00855BB1" w:rsidRDefault="002B6DE0" w:rsidP="00C736E3">
      <w:pPr>
        <w:snapToGrid w:val="0"/>
        <w:spacing w:line="360" w:lineRule="auto"/>
        <w:ind w:firstLine="420"/>
        <w:rPr>
          <w:sz w:val="24"/>
          <w:szCs w:val="24"/>
        </w:rPr>
      </w:pPr>
      <w:r w:rsidRPr="002B6DE0">
        <w:rPr>
          <w:sz w:val="24"/>
          <w:szCs w:val="24"/>
        </w:rPr>
        <w:t xml:space="preserve">The related processes of cross domain text feature alignment algorithm include text data collection, text preprocessing, feature extraction, feature alignment and model verification. In this </w:t>
      </w:r>
      <w:r w:rsidR="002E0C12" w:rsidRPr="002E0C12">
        <w:rPr>
          <w:rFonts w:hint="eastAsia"/>
          <w:sz w:val="24"/>
          <w:szCs w:val="24"/>
        </w:rPr>
        <w:t>thesis</w:t>
      </w:r>
      <w:r w:rsidRPr="002B6DE0">
        <w:rPr>
          <w:sz w:val="24"/>
          <w:szCs w:val="24"/>
        </w:rPr>
        <w:t xml:space="preserve">, </w:t>
      </w:r>
      <w:r w:rsidR="009B70FE">
        <w:rPr>
          <w:rFonts w:hint="eastAsia"/>
          <w:sz w:val="24"/>
          <w:szCs w:val="24"/>
        </w:rPr>
        <w:t>I</w:t>
      </w:r>
      <w:r w:rsidRPr="002B6DE0">
        <w:rPr>
          <w:sz w:val="24"/>
          <w:szCs w:val="24"/>
        </w:rPr>
        <w:t xml:space="preserve"> take the feature alignment process of e-commerce and news as an example, and study the five processes respectively, and the algorithm of the last three steps. After the completion of data collection,</w:t>
      </w:r>
      <w:r w:rsidR="009B70FE">
        <w:rPr>
          <w:sz w:val="24"/>
          <w:szCs w:val="24"/>
        </w:rPr>
        <w:t xml:space="preserve"> </w:t>
      </w:r>
      <w:r w:rsidR="009B70FE">
        <w:rPr>
          <w:rFonts w:hint="eastAsia"/>
          <w:sz w:val="24"/>
          <w:szCs w:val="24"/>
        </w:rPr>
        <w:t>I</w:t>
      </w:r>
      <w:r w:rsidRPr="002B6DE0">
        <w:rPr>
          <w:sz w:val="24"/>
          <w:szCs w:val="24"/>
        </w:rPr>
        <w:t xml:space="preserve"> first use the </w:t>
      </w:r>
      <w:proofErr w:type="spellStart"/>
      <w:r w:rsidRPr="002B6DE0">
        <w:rPr>
          <w:sz w:val="24"/>
          <w:szCs w:val="24"/>
        </w:rPr>
        <w:t>Jieba</w:t>
      </w:r>
      <w:proofErr w:type="spellEnd"/>
      <w:r w:rsidRPr="002B6DE0">
        <w:rPr>
          <w:sz w:val="24"/>
          <w:szCs w:val="24"/>
        </w:rPr>
        <w:t xml:space="preserve"> word segmentation tool to segment the text and remove the stop words, </w:t>
      </w:r>
      <w:r w:rsidR="009B70FE">
        <w:rPr>
          <w:rFonts w:hint="eastAsia"/>
          <w:sz w:val="24"/>
          <w:szCs w:val="24"/>
        </w:rPr>
        <w:t>and</w:t>
      </w:r>
      <w:r w:rsidR="009B70FE">
        <w:rPr>
          <w:sz w:val="24"/>
          <w:szCs w:val="24"/>
        </w:rPr>
        <w:t xml:space="preserve"> </w:t>
      </w:r>
      <w:r w:rsidRPr="002B6DE0">
        <w:rPr>
          <w:sz w:val="24"/>
          <w:szCs w:val="24"/>
        </w:rPr>
        <w:t>then</w:t>
      </w:r>
      <w:r w:rsidR="009B70FE">
        <w:rPr>
          <w:sz w:val="24"/>
          <w:szCs w:val="24"/>
        </w:rPr>
        <w:t xml:space="preserve"> I</w:t>
      </w:r>
      <w:r w:rsidRPr="002B6DE0">
        <w:rPr>
          <w:sz w:val="24"/>
          <w:szCs w:val="24"/>
        </w:rPr>
        <w:t xml:space="preserve"> use the </w:t>
      </w:r>
      <w:r w:rsidR="009B70FE">
        <w:rPr>
          <w:sz w:val="24"/>
          <w:szCs w:val="24"/>
        </w:rPr>
        <w:t xml:space="preserve">TF-IDF </w:t>
      </w:r>
      <w:r w:rsidRPr="002B6DE0">
        <w:rPr>
          <w:sz w:val="24"/>
          <w:szCs w:val="24"/>
        </w:rPr>
        <w:t xml:space="preserve">statistical method </w:t>
      </w:r>
      <w:r w:rsidR="004205E1">
        <w:rPr>
          <w:sz w:val="24"/>
          <w:szCs w:val="24"/>
        </w:rPr>
        <w:t>to extract the</w:t>
      </w:r>
      <w:r w:rsidRPr="002B6DE0">
        <w:rPr>
          <w:sz w:val="24"/>
          <w:szCs w:val="24"/>
        </w:rPr>
        <w:t xml:space="preserve"> text feature</w:t>
      </w:r>
      <w:r w:rsidR="004205E1">
        <w:rPr>
          <w:sz w:val="24"/>
          <w:szCs w:val="24"/>
        </w:rPr>
        <w:t>s</w:t>
      </w:r>
      <w:r w:rsidRPr="002B6DE0">
        <w:rPr>
          <w:sz w:val="24"/>
          <w:szCs w:val="24"/>
        </w:rPr>
        <w:t>, and then</w:t>
      </w:r>
      <w:r w:rsidR="004205E1">
        <w:rPr>
          <w:sz w:val="24"/>
          <w:szCs w:val="24"/>
        </w:rPr>
        <w:t xml:space="preserve"> </w:t>
      </w:r>
      <w:r w:rsidRPr="002B6DE0">
        <w:rPr>
          <w:sz w:val="24"/>
          <w:szCs w:val="24"/>
        </w:rPr>
        <w:t>a feature alignment algorithm based on word2vec model is used for feature align</w:t>
      </w:r>
      <w:r w:rsidR="00A742D3">
        <w:rPr>
          <w:sz w:val="24"/>
          <w:szCs w:val="24"/>
        </w:rPr>
        <w:t xml:space="preserve">ment between two fields. </w:t>
      </w:r>
      <w:proofErr w:type="gramStart"/>
      <w:r w:rsidR="00A742D3">
        <w:rPr>
          <w:sz w:val="24"/>
          <w:szCs w:val="24"/>
        </w:rPr>
        <w:t>f</w:t>
      </w:r>
      <w:r w:rsidRPr="002B6DE0">
        <w:rPr>
          <w:sz w:val="24"/>
          <w:szCs w:val="24"/>
        </w:rPr>
        <w:t>inally</w:t>
      </w:r>
      <w:proofErr w:type="gramEnd"/>
      <w:r w:rsidRPr="002B6DE0">
        <w:rPr>
          <w:sz w:val="24"/>
          <w:szCs w:val="24"/>
        </w:rPr>
        <w:t>, support vector machine (SVM) model is established to test the text classification effect in the target field.</w:t>
      </w:r>
    </w:p>
    <w:p w:rsidR="00C736E3" w:rsidRPr="00C736E3" w:rsidRDefault="00A742D3" w:rsidP="006B6A55">
      <w:pPr>
        <w:snapToGrid w:val="0"/>
        <w:spacing w:line="360" w:lineRule="auto"/>
        <w:ind w:firstLine="420"/>
        <w:rPr>
          <w:color w:val="FF0000"/>
          <w:sz w:val="24"/>
        </w:rPr>
      </w:pPr>
      <w:r w:rsidRPr="00A742D3">
        <w:rPr>
          <w:sz w:val="24"/>
          <w:szCs w:val="24"/>
        </w:rPr>
        <w:t xml:space="preserve">The results show that the accuracy of the classifier after migration is significantly improved by the feature alignment algorithm proposed in this </w:t>
      </w:r>
      <w:r w:rsidR="002E0C12" w:rsidRPr="002E0C12">
        <w:rPr>
          <w:rFonts w:hint="eastAsia"/>
          <w:sz w:val="24"/>
          <w:szCs w:val="24"/>
        </w:rPr>
        <w:t>thesis</w:t>
      </w:r>
      <w:r w:rsidRPr="00A742D3">
        <w:rPr>
          <w:sz w:val="24"/>
          <w:szCs w:val="24"/>
        </w:rPr>
        <w:t>.</w:t>
      </w:r>
      <w:r w:rsidR="002E0C12" w:rsidRPr="00C736E3">
        <w:rPr>
          <w:color w:val="FF0000"/>
          <w:sz w:val="24"/>
        </w:rPr>
        <w:t xml:space="preserve"> </w:t>
      </w:r>
    </w:p>
    <w:p w:rsidR="00C736E3" w:rsidRDefault="00C736E3" w:rsidP="00C736E3">
      <w:pPr>
        <w:snapToGrid w:val="0"/>
        <w:spacing w:line="360" w:lineRule="auto"/>
        <w:ind w:firstLine="420"/>
        <w:rPr>
          <w:sz w:val="24"/>
        </w:rPr>
      </w:pPr>
      <w:r w:rsidRPr="006B6A55">
        <w:rPr>
          <w:b/>
          <w:sz w:val="24"/>
          <w:szCs w:val="24"/>
        </w:rPr>
        <w:t>Keywords</w:t>
      </w:r>
      <w:r w:rsidRPr="00C736E3">
        <w:rPr>
          <w:b/>
          <w:sz w:val="24"/>
          <w:szCs w:val="24"/>
        </w:rPr>
        <w:t>:</w:t>
      </w:r>
      <w:r w:rsidRPr="00C736E3">
        <w:rPr>
          <w:sz w:val="24"/>
        </w:rPr>
        <w:t xml:space="preserve"> </w:t>
      </w:r>
      <w:r w:rsidR="00441309">
        <w:rPr>
          <w:sz w:val="24"/>
        </w:rPr>
        <w:t xml:space="preserve">Text feature alignment, </w:t>
      </w:r>
      <w:proofErr w:type="spellStart"/>
      <w:r w:rsidR="00441309">
        <w:rPr>
          <w:sz w:val="24"/>
        </w:rPr>
        <w:t>j</w:t>
      </w:r>
      <w:r w:rsidR="00441309" w:rsidRPr="00441309">
        <w:rPr>
          <w:sz w:val="24"/>
        </w:rPr>
        <w:t>ieba</w:t>
      </w:r>
      <w:proofErr w:type="spellEnd"/>
      <w:r w:rsidR="006B6A55">
        <w:rPr>
          <w:sz w:val="24"/>
        </w:rPr>
        <w:t>, TF-</w:t>
      </w:r>
      <w:r w:rsidR="00441309" w:rsidRPr="00441309">
        <w:rPr>
          <w:sz w:val="24"/>
        </w:rPr>
        <w:t>IDF algorithm, word2vec model, support vector machine (SVM)</w:t>
      </w:r>
    </w:p>
    <w:p w:rsidR="003D3355" w:rsidRDefault="003D3355" w:rsidP="00406C09">
      <w:pPr>
        <w:spacing w:beforeLines="100" w:before="312" w:afterLines="100" w:after="312" w:line="360" w:lineRule="auto"/>
        <w:rPr>
          <w:b/>
          <w:sz w:val="24"/>
          <w:szCs w:val="24"/>
        </w:rPr>
      </w:pPr>
    </w:p>
    <w:p w:rsidR="00406C09" w:rsidRPr="00406C09" w:rsidRDefault="00406C09" w:rsidP="00406C09">
      <w:pPr>
        <w:spacing w:beforeLines="100" w:before="312" w:afterLines="100" w:after="312" w:line="360" w:lineRule="auto"/>
        <w:rPr>
          <w:b/>
          <w:sz w:val="24"/>
          <w:szCs w:val="24"/>
        </w:rPr>
      </w:pPr>
    </w:p>
    <w:sdt>
      <w:sdtPr>
        <w:rPr>
          <w:lang w:val="zh-CN"/>
        </w:rPr>
        <w:id w:val="-1173179539"/>
        <w:docPartObj>
          <w:docPartGallery w:val="Table of Contents"/>
          <w:docPartUnique/>
        </w:docPartObj>
      </w:sdtPr>
      <w:sdtEndPr>
        <w:rPr>
          <w:b/>
          <w:bCs/>
        </w:rPr>
      </w:sdtEndPr>
      <w:sdtContent>
        <w:p w:rsidR="002062C4" w:rsidRPr="006B6A55" w:rsidRDefault="006B6A55" w:rsidP="00406C09">
          <w:pPr>
            <w:spacing w:beforeLines="100" w:before="312" w:afterLines="100" w:after="312" w:line="360" w:lineRule="auto"/>
            <w:jc w:val="center"/>
            <w:rPr>
              <w:b/>
              <w:bCs/>
              <w:sz w:val="36"/>
              <w:szCs w:val="24"/>
            </w:rPr>
          </w:pPr>
          <w:r w:rsidRPr="00C736E3">
            <w:rPr>
              <w:rFonts w:hint="eastAsia"/>
              <w:b/>
              <w:bCs/>
              <w:sz w:val="36"/>
              <w:szCs w:val="24"/>
            </w:rPr>
            <w:t>目</w:t>
          </w:r>
          <w:r w:rsidRPr="00C736E3">
            <w:rPr>
              <w:rFonts w:hint="eastAsia"/>
              <w:b/>
              <w:bCs/>
              <w:sz w:val="36"/>
              <w:szCs w:val="24"/>
            </w:rPr>
            <w:t xml:space="preserve">  </w:t>
          </w:r>
          <w:r w:rsidRPr="00C736E3">
            <w:rPr>
              <w:rFonts w:hint="eastAsia"/>
              <w:b/>
              <w:bCs/>
              <w:sz w:val="36"/>
              <w:szCs w:val="24"/>
            </w:rPr>
            <w:t>录</w:t>
          </w:r>
        </w:p>
        <w:p w:rsidR="008260DB" w:rsidRPr="00E01CFB" w:rsidRDefault="002062C4" w:rsidP="00E01CFB">
          <w:pPr>
            <w:pStyle w:val="10"/>
            <w:rPr>
              <w:rFonts w:cstheme="minorBidi"/>
              <w:szCs w:val="22"/>
            </w:rPr>
          </w:pPr>
          <w:r>
            <w:fldChar w:fldCharType="begin"/>
          </w:r>
          <w:r>
            <w:instrText xml:space="preserve"> TOC \o "1-3" \h \z \u </w:instrText>
          </w:r>
          <w:r>
            <w:fldChar w:fldCharType="separate"/>
          </w:r>
          <w:hyperlink w:anchor="_Toc41032141" w:history="1"/>
          <w:hyperlink w:anchor="_Toc41032142" w:history="1">
            <w:r w:rsidR="008260DB" w:rsidRPr="00E01CFB">
              <w:rPr>
                <w:rStyle w:val="af1"/>
              </w:rPr>
              <w:t>1 绪 论</w:t>
            </w:r>
            <w:r w:rsidR="008260DB" w:rsidRPr="00E01CFB">
              <w:rPr>
                <w:webHidden/>
              </w:rPr>
              <w:tab/>
            </w:r>
            <w:r w:rsidR="008260DB" w:rsidRPr="00E01CFB">
              <w:rPr>
                <w:webHidden/>
              </w:rPr>
              <w:fldChar w:fldCharType="begin"/>
            </w:r>
            <w:r w:rsidR="008260DB" w:rsidRPr="00E01CFB">
              <w:rPr>
                <w:webHidden/>
              </w:rPr>
              <w:instrText xml:space="preserve"> PAGEREF _Toc41032142 \h </w:instrText>
            </w:r>
            <w:r w:rsidR="008260DB" w:rsidRPr="00E01CFB">
              <w:rPr>
                <w:webHidden/>
              </w:rPr>
            </w:r>
            <w:r w:rsidR="008260DB" w:rsidRPr="00E01CFB">
              <w:rPr>
                <w:webHidden/>
              </w:rPr>
              <w:fldChar w:fldCharType="separate"/>
            </w:r>
            <w:r w:rsidR="008260DB" w:rsidRPr="00E01CFB">
              <w:rPr>
                <w:webHidden/>
              </w:rPr>
              <w:t>1</w:t>
            </w:r>
            <w:r w:rsidR="008260DB" w:rsidRPr="00E01CFB">
              <w:rPr>
                <w:webHidden/>
              </w:rPr>
              <w:fldChar w:fldCharType="end"/>
            </w:r>
          </w:hyperlink>
        </w:p>
        <w:p w:rsidR="008260DB" w:rsidRPr="00E01CFB" w:rsidRDefault="00652AF2" w:rsidP="00E01CFB">
          <w:pPr>
            <w:pStyle w:val="21"/>
            <w:tabs>
              <w:tab w:val="right" w:leader="dot" w:pos="9118"/>
            </w:tabs>
            <w:spacing w:line="420" w:lineRule="atLeast"/>
            <w:rPr>
              <w:rFonts w:ascii="宋体" w:hAnsi="宋体" w:cstheme="minorBidi"/>
              <w:noProof/>
              <w:sz w:val="24"/>
              <w:szCs w:val="22"/>
            </w:rPr>
          </w:pPr>
          <w:hyperlink w:anchor="_Toc41032143" w:history="1">
            <w:r w:rsidR="008260DB" w:rsidRPr="00E01CFB">
              <w:rPr>
                <w:rStyle w:val="af1"/>
                <w:rFonts w:ascii="宋体" w:hAnsi="宋体"/>
                <w:noProof/>
                <w:sz w:val="24"/>
              </w:rPr>
              <w:t>1.1  课题的提出</w:t>
            </w:r>
            <w:r w:rsidR="008260DB" w:rsidRPr="00E01CFB">
              <w:rPr>
                <w:rFonts w:ascii="宋体" w:hAnsi="宋体"/>
                <w:noProof/>
                <w:webHidden/>
                <w:sz w:val="24"/>
              </w:rPr>
              <w:tab/>
            </w:r>
            <w:r w:rsidR="008260DB" w:rsidRPr="00E01CFB">
              <w:rPr>
                <w:rFonts w:ascii="宋体" w:hAnsi="宋体"/>
                <w:noProof/>
                <w:webHidden/>
                <w:sz w:val="24"/>
              </w:rPr>
              <w:fldChar w:fldCharType="begin"/>
            </w:r>
            <w:r w:rsidR="008260DB" w:rsidRPr="00E01CFB">
              <w:rPr>
                <w:rFonts w:ascii="宋体" w:hAnsi="宋体"/>
                <w:noProof/>
                <w:webHidden/>
                <w:sz w:val="24"/>
              </w:rPr>
              <w:instrText xml:space="preserve"> PAGEREF _Toc41032143 \h </w:instrText>
            </w:r>
            <w:r w:rsidR="008260DB" w:rsidRPr="00E01CFB">
              <w:rPr>
                <w:rFonts w:ascii="宋体" w:hAnsi="宋体"/>
                <w:noProof/>
                <w:webHidden/>
                <w:sz w:val="24"/>
              </w:rPr>
            </w:r>
            <w:r w:rsidR="008260DB" w:rsidRPr="00E01CFB">
              <w:rPr>
                <w:rFonts w:ascii="宋体" w:hAnsi="宋体"/>
                <w:noProof/>
                <w:webHidden/>
                <w:sz w:val="24"/>
              </w:rPr>
              <w:fldChar w:fldCharType="separate"/>
            </w:r>
            <w:r w:rsidR="008260DB" w:rsidRPr="00E01CFB">
              <w:rPr>
                <w:rFonts w:ascii="宋体" w:hAnsi="宋体"/>
                <w:noProof/>
                <w:webHidden/>
                <w:sz w:val="24"/>
              </w:rPr>
              <w:t>1</w:t>
            </w:r>
            <w:r w:rsidR="008260DB" w:rsidRPr="00E01CFB">
              <w:rPr>
                <w:rFonts w:ascii="宋体" w:hAnsi="宋体"/>
                <w:noProof/>
                <w:webHidden/>
                <w:sz w:val="24"/>
              </w:rPr>
              <w:fldChar w:fldCharType="end"/>
            </w:r>
          </w:hyperlink>
        </w:p>
        <w:p w:rsidR="008260DB" w:rsidRPr="00E01CFB" w:rsidRDefault="00652AF2" w:rsidP="00E01CFB">
          <w:pPr>
            <w:pStyle w:val="21"/>
            <w:tabs>
              <w:tab w:val="right" w:leader="dot" w:pos="9118"/>
            </w:tabs>
            <w:spacing w:line="420" w:lineRule="atLeast"/>
            <w:rPr>
              <w:rFonts w:ascii="宋体" w:hAnsi="宋体" w:cstheme="minorBidi"/>
              <w:noProof/>
              <w:sz w:val="24"/>
              <w:szCs w:val="22"/>
            </w:rPr>
          </w:pPr>
          <w:hyperlink w:anchor="_Toc41032144" w:history="1">
            <w:r w:rsidR="008260DB" w:rsidRPr="00E01CFB">
              <w:rPr>
                <w:rStyle w:val="af1"/>
                <w:rFonts w:ascii="宋体" w:hAnsi="宋体"/>
                <w:noProof/>
                <w:sz w:val="24"/>
              </w:rPr>
              <w:t>1.2  文本特征对齐问题的研究现状</w:t>
            </w:r>
            <w:r w:rsidR="008260DB" w:rsidRPr="00E01CFB">
              <w:rPr>
                <w:rFonts w:ascii="宋体" w:hAnsi="宋体"/>
                <w:noProof/>
                <w:webHidden/>
                <w:sz w:val="24"/>
              </w:rPr>
              <w:tab/>
            </w:r>
            <w:r w:rsidR="008260DB" w:rsidRPr="00E01CFB">
              <w:rPr>
                <w:rFonts w:ascii="宋体" w:hAnsi="宋体"/>
                <w:noProof/>
                <w:webHidden/>
                <w:sz w:val="24"/>
              </w:rPr>
              <w:fldChar w:fldCharType="begin"/>
            </w:r>
            <w:r w:rsidR="008260DB" w:rsidRPr="00E01CFB">
              <w:rPr>
                <w:rFonts w:ascii="宋体" w:hAnsi="宋体"/>
                <w:noProof/>
                <w:webHidden/>
                <w:sz w:val="24"/>
              </w:rPr>
              <w:instrText xml:space="preserve"> PAGEREF _Toc41032144 \h </w:instrText>
            </w:r>
            <w:r w:rsidR="008260DB" w:rsidRPr="00E01CFB">
              <w:rPr>
                <w:rFonts w:ascii="宋体" w:hAnsi="宋体"/>
                <w:noProof/>
                <w:webHidden/>
                <w:sz w:val="24"/>
              </w:rPr>
            </w:r>
            <w:r w:rsidR="008260DB" w:rsidRPr="00E01CFB">
              <w:rPr>
                <w:rFonts w:ascii="宋体" w:hAnsi="宋体"/>
                <w:noProof/>
                <w:webHidden/>
                <w:sz w:val="24"/>
              </w:rPr>
              <w:fldChar w:fldCharType="separate"/>
            </w:r>
            <w:r w:rsidR="008260DB" w:rsidRPr="00E01CFB">
              <w:rPr>
                <w:rFonts w:ascii="宋体" w:hAnsi="宋体"/>
                <w:noProof/>
                <w:webHidden/>
                <w:sz w:val="24"/>
              </w:rPr>
              <w:t>2</w:t>
            </w:r>
            <w:r w:rsidR="008260DB" w:rsidRPr="00E01CFB">
              <w:rPr>
                <w:rFonts w:ascii="宋体" w:hAnsi="宋体"/>
                <w:noProof/>
                <w:webHidden/>
                <w:sz w:val="24"/>
              </w:rPr>
              <w:fldChar w:fldCharType="end"/>
            </w:r>
          </w:hyperlink>
        </w:p>
        <w:p w:rsidR="008260DB" w:rsidRDefault="00652AF2" w:rsidP="00E01CFB">
          <w:pPr>
            <w:pStyle w:val="21"/>
            <w:tabs>
              <w:tab w:val="right" w:leader="dot" w:pos="9118"/>
            </w:tabs>
            <w:spacing w:line="420" w:lineRule="atLeast"/>
            <w:rPr>
              <w:ins w:id="18" w:author="wg" w:date="2020-05-24T15:22:00Z"/>
              <w:rFonts w:ascii="宋体" w:hAnsi="宋体" w:hint="eastAsia"/>
              <w:noProof/>
              <w:sz w:val="24"/>
            </w:rPr>
          </w:pPr>
          <w:hyperlink w:anchor="_Toc41032145" w:history="1">
            <w:r w:rsidR="008260DB" w:rsidRPr="00E01CFB">
              <w:rPr>
                <w:rStyle w:val="af1"/>
                <w:rFonts w:ascii="宋体" w:hAnsi="宋体"/>
                <w:noProof/>
                <w:sz w:val="24"/>
              </w:rPr>
              <w:t>1.3  课题研究的目的</w:t>
            </w:r>
            <w:r w:rsidR="008260DB" w:rsidRPr="00E01CFB">
              <w:rPr>
                <w:rFonts w:ascii="宋体" w:hAnsi="宋体"/>
                <w:noProof/>
                <w:webHidden/>
                <w:sz w:val="24"/>
              </w:rPr>
              <w:tab/>
            </w:r>
            <w:r w:rsidR="008260DB" w:rsidRPr="00E01CFB">
              <w:rPr>
                <w:rFonts w:ascii="宋体" w:hAnsi="宋体"/>
                <w:noProof/>
                <w:webHidden/>
                <w:sz w:val="24"/>
              </w:rPr>
              <w:fldChar w:fldCharType="begin"/>
            </w:r>
            <w:r w:rsidR="008260DB" w:rsidRPr="00E01CFB">
              <w:rPr>
                <w:rFonts w:ascii="宋体" w:hAnsi="宋体"/>
                <w:noProof/>
                <w:webHidden/>
                <w:sz w:val="24"/>
              </w:rPr>
              <w:instrText xml:space="preserve"> PAGEREF _Toc41032145 \h </w:instrText>
            </w:r>
            <w:r w:rsidR="008260DB" w:rsidRPr="00E01CFB">
              <w:rPr>
                <w:rFonts w:ascii="宋体" w:hAnsi="宋体"/>
                <w:noProof/>
                <w:webHidden/>
                <w:sz w:val="24"/>
              </w:rPr>
            </w:r>
            <w:r w:rsidR="008260DB" w:rsidRPr="00E01CFB">
              <w:rPr>
                <w:rFonts w:ascii="宋体" w:hAnsi="宋体"/>
                <w:noProof/>
                <w:webHidden/>
                <w:sz w:val="24"/>
              </w:rPr>
              <w:fldChar w:fldCharType="separate"/>
            </w:r>
            <w:r w:rsidR="008260DB" w:rsidRPr="00E01CFB">
              <w:rPr>
                <w:rFonts w:ascii="宋体" w:hAnsi="宋体"/>
                <w:noProof/>
                <w:webHidden/>
                <w:sz w:val="24"/>
              </w:rPr>
              <w:t>4</w:t>
            </w:r>
            <w:r w:rsidR="008260DB" w:rsidRPr="00E01CFB">
              <w:rPr>
                <w:rFonts w:ascii="宋体" w:hAnsi="宋体"/>
                <w:noProof/>
                <w:webHidden/>
                <w:sz w:val="24"/>
              </w:rPr>
              <w:fldChar w:fldCharType="end"/>
            </w:r>
          </w:hyperlink>
        </w:p>
        <w:p w:rsidR="00785C8B" w:rsidRPr="00785C8B" w:rsidRDefault="00785C8B" w:rsidP="00785C8B">
          <w:pPr>
            <w:rPr>
              <w:rPrChange w:id="19" w:author="wg" w:date="2020-05-24T15:22:00Z">
                <w:rPr>
                  <w:rFonts w:ascii="宋体" w:hAnsi="宋体" w:cstheme="minorBidi"/>
                  <w:noProof/>
                  <w:sz w:val="24"/>
                  <w:szCs w:val="22"/>
                </w:rPr>
              </w:rPrChange>
            </w:rPr>
            <w:pPrChange w:id="20" w:author="wg" w:date="2020-05-24T15:22:00Z">
              <w:pPr>
                <w:pStyle w:val="21"/>
                <w:tabs>
                  <w:tab w:val="right" w:leader="dot" w:pos="9118"/>
                </w:tabs>
                <w:spacing w:line="420" w:lineRule="atLeast"/>
              </w:pPr>
            </w:pPrChange>
          </w:pPr>
          <w:ins w:id="21" w:author="wg" w:date="2020-05-24T15:22:00Z">
            <w:r>
              <w:rPr>
                <w:rFonts w:hint="eastAsia"/>
              </w:rPr>
              <w:t xml:space="preserve">    1. 4    </w:t>
            </w:r>
            <w:r>
              <w:rPr>
                <w:rFonts w:hint="eastAsia"/>
              </w:rPr>
              <w:t>论文</w:t>
            </w:r>
          </w:ins>
          <w:ins w:id="22" w:author="wg" w:date="2020-05-24T15:23:00Z">
            <w:r>
              <w:rPr>
                <w:rFonts w:hint="eastAsia"/>
              </w:rPr>
              <w:t>研究内容</w:t>
            </w:r>
          </w:ins>
        </w:p>
        <w:p w:rsidR="008260DB" w:rsidRDefault="00652AF2" w:rsidP="00E01CFB">
          <w:pPr>
            <w:pStyle w:val="10"/>
            <w:rPr>
              <w:rFonts w:asciiTheme="minorHAnsi" w:eastAsiaTheme="minorEastAsia" w:hAnsiTheme="minorHAnsi" w:cstheme="minorBidi"/>
              <w:szCs w:val="22"/>
            </w:rPr>
          </w:pPr>
          <w:hyperlink w:anchor="_Toc41032146" w:history="1">
            <w:r w:rsidR="008260DB" w:rsidRPr="007A5036">
              <w:rPr>
                <w:rStyle w:val="af1"/>
              </w:rPr>
              <w:t>2 相关概念介绍</w:t>
            </w:r>
            <w:r w:rsidR="008260DB">
              <w:rPr>
                <w:webHidden/>
              </w:rPr>
              <w:tab/>
            </w:r>
            <w:r w:rsidR="008260DB">
              <w:rPr>
                <w:webHidden/>
              </w:rPr>
              <w:fldChar w:fldCharType="begin"/>
            </w:r>
            <w:r w:rsidR="008260DB">
              <w:rPr>
                <w:webHidden/>
              </w:rPr>
              <w:instrText xml:space="preserve"> PAGEREF _Toc41032146 \h </w:instrText>
            </w:r>
            <w:r w:rsidR="008260DB">
              <w:rPr>
                <w:webHidden/>
              </w:rPr>
            </w:r>
            <w:r w:rsidR="008260DB">
              <w:rPr>
                <w:webHidden/>
              </w:rPr>
              <w:fldChar w:fldCharType="separate"/>
            </w:r>
            <w:r w:rsidR="008260DB">
              <w:rPr>
                <w:webHidden/>
              </w:rPr>
              <w:t>5</w:t>
            </w:r>
            <w:r w:rsidR="008260DB">
              <w:rPr>
                <w:webHidden/>
              </w:rPr>
              <w:fldChar w:fldCharType="end"/>
            </w:r>
          </w:hyperlink>
        </w:p>
        <w:p w:rsidR="008260DB" w:rsidRPr="00E01CFB" w:rsidRDefault="00652AF2" w:rsidP="00E01CFB">
          <w:pPr>
            <w:pStyle w:val="21"/>
            <w:tabs>
              <w:tab w:val="right" w:leader="dot" w:pos="9118"/>
            </w:tabs>
            <w:spacing w:line="420" w:lineRule="atLeast"/>
            <w:rPr>
              <w:rStyle w:val="af1"/>
              <w:rFonts w:ascii="宋体" w:hAnsi="宋体"/>
              <w:sz w:val="24"/>
            </w:rPr>
          </w:pPr>
          <w:hyperlink w:anchor="_Toc41032147" w:history="1">
            <w:r w:rsidR="008260DB" w:rsidRPr="00E01CFB">
              <w:rPr>
                <w:rStyle w:val="af1"/>
                <w:rFonts w:ascii="宋体" w:hAnsi="宋体"/>
                <w:noProof/>
                <w:sz w:val="24"/>
              </w:rPr>
              <w:t>2.1  文本分类</w:t>
            </w:r>
            <w:r w:rsidR="008260DB" w:rsidRPr="00E01CFB">
              <w:rPr>
                <w:rStyle w:val="af1"/>
                <w:rFonts w:ascii="宋体" w:hAnsi="宋体"/>
                <w:webHidden/>
                <w:sz w:val="24"/>
              </w:rPr>
              <w:tab/>
            </w:r>
            <w:r w:rsidR="008260DB" w:rsidRPr="00E01CFB">
              <w:rPr>
                <w:rStyle w:val="af1"/>
                <w:rFonts w:ascii="宋体" w:hAnsi="宋体"/>
                <w:webHidden/>
                <w:sz w:val="24"/>
              </w:rPr>
              <w:fldChar w:fldCharType="begin"/>
            </w:r>
            <w:r w:rsidR="008260DB" w:rsidRPr="00E01CFB">
              <w:rPr>
                <w:rStyle w:val="af1"/>
                <w:rFonts w:ascii="宋体" w:hAnsi="宋体"/>
                <w:webHidden/>
                <w:sz w:val="24"/>
              </w:rPr>
              <w:instrText xml:space="preserve"> PAGEREF _Toc41032147 \h </w:instrText>
            </w:r>
            <w:r w:rsidR="008260DB" w:rsidRPr="00E01CFB">
              <w:rPr>
                <w:rStyle w:val="af1"/>
                <w:rFonts w:ascii="宋体" w:hAnsi="宋体"/>
                <w:webHidden/>
                <w:sz w:val="24"/>
              </w:rPr>
            </w:r>
            <w:r w:rsidR="008260DB" w:rsidRPr="00E01CFB">
              <w:rPr>
                <w:rStyle w:val="af1"/>
                <w:rFonts w:ascii="宋体" w:hAnsi="宋体"/>
                <w:webHidden/>
                <w:sz w:val="24"/>
              </w:rPr>
              <w:fldChar w:fldCharType="separate"/>
            </w:r>
            <w:r w:rsidR="008260DB" w:rsidRPr="00E01CFB">
              <w:rPr>
                <w:rStyle w:val="af1"/>
                <w:rFonts w:ascii="宋体" w:hAnsi="宋体"/>
                <w:webHidden/>
                <w:sz w:val="24"/>
              </w:rPr>
              <w:t>5</w:t>
            </w:r>
            <w:r w:rsidR="008260DB" w:rsidRPr="00E01CFB">
              <w:rPr>
                <w:rStyle w:val="af1"/>
                <w:rFonts w:ascii="宋体" w:hAnsi="宋体"/>
                <w:webHidden/>
                <w:sz w:val="24"/>
              </w:rPr>
              <w:fldChar w:fldCharType="end"/>
            </w:r>
          </w:hyperlink>
        </w:p>
        <w:p w:rsidR="008260DB" w:rsidRPr="00E01CFB" w:rsidRDefault="00652AF2" w:rsidP="00E01CFB">
          <w:pPr>
            <w:pStyle w:val="21"/>
            <w:tabs>
              <w:tab w:val="right" w:leader="dot" w:pos="9118"/>
            </w:tabs>
            <w:spacing w:line="420" w:lineRule="atLeast"/>
            <w:rPr>
              <w:rStyle w:val="af1"/>
              <w:rFonts w:ascii="宋体" w:hAnsi="宋体"/>
              <w:sz w:val="24"/>
            </w:rPr>
          </w:pPr>
          <w:hyperlink w:anchor="_Toc41032148" w:history="1">
            <w:r w:rsidR="008260DB" w:rsidRPr="00E01CFB">
              <w:rPr>
                <w:rStyle w:val="af1"/>
                <w:rFonts w:ascii="宋体" w:hAnsi="宋体"/>
                <w:noProof/>
                <w:sz w:val="24"/>
              </w:rPr>
              <w:t>2.2  情感分类</w:t>
            </w:r>
            <w:r w:rsidR="008260DB" w:rsidRPr="00E01CFB">
              <w:rPr>
                <w:rStyle w:val="af1"/>
                <w:rFonts w:ascii="宋体" w:hAnsi="宋体"/>
                <w:webHidden/>
                <w:sz w:val="24"/>
              </w:rPr>
              <w:tab/>
            </w:r>
            <w:r w:rsidR="008260DB" w:rsidRPr="00E01CFB">
              <w:rPr>
                <w:rStyle w:val="af1"/>
                <w:rFonts w:ascii="宋体" w:hAnsi="宋体"/>
                <w:webHidden/>
                <w:sz w:val="24"/>
              </w:rPr>
              <w:fldChar w:fldCharType="begin"/>
            </w:r>
            <w:r w:rsidR="008260DB" w:rsidRPr="00E01CFB">
              <w:rPr>
                <w:rStyle w:val="af1"/>
                <w:rFonts w:ascii="宋体" w:hAnsi="宋体"/>
                <w:webHidden/>
                <w:sz w:val="24"/>
              </w:rPr>
              <w:instrText xml:space="preserve"> PAGEREF _Toc41032148 \h </w:instrText>
            </w:r>
            <w:r w:rsidR="008260DB" w:rsidRPr="00E01CFB">
              <w:rPr>
                <w:rStyle w:val="af1"/>
                <w:rFonts w:ascii="宋体" w:hAnsi="宋体"/>
                <w:webHidden/>
                <w:sz w:val="24"/>
              </w:rPr>
            </w:r>
            <w:r w:rsidR="008260DB" w:rsidRPr="00E01CFB">
              <w:rPr>
                <w:rStyle w:val="af1"/>
                <w:rFonts w:ascii="宋体" w:hAnsi="宋体"/>
                <w:webHidden/>
                <w:sz w:val="24"/>
              </w:rPr>
              <w:fldChar w:fldCharType="separate"/>
            </w:r>
            <w:r w:rsidR="008260DB" w:rsidRPr="00E01CFB">
              <w:rPr>
                <w:rStyle w:val="af1"/>
                <w:rFonts w:ascii="宋体" w:hAnsi="宋体"/>
                <w:webHidden/>
                <w:sz w:val="24"/>
              </w:rPr>
              <w:t>5</w:t>
            </w:r>
            <w:r w:rsidR="008260DB" w:rsidRPr="00E01CFB">
              <w:rPr>
                <w:rStyle w:val="af1"/>
                <w:rFonts w:ascii="宋体" w:hAnsi="宋体"/>
                <w:webHidden/>
                <w:sz w:val="24"/>
              </w:rPr>
              <w:fldChar w:fldCharType="end"/>
            </w:r>
          </w:hyperlink>
        </w:p>
        <w:p w:rsidR="008260DB" w:rsidRPr="00E01CFB" w:rsidRDefault="00652AF2" w:rsidP="00E01CFB">
          <w:pPr>
            <w:pStyle w:val="21"/>
            <w:tabs>
              <w:tab w:val="right" w:leader="dot" w:pos="9118"/>
            </w:tabs>
            <w:spacing w:line="420" w:lineRule="atLeast"/>
            <w:rPr>
              <w:rStyle w:val="af1"/>
              <w:rFonts w:ascii="宋体" w:hAnsi="宋体"/>
              <w:sz w:val="24"/>
            </w:rPr>
          </w:pPr>
          <w:hyperlink w:anchor="_Toc41032149" w:history="1">
            <w:r w:rsidR="008260DB" w:rsidRPr="00E01CFB">
              <w:rPr>
                <w:rStyle w:val="af1"/>
                <w:rFonts w:ascii="宋体" w:hAnsi="宋体"/>
                <w:noProof/>
                <w:sz w:val="24"/>
              </w:rPr>
              <w:t>2.3  迁移学习</w:t>
            </w:r>
            <w:r w:rsidR="008260DB" w:rsidRPr="00E01CFB">
              <w:rPr>
                <w:rStyle w:val="af1"/>
                <w:rFonts w:ascii="宋体" w:hAnsi="宋体"/>
                <w:webHidden/>
                <w:sz w:val="24"/>
              </w:rPr>
              <w:tab/>
            </w:r>
            <w:r w:rsidR="008260DB" w:rsidRPr="00E01CFB">
              <w:rPr>
                <w:rStyle w:val="af1"/>
                <w:rFonts w:ascii="宋体" w:hAnsi="宋体"/>
                <w:webHidden/>
                <w:sz w:val="24"/>
              </w:rPr>
              <w:fldChar w:fldCharType="begin"/>
            </w:r>
            <w:r w:rsidR="008260DB" w:rsidRPr="00E01CFB">
              <w:rPr>
                <w:rStyle w:val="af1"/>
                <w:rFonts w:ascii="宋体" w:hAnsi="宋体"/>
                <w:webHidden/>
                <w:sz w:val="24"/>
              </w:rPr>
              <w:instrText xml:space="preserve"> PAGEREF _Toc41032149 \h </w:instrText>
            </w:r>
            <w:r w:rsidR="008260DB" w:rsidRPr="00E01CFB">
              <w:rPr>
                <w:rStyle w:val="af1"/>
                <w:rFonts w:ascii="宋体" w:hAnsi="宋体"/>
                <w:webHidden/>
                <w:sz w:val="24"/>
              </w:rPr>
            </w:r>
            <w:r w:rsidR="008260DB" w:rsidRPr="00E01CFB">
              <w:rPr>
                <w:rStyle w:val="af1"/>
                <w:rFonts w:ascii="宋体" w:hAnsi="宋体"/>
                <w:webHidden/>
                <w:sz w:val="24"/>
              </w:rPr>
              <w:fldChar w:fldCharType="separate"/>
            </w:r>
            <w:r w:rsidR="008260DB" w:rsidRPr="00E01CFB">
              <w:rPr>
                <w:rStyle w:val="af1"/>
                <w:rFonts w:ascii="宋体" w:hAnsi="宋体"/>
                <w:webHidden/>
                <w:sz w:val="24"/>
              </w:rPr>
              <w:t>6</w:t>
            </w:r>
            <w:r w:rsidR="008260DB" w:rsidRPr="00E01CFB">
              <w:rPr>
                <w:rStyle w:val="af1"/>
                <w:rFonts w:ascii="宋体" w:hAnsi="宋体"/>
                <w:webHidden/>
                <w:sz w:val="24"/>
              </w:rPr>
              <w:fldChar w:fldCharType="end"/>
            </w:r>
          </w:hyperlink>
        </w:p>
        <w:p w:rsidR="008260DB" w:rsidRPr="00E01CFB" w:rsidRDefault="00652AF2" w:rsidP="00E01CFB">
          <w:pPr>
            <w:pStyle w:val="21"/>
            <w:tabs>
              <w:tab w:val="right" w:leader="dot" w:pos="9118"/>
            </w:tabs>
            <w:spacing w:line="420" w:lineRule="atLeast"/>
            <w:rPr>
              <w:rStyle w:val="af1"/>
              <w:rFonts w:ascii="宋体" w:hAnsi="宋体"/>
              <w:sz w:val="24"/>
            </w:rPr>
          </w:pPr>
          <w:hyperlink w:anchor="_Toc41032150" w:history="1">
            <w:r w:rsidR="008260DB" w:rsidRPr="00E01CFB">
              <w:rPr>
                <w:rStyle w:val="af1"/>
                <w:rFonts w:ascii="宋体" w:hAnsi="宋体"/>
                <w:noProof/>
                <w:sz w:val="24"/>
              </w:rPr>
              <w:t>2.3.1 基于样本的迁移学习</w:t>
            </w:r>
            <w:r w:rsidR="008260DB" w:rsidRPr="00E01CFB">
              <w:rPr>
                <w:rStyle w:val="af1"/>
                <w:rFonts w:ascii="宋体" w:hAnsi="宋体"/>
                <w:webHidden/>
                <w:sz w:val="24"/>
              </w:rPr>
              <w:tab/>
            </w:r>
            <w:r w:rsidR="008260DB" w:rsidRPr="00E01CFB">
              <w:rPr>
                <w:rStyle w:val="af1"/>
                <w:rFonts w:ascii="宋体" w:hAnsi="宋体"/>
                <w:webHidden/>
                <w:sz w:val="24"/>
              </w:rPr>
              <w:fldChar w:fldCharType="begin"/>
            </w:r>
            <w:r w:rsidR="008260DB" w:rsidRPr="00E01CFB">
              <w:rPr>
                <w:rStyle w:val="af1"/>
                <w:rFonts w:ascii="宋体" w:hAnsi="宋体"/>
                <w:webHidden/>
                <w:sz w:val="24"/>
              </w:rPr>
              <w:instrText xml:space="preserve"> PAGEREF _Toc41032150 \h </w:instrText>
            </w:r>
            <w:r w:rsidR="008260DB" w:rsidRPr="00E01CFB">
              <w:rPr>
                <w:rStyle w:val="af1"/>
                <w:rFonts w:ascii="宋体" w:hAnsi="宋体"/>
                <w:webHidden/>
                <w:sz w:val="24"/>
              </w:rPr>
            </w:r>
            <w:r w:rsidR="008260DB" w:rsidRPr="00E01CFB">
              <w:rPr>
                <w:rStyle w:val="af1"/>
                <w:rFonts w:ascii="宋体" w:hAnsi="宋体"/>
                <w:webHidden/>
                <w:sz w:val="24"/>
              </w:rPr>
              <w:fldChar w:fldCharType="separate"/>
            </w:r>
            <w:r w:rsidR="008260DB" w:rsidRPr="00E01CFB">
              <w:rPr>
                <w:rStyle w:val="af1"/>
                <w:rFonts w:ascii="宋体" w:hAnsi="宋体"/>
                <w:webHidden/>
                <w:sz w:val="24"/>
              </w:rPr>
              <w:t>6</w:t>
            </w:r>
            <w:r w:rsidR="008260DB" w:rsidRPr="00E01CFB">
              <w:rPr>
                <w:rStyle w:val="af1"/>
                <w:rFonts w:ascii="宋体" w:hAnsi="宋体"/>
                <w:webHidden/>
                <w:sz w:val="24"/>
              </w:rPr>
              <w:fldChar w:fldCharType="end"/>
            </w:r>
          </w:hyperlink>
        </w:p>
        <w:p w:rsidR="008260DB" w:rsidRPr="00E01CFB" w:rsidRDefault="00652AF2" w:rsidP="00E01CFB">
          <w:pPr>
            <w:pStyle w:val="21"/>
            <w:tabs>
              <w:tab w:val="right" w:leader="dot" w:pos="9118"/>
            </w:tabs>
            <w:spacing w:line="420" w:lineRule="atLeast"/>
            <w:rPr>
              <w:rStyle w:val="af1"/>
              <w:rFonts w:ascii="宋体" w:hAnsi="宋体"/>
              <w:sz w:val="24"/>
            </w:rPr>
          </w:pPr>
          <w:hyperlink w:anchor="_Toc41032151" w:history="1">
            <w:r w:rsidR="008260DB" w:rsidRPr="00E01CFB">
              <w:rPr>
                <w:rStyle w:val="af1"/>
                <w:rFonts w:ascii="宋体" w:hAnsi="宋体"/>
                <w:noProof/>
                <w:sz w:val="24"/>
              </w:rPr>
              <w:t>2.3.2 基于基于相关性的迁移学习</w:t>
            </w:r>
            <w:r w:rsidR="008260DB" w:rsidRPr="00E01CFB">
              <w:rPr>
                <w:rStyle w:val="af1"/>
                <w:rFonts w:ascii="宋体" w:hAnsi="宋体"/>
                <w:webHidden/>
                <w:sz w:val="24"/>
              </w:rPr>
              <w:tab/>
            </w:r>
            <w:r w:rsidR="008260DB" w:rsidRPr="00E01CFB">
              <w:rPr>
                <w:rStyle w:val="af1"/>
                <w:rFonts w:ascii="宋体" w:hAnsi="宋体"/>
                <w:webHidden/>
                <w:sz w:val="24"/>
              </w:rPr>
              <w:fldChar w:fldCharType="begin"/>
            </w:r>
            <w:r w:rsidR="008260DB" w:rsidRPr="00E01CFB">
              <w:rPr>
                <w:rStyle w:val="af1"/>
                <w:rFonts w:ascii="宋体" w:hAnsi="宋体"/>
                <w:webHidden/>
                <w:sz w:val="24"/>
              </w:rPr>
              <w:instrText xml:space="preserve"> PAGEREF _Toc41032151 \h </w:instrText>
            </w:r>
            <w:r w:rsidR="008260DB" w:rsidRPr="00E01CFB">
              <w:rPr>
                <w:rStyle w:val="af1"/>
                <w:rFonts w:ascii="宋体" w:hAnsi="宋体"/>
                <w:webHidden/>
                <w:sz w:val="24"/>
              </w:rPr>
            </w:r>
            <w:r w:rsidR="008260DB" w:rsidRPr="00E01CFB">
              <w:rPr>
                <w:rStyle w:val="af1"/>
                <w:rFonts w:ascii="宋体" w:hAnsi="宋体"/>
                <w:webHidden/>
                <w:sz w:val="24"/>
              </w:rPr>
              <w:fldChar w:fldCharType="separate"/>
            </w:r>
            <w:r w:rsidR="008260DB" w:rsidRPr="00E01CFB">
              <w:rPr>
                <w:rStyle w:val="af1"/>
                <w:rFonts w:ascii="宋体" w:hAnsi="宋体"/>
                <w:webHidden/>
                <w:sz w:val="24"/>
              </w:rPr>
              <w:t>6</w:t>
            </w:r>
            <w:r w:rsidR="008260DB" w:rsidRPr="00E01CFB">
              <w:rPr>
                <w:rStyle w:val="af1"/>
                <w:rFonts w:ascii="宋体" w:hAnsi="宋体"/>
                <w:webHidden/>
                <w:sz w:val="24"/>
              </w:rPr>
              <w:fldChar w:fldCharType="end"/>
            </w:r>
          </w:hyperlink>
        </w:p>
        <w:p w:rsidR="008260DB" w:rsidRPr="00E01CFB" w:rsidRDefault="00652AF2" w:rsidP="00E01CFB">
          <w:pPr>
            <w:pStyle w:val="21"/>
            <w:tabs>
              <w:tab w:val="right" w:leader="dot" w:pos="9118"/>
            </w:tabs>
            <w:spacing w:line="420" w:lineRule="atLeast"/>
            <w:rPr>
              <w:rStyle w:val="af1"/>
              <w:rFonts w:ascii="宋体" w:hAnsi="宋体"/>
              <w:sz w:val="24"/>
            </w:rPr>
          </w:pPr>
          <w:hyperlink w:anchor="_Toc41032152" w:history="1">
            <w:r w:rsidR="008260DB" w:rsidRPr="00E01CFB">
              <w:rPr>
                <w:rStyle w:val="af1"/>
                <w:rFonts w:ascii="宋体" w:hAnsi="宋体"/>
                <w:noProof/>
                <w:sz w:val="24"/>
              </w:rPr>
              <w:t>2.3.3 基于模型的迁移学习</w:t>
            </w:r>
            <w:r w:rsidR="008260DB" w:rsidRPr="00E01CFB">
              <w:rPr>
                <w:rStyle w:val="af1"/>
                <w:rFonts w:ascii="宋体" w:hAnsi="宋体"/>
                <w:webHidden/>
                <w:sz w:val="24"/>
              </w:rPr>
              <w:tab/>
            </w:r>
            <w:r w:rsidR="008260DB" w:rsidRPr="00E01CFB">
              <w:rPr>
                <w:rStyle w:val="af1"/>
                <w:rFonts w:ascii="宋体" w:hAnsi="宋体"/>
                <w:webHidden/>
                <w:sz w:val="24"/>
              </w:rPr>
              <w:fldChar w:fldCharType="begin"/>
            </w:r>
            <w:r w:rsidR="008260DB" w:rsidRPr="00E01CFB">
              <w:rPr>
                <w:rStyle w:val="af1"/>
                <w:rFonts w:ascii="宋体" w:hAnsi="宋体"/>
                <w:webHidden/>
                <w:sz w:val="24"/>
              </w:rPr>
              <w:instrText xml:space="preserve"> PAGEREF _Toc41032152 \h </w:instrText>
            </w:r>
            <w:r w:rsidR="008260DB" w:rsidRPr="00E01CFB">
              <w:rPr>
                <w:rStyle w:val="af1"/>
                <w:rFonts w:ascii="宋体" w:hAnsi="宋体"/>
                <w:webHidden/>
                <w:sz w:val="24"/>
              </w:rPr>
            </w:r>
            <w:r w:rsidR="008260DB" w:rsidRPr="00E01CFB">
              <w:rPr>
                <w:rStyle w:val="af1"/>
                <w:rFonts w:ascii="宋体" w:hAnsi="宋体"/>
                <w:webHidden/>
                <w:sz w:val="24"/>
              </w:rPr>
              <w:fldChar w:fldCharType="separate"/>
            </w:r>
            <w:r w:rsidR="008260DB" w:rsidRPr="00E01CFB">
              <w:rPr>
                <w:rStyle w:val="af1"/>
                <w:rFonts w:ascii="宋体" w:hAnsi="宋体"/>
                <w:webHidden/>
                <w:sz w:val="24"/>
              </w:rPr>
              <w:t>7</w:t>
            </w:r>
            <w:r w:rsidR="008260DB" w:rsidRPr="00E01CFB">
              <w:rPr>
                <w:rStyle w:val="af1"/>
                <w:rFonts w:ascii="宋体" w:hAnsi="宋体"/>
                <w:webHidden/>
                <w:sz w:val="24"/>
              </w:rPr>
              <w:fldChar w:fldCharType="end"/>
            </w:r>
          </w:hyperlink>
        </w:p>
        <w:p w:rsidR="008260DB" w:rsidRPr="00E01CFB" w:rsidRDefault="00652AF2" w:rsidP="00E01CFB">
          <w:pPr>
            <w:pStyle w:val="21"/>
            <w:tabs>
              <w:tab w:val="right" w:leader="dot" w:pos="9118"/>
            </w:tabs>
            <w:spacing w:line="420" w:lineRule="atLeast"/>
            <w:rPr>
              <w:rStyle w:val="af1"/>
              <w:rFonts w:ascii="宋体" w:hAnsi="宋体"/>
              <w:sz w:val="24"/>
            </w:rPr>
          </w:pPr>
          <w:hyperlink w:anchor="_Toc41032153" w:history="1">
            <w:r w:rsidR="008260DB" w:rsidRPr="00E01CFB">
              <w:rPr>
                <w:rStyle w:val="af1"/>
                <w:rFonts w:ascii="宋体" w:hAnsi="宋体"/>
                <w:noProof/>
                <w:sz w:val="24"/>
              </w:rPr>
              <w:t>2.3.4 基于特征的迁移学习</w:t>
            </w:r>
            <w:r w:rsidR="008260DB" w:rsidRPr="00E01CFB">
              <w:rPr>
                <w:rStyle w:val="af1"/>
                <w:rFonts w:ascii="宋体" w:hAnsi="宋体"/>
                <w:webHidden/>
                <w:sz w:val="24"/>
              </w:rPr>
              <w:tab/>
            </w:r>
            <w:r w:rsidR="008260DB" w:rsidRPr="00E01CFB">
              <w:rPr>
                <w:rStyle w:val="af1"/>
                <w:rFonts w:ascii="宋体" w:hAnsi="宋体"/>
                <w:webHidden/>
                <w:sz w:val="24"/>
              </w:rPr>
              <w:fldChar w:fldCharType="begin"/>
            </w:r>
            <w:r w:rsidR="008260DB" w:rsidRPr="00E01CFB">
              <w:rPr>
                <w:rStyle w:val="af1"/>
                <w:rFonts w:ascii="宋体" w:hAnsi="宋体"/>
                <w:webHidden/>
                <w:sz w:val="24"/>
              </w:rPr>
              <w:instrText xml:space="preserve"> PAGEREF _Toc41032153 \h </w:instrText>
            </w:r>
            <w:r w:rsidR="008260DB" w:rsidRPr="00E01CFB">
              <w:rPr>
                <w:rStyle w:val="af1"/>
                <w:rFonts w:ascii="宋体" w:hAnsi="宋体"/>
                <w:webHidden/>
                <w:sz w:val="24"/>
              </w:rPr>
            </w:r>
            <w:r w:rsidR="008260DB" w:rsidRPr="00E01CFB">
              <w:rPr>
                <w:rStyle w:val="af1"/>
                <w:rFonts w:ascii="宋体" w:hAnsi="宋体"/>
                <w:webHidden/>
                <w:sz w:val="24"/>
              </w:rPr>
              <w:fldChar w:fldCharType="separate"/>
            </w:r>
            <w:r w:rsidR="008260DB" w:rsidRPr="00E01CFB">
              <w:rPr>
                <w:rStyle w:val="af1"/>
                <w:rFonts w:ascii="宋体" w:hAnsi="宋体"/>
                <w:webHidden/>
                <w:sz w:val="24"/>
              </w:rPr>
              <w:t>7</w:t>
            </w:r>
            <w:r w:rsidR="008260DB" w:rsidRPr="00E01CFB">
              <w:rPr>
                <w:rStyle w:val="af1"/>
                <w:rFonts w:ascii="宋体" w:hAnsi="宋体"/>
                <w:webHidden/>
                <w:sz w:val="24"/>
              </w:rPr>
              <w:fldChar w:fldCharType="end"/>
            </w:r>
          </w:hyperlink>
        </w:p>
        <w:p w:rsidR="008260DB" w:rsidRPr="00E01CFB" w:rsidRDefault="00652AF2" w:rsidP="00E01CFB">
          <w:pPr>
            <w:pStyle w:val="21"/>
            <w:tabs>
              <w:tab w:val="right" w:leader="dot" w:pos="9118"/>
            </w:tabs>
            <w:spacing w:line="420" w:lineRule="atLeast"/>
            <w:rPr>
              <w:rStyle w:val="af1"/>
              <w:rFonts w:ascii="宋体" w:hAnsi="宋体"/>
              <w:sz w:val="24"/>
            </w:rPr>
          </w:pPr>
          <w:hyperlink w:anchor="_Toc41032154" w:history="1">
            <w:r w:rsidR="008260DB" w:rsidRPr="00E01CFB">
              <w:rPr>
                <w:rStyle w:val="af1"/>
                <w:rFonts w:ascii="宋体" w:hAnsi="宋体"/>
                <w:noProof/>
                <w:sz w:val="24"/>
              </w:rPr>
              <w:t>2.4  文本特征与特征选择</w:t>
            </w:r>
            <w:r w:rsidR="008260DB" w:rsidRPr="00E01CFB">
              <w:rPr>
                <w:rStyle w:val="af1"/>
                <w:rFonts w:ascii="宋体" w:hAnsi="宋体"/>
                <w:webHidden/>
                <w:sz w:val="24"/>
              </w:rPr>
              <w:tab/>
            </w:r>
            <w:r w:rsidR="008260DB" w:rsidRPr="00E01CFB">
              <w:rPr>
                <w:rStyle w:val="af1"/>
                <w:rFonts w:ascii="宋体" w:hAnsi="宋体"/>
                <w:webHidden/>
                <w:sz w:val="24"/>
              </w:rPr>
              <w:fldChar w:fldCharType="begin"/>
            </w:r>
            <w:r w:rsidR="008260DB" w:rsidRPr="00E01CFB">
              <w:rPr>
                <w:rStyle w:val="af1"/>
                <w:rFonts w:ascii="宋体" w:hAnsi="宋体"/>
                <w:webHidden/>
                <w:sz w:val="24"/>
              </w:rPr>
              <w:instrText xml:space="preserve"> PAGEREF _Toc41032154 \h </w:instrText>
            </w:r>
            <w:r w:rsidR="008260DB" w:rsidRPr="00E01CFB">
              <w:rPr>
                <w:rStyle w:val="af1"/>
                <w:rFonts w:ascii="宋体" w:hAnsi="宋体"/>
                <w:webHidden/>
                <w:sz w:val="24"/>
              </w:rPr>
            </w:r>
            <w:r w:rsidR="008260DB" w:rsidRPr="00E01CFB">
              <w:rPr>
                <w:rStyle w:val="af1"/>
                <w:rFonts w:ascii="宋体" w:hAnsi="宋体"/>
                <w:webHidden/>
                <w:sz w:val="24"/>
              </w:rPr>
              <w:fldChar w:fldCharType="separate"/>
            </w:r>
            <w:r w:rsidR="008260DB" w:rsidRPr="00E01CFB">
              <w:rPr>
                <w:rStyle w:val="af1"/>
                <w:rFonts w:ascii="宋体" w:hAnsi="宋体"/>
                <w:webHidden/>
                <w:sz w:val="24"/>
              </w:rPr>
              <w:t>7</w:t>
            </w:r>
            <w:r w:rsidR="008260DB" w:rsidRPr="00E01CFB">
              <w:rPr>
                <w:rStyle w:val="af1"/>
                <w:rFonts w:ascii="宋体" w:hAnsi="宋体"/>
                <w:webHidden/>
                <w:sz w:val="24"/>
              </w:rPr>
              <w:fldChar w:fldCharType="end"/>
            </w:r>
          </w:hyperlink>
        </w:p>
        <w:p w:rsidR="008260DB" w:rsidRPr="00E01CFB" w:rsidRDefault="00652AF2" w:rsidP="00E01CFB">
          <w:pPr>
            <w:pStyle w:val="21"/>
            <w:tabs>
              <w:tab w:val="right" w:leader="dot" w:pos="9118"/>
            </w:tabs>
            <w:spacing w:line="420" w:lineRule="atLeast"/>
            <w:rPr>
              <w:rStyle w:val="af1"/>
              <w:rFonts w:ascii="宋体" w:hAnsi="宋体"/>
              <w:sz w:val="24"/>
            </w:rPr>
          </w:pPr>
          <w:hyperlink w:anchor="_Toc41032155" w:history="1">
            <w:r w:rsidR="008260DB" w:rsidRPr="00E01CFB">
              <w:rPr>
                <w:rStyle w:val="af1"/>
                <w:rFonts w:ascii="宋体" w:hAnsi="宋体"/>
                <w:noProof/>
                <w:sz w:val="24"/>
              </w:rPr>
              <w:t>2.4.1  卡方统计(CHI)法</w:t>
            </w:r>
            <w:r w:rsidR="008260DB" w:rsidRPr="00E01CFB">
              <w:rPr>
                <w:rStyle w:val="af1"/>
                <w:rFonts w:ascii="宋体" w:hAnsi="宋体"/>
                <w:webHidden/>
                <w:sz w:val="24"/>
              </w:rPr>
              <w:tab/>
            </w:r>
            <w:r w:rsidR="008260DB" w:rsidRPr="00E01CFB">
              <w:rPr>
                <w:rStyle w:val="af1"/>
                <w:rFonts w:ascii="宋体" w:hAnsi="宋体"/>
                <w:webHidden/>
                <w:sz w:val="24"/>
              </w:rPr>
              <w:fldChar w:fldCharType="begin"/>
            </w:r>
            <w:r w:rsidR="008260DB" w:rsidRPr="00E01CFB">
              <w:rPr>
                <w:rStyle w:val="af1"/>
                <w:rFonts w:ascii="宋体" w:hAnsi="宋体"/>
                <w:webHidden/>
                <w:sz w:val="24"/>
              </w:rPr>
              <w:instrText xml:space="preserve"> PAGEREF _Toc41032155 \h </w:instrText>
            </w:r>
            <w:r w:rsidR="008260DB" w:rsidRPr="00E01CFB">
              <w:rPr>
                <w:rStyle w:val="af1"/>
                <w:rFonts w:ascii="宋体" w:hAnsi="宋体"/>
                <w:webHidden/>
                <w:sz w:val="24"/>
              </w:rPr>
            </w:r>
            <w:r w:rsidR="008260DB" w:rsidRPr="00E01CFB">
              <w:rPr>
                <w:rStyle w:val="af1"/>
                <w:rFonts w:ascii="宋体" w:hAnsi="宋体"/>
                <w:webHidden/>
                <w:sz w:val="24"/>
              </w:rPr>
              <w:fldChar w:fldCharType="separate"/>
            </w:r>
            <w:r w:rsidR="008260DB" w:rsidRPr="00E01CFB">
              <w:rPr>
                <w:rStyle w:val="af1"/>
                <w:rFonts w:ascii="宋体" w:hAnsi="宋体"/>
                <w:webHidden/>
                <w:sz w:val="24"/>
              </w:rPr>
              <w:t>7</w:t>
            </w:r>
            <w:r w:rsidR="008260DB" w:rsidRPr="00E01CFB">
              <w:rPr>
                <w:rStyle w:val="af1"/>
                <w:rFonts w:ascii="宋体" w:hAnsi="宋体"/>
                <w:webHidden/>
                <w:sz w:val="24"/>
              </w:rPr>
              <w:fldChar w:fldCharType="end"/>
            </w:r>
          </w:hyperlink>
        </w:p>
        <w:p w:rsidR="008260DB" w:rsidRPr="00E01CFB" w:rsidRDefault="00652AF2" w:rsidP="00E01CFB">
          <w:pPr>
            <w:pStyle w:val="21"/>
            <w:tabs>
              <w:tab w:val="right" w:leader="dot" w:pos="9118"/>
            </w:tabs>
            <w:spacing w:line="420" w:lineRule="atLeast"/>
            <w:rPr>
              <w:rStyle w:val="af1"/>
              <w:rFonts w:ascii="宋体" w:hAnsi="宋体"/>
              <w:sz w:val="24"/>
            </w:rPr>
          </w:pPr>
          <w:hyperlink w:anchor="_Toc41032156" w:history="1">
            <w:r w:rsidR="008260DB" w:rsidRPr="00E01CFB">
              <w:rPr>
                <w:rStyle w:val="af1"/>
                <w:rFonts w:ascii="宋体" w:hAnsi="宋体"/>
                <w:noProof/>
                <w:sz w:val="24"/>
              </w:rPr>
              <w:t>2.4.2  信息增益(Information Gain, IG)法</w:t>
            </w:r>
            <w:r w:rsidR="008260DB" w:rsidRPr="00E01CFB">
              <w:rPr>
                <w:rStyle w:val="af1"/>
                <w:rFonts w:ascii="宋体" w:hAnsi="宋体"/>
                <w:webHidden/>
                <w:sz w:val="24"/>
              </w:rPr>
              <w:tab/>
            </w:r>
            <w:r w:rsidR="008260DB" w:rsidRPr="00E01CFB">
              <w:rPr>
                <w:rStyle w:val="af1"/>
                <w:rFonts w:ascii="宋体" w:hAnsi="宋体"/>
                <w:webHidden/>
                <w:sz w:val="24"/>
              </w:rPr>
              <w:fldChar w:fldCharType="begin"/>
            </w:r>
            <w:r w:rsidR="008260DB" w:rsidRPr="00E01CFB">
              <w:rPr>
                <w:rStyle w:val="af1"/>
                <w:rFonts w:ascii="宋体" w:hAnsi="宋体"/>
                <w:webHidden/>
                <w:sz w:val="24"/>
              </w:rPr>
              <w:instrText xml:space="preserve"> PAGEREF _Toc41032156 \h </w:instrText>
            </w:r>
            <w:r w:rsidR="008260DB" w:rsidRPr="00E01CFB">
              <w:rPr>
                <w:rStyle w:val="af1"/>
                <w:rFonts w:ascii="宋体" w:hAnsi="宋体"/>
                <w:webHidden/>
                <w:sz w:val="24"/>
              </w:rPr>
            </w:r>
            <w:r w:rsidR="008260DB" w:rsidRPr="00E01CFB">
              <w:rPr>
                <w:rStyle w:val="af1"/>
                <w:rFonts w:ascii="宋体" w:hAnsi="宋体"/>
                <w:webHidden/>
                <w:sz w:val="24"/>
              </w:rPr>
              <w:fldChar w:fldCharType="separate"/>
            </w:r>
            <w:r w:rsidR="008260DB" w:rsidRPr="00E01CFB">
              <w:rPr>
                <w:rStyle w:val="af1"/>
                <w:rFonts w:ascii="宋体" w:hAnsi="宋体"/>
                <w:webHidden/>
                <w:sz w:val="24"/>
              </w:rPr>
              <w:t>8</w:t>
            </w:r>
            <w:r w:rsidR="008260DB" w:rsidRPr="00E01CFB">
              <w:rPr>
                <w:rStyle w:val="af1"/>
                <w:rFonts w:ascii="宋体" w:hAnsi="宋体"/>
                <w:webHidden/>
                <w:sz w:val="24"/>
              </w:rPr>
              <w:fldChar w:fldCharType="end"/>
            </w:r>
          </w:hyperlink>
        </w:p>
        <w:p w:rsidR="008260DB" w:rsidRPr="00E01CFB" w:rsidRDefault="00652AF2" w:rsidP="00E01CFB">
          <w:pPr>
            <w:pStyle w:val="21"/>
            <w:tabs>
              <w:tab w:val="right" w:leader="dot" w:pos="9118"/>
            </w:tabs>
            <w:spacing w:line="420" w:lineRule="atLeast"/>
            <w:rPr>
              <w:rStyle w:val="af1"/>
              <w:rFonts w:ascii="宋体" w:hAnsi="宋体"/>
              <w:sz w:val="24"/>
            </w:rPr>
          </w:pPr>
          <w:hyperlink w:anchor="_Toc41032157" w:history="1">
            <w:r w:rsidR="008260DB" w:rsidRPr="00E01CFB">
              <w:rPr>
                <w:rStyle w:val="af1"/>
                <w:rFonts w:ascii="宋体" w:hAnsi="宋体"/>
                <w:noProof/>
                <w:sz w:val="24"/>
              </w:rPr>
              <w:t>2.4.3  互信息(Mutual Information, MI)方法</w:t>
            </w:r>
            <w:r w:rsidR="008260DB" w:rsidRPr="00E01CFB">
              <w:rPr>
                <w:rStyle w:val="af1"/>
                <w:rFonts w:ascii="宋体" w:hAnsi="宋体"/>
                <w:webHidden/>
                <w:sz w:val="24"/>
              </w:rPr>
              <w:tab/>
            </w:r>
            <w:r w:rsidR="008260DB" w:rsidRPr="00E01CFB">
              <w:rPr>
                <w:rStyle w:val="af1"/>
                <w:rFonts w:ascii="宋体" w:hAnsi="宋体"/>
                <w:webHidden/>
                <w:sz w:val="24"/>
              </w:rPr>
              <w:fldChar w:fldCharType="begin"/>
            </w:r>
            <w:r w:rsidR="008260DB" w:rsidRPr="00E01CFB">
              <w:rPr>
                <w:rStyle w:val="af1"/>
                <w:rFonts w:ascii="宋体" w:hAnsi="宋体"/>
                <w:webHidden/>
                <w:sz w:val="24"/>
              </w:rPr>
              <w:instrText xml:space="preserve"> PAGEREF _Toc41032157 \h </w:instrText>
            </w:r>
            <w:r w:rsidR="008260DB" w:rsidRPr="00E01CFB">
              <w:rPr>
                <w:rStyle w:val="af1"/>
                <w:rFonts w:ascii="宋体" w:hAnsi="宋体"/>
                <w:webHidden/>
                <w:sz w:val="24"/>
              </w:rPr>
            </w:r>
            <w:r w:rsidR="008260DB" w:rsidRPr="00E01CFB">
              <w:rPr>
                <w:rStyle w:val="af1"/>
                <w:rFonts w:ascii="宋体" w:hAnsi="宋体"/>
                <w:webHidden/>
                <w:sz w:val="24"/>
              </w:rPr>
              <w:fldChar w:fldCharType="separate"/>
            </w:r>
            <w:r w:rsidR="008260DB" w:rsidRPr="00E01CFB">
              <w:rPr>
                <w:rStyle w:val="af1"/>
                <w:rFonts w:ascii="宋体" w:hAnsi="宋体"/>
                <w:webHidden/>
                <w:sz w:val="24"/>
              </w:rPr>
              <w:t>8</w:t>
            </w:r>
            <w:r w:rsidR="008260DB" w:rsidRPr="00E01CFB">
              <w:rPr>
                <w:rStyle w:val="af1"/>
                <w:rFonts w:ascii="宋体" w:hAnsi="宋体"/>
                <w:webHidden/>
                <w:sz w:val="24"/>
              </w:rPr>
              <w:fldChar w:fldCharType="end"/>
            </w:r>
          </w:hyperlink>
        </w:p>
        <w:p w:rsidR="008260DB" w:rsidRPr="00E01CFB" w:rsidRDefault="00652AF2" w:rsidP="00E01CFB">
          <w:pPr>
            <w:pStyle w:val="21"/>
            <w:tabs>
              <w:tab w:val="right" w:leader="dot" w:pos="9118"/>
            </w:tabs>
            <w:spacing w:line="420" w:lineRule="atLeast"/>
            <w:rPr>
              <w:rStyle w:val="af1"/>
              <w:rFonts w:ascii="宋体" w:hAnsi="宋体"/>
              <w:sz w:val="24"/>
            </w:rPr>
          </w:pPr>
          <w:hyperlink w:anchor="_Toc41032158" w:history="1">
            <w:r w:rsidR="008260DB" w:rsidRPr="00E01CFB">
              <w:rPr>
                <w:rStyle w:val="af1"/>
                <w:rFonts w:ascii="宋体" w:hAnsi="宋体"/>
                <w:noProof/>
                <w:sz w:val="24"/>
              </w:rPr>
              <w:t>2.4.4  词频-逆文档频率(Term Frequency–Inverse Document Frequency, TF-IDF)统计法</w:t>
            </w:r>
            <w:r w:rsidR="008260DB" w:rsidRPr="00E01CFB">
              <w:rPr>
                <w:rStyle w:val="af1"/>
                <w:rFonts w:ascii="宋体" w:hAnsi="宋体"/>
                <w:webHidden/>
                <w:sz w:val="24"/>
              </w:rPr>
              <w:tab/>
            </w:r>
            <w:r w:rsidR="008260DB" w:rsidRPr="00E01CFB">
              <w:rPr>
                <w:rStyle w:val="af1"/>
                <w:rFonts w:ascii="宋体" w:hAnsi="宋体"/>
                <w:webHidden/>
                <w:sz w:val="24"/>
              </w:rPr>
              <w:fldChar w:fldCharType="begin"/>
            </w:r>
            <w:r w:rsidR="008260DB" w:rsidRPr="00E01CFB">
              <w:rPr>
                <w:rStyle w:val="af1"/>
                <w:rFonts w:ascii="宋体" w:hAnsi="宋体"/>
                <w:webHidden/>
                <w:sz w:val="24"/>
              </w:rPr>
              <w:instrText xml:space="preserve"> PAGEREF _Toc41032158 \h </w:instrText>
            </w:r>
            <w:r w:rsidR="008260DB" w:rsidRPr="00E01CFB">
              <w:rPr>
                <w:rStyle w:val="af1"/>
                <w:rFonts w:ascii="宋体" w:hAnsi="宋体"/>
                <w:webHidden/>
                <w:sz w:val="24"/>
              </w:rPr>
            </w:r>
            <w:r w:rsidR="008260DB" w:rsidRPr="00E01CFB">
              <w:rPr>
                <w:rStyle w:val="af1"/>
                <w:rFonts w:ascii="宋体" w:hAnsi="宋体"/>
                <w:webHidden/>
                <w:sz w:val="24"/>
              </w:rPr>
              <w:fldChar w:fldCharType="separate"/>
            </w:r>
            <w:r w:rsidR="008260DB" w:rsidRPr="00E01CFB">
              <w:rPr>
                <w:rStyle w:val="af1"/>
                <w:rFonts w:ascii="宋体" w:hAnsi="宋体"/>
                <w:webHidden/>
                <w:sz w:val="24"/>
              </w:rPr>
              <w:t>9</w:t>
            </w:r>
            <w:r w:rsidR="008260DB" w:rsidRPr="00E01CFB">
              <w:rPr>
                <w:rStyle w:val="af1"/>
                <w:rFonts w:ascii="宋体" w:hAnsi="宋体"/>
                <w:webHidden/>
                <w:sz w:val="24"/>
              </w:rPr>
              <w:fldChar w:fldCharType="end"/>
            </w:r>
          </w:hyperlink>
        </w:p>
        <w:p w:rsidR="008260DB" w:rsidRPr="00E01CFB" w:rsidRDefault="00652AF2" w:rsidP="00E01CFB">
          <w:pPr>
            <w:pStyle w:val="21"/>
            <w:tabs>
              <w:tab w:val="right" w:leader="dot" w:pos="9118"/>
            </w:tabs>
            <w:spacing w:line="420" w:lineRule="atLeast"/>
            <w:rPr>
              <w:rStyle w:val="af1"/>
              <w:rFonts w:ascii="宋体" w:hAnsi="宋体"/>
              <w:sz w:val="24"/>
            </w:rPr>
          </w:pPr>
          <w:hyperlink w:anchor="_Toc41032159" w:history="1">
            <w:r w:rsidR="008260DB" w:rsidRPr="00E01CFB">
              <w:rPr>
                <w:rStyle w:val="af1"/>
                <w:rFonts w:ascii="宋体" w:hAnsi="宋体"/>
                <w:noProof/>
                <w:sz w:val="24"/>
              </w:rPr>
              <w:t>2.5  文本特征对齐</w:t>
            </w:r>
            <w:r w:rsidR="008260DB" w:rsidRPr="00E01CFB">
              <w:rPr>
                <w:rStyle w:val="af1"/>
                <w:rFonts w:ascii="宋体" w:hAnsi="宋体"/>
                <w:webHidden/>
                <w:sz w:val="24"/>
              </w:rPr>
              <w:tab/>
            </w:r>
            <w:r w:rsidR="008260DB" w:rsidRPr="00E01CFB">
              <w:rPr>
                <w:rStyle w:val="af1"/>
                <w:rFonts w:ascii="宋体" w:hAnsi="宋体"/>
                <w:webHidden/>
                <w:sz w:val="24"/>
              </w:rPr>
              <w:fldChar w:fldCharType="begin"/>
            </w:r>
            <w:r w:rsidR="008260DB" w:rsidRPr="00E01CFB">
              <w:rPr>
                <w:rStyle w:val="af1"/>
                <w:rFonts w:ascii="宋体" w:hAnsi="宋体"/>
                <w:webHidden/>
                <w:sz w:val="24"/>
              </w:rPr>
              <w:instrText xml:space="preserve"> PAGEREF _Toc41032159 \h </w:instrText>
            </w:r>
            <w:r w:rsidR="008260DB" w:rsidRPr="00E01CFB">
              <w:rPr>
                <w:rStyle w:val="af1"/>
                <w:rFonts w:ascii="宋体" w:hAnsi="宋体"/>
                <w:webHidden/>
                <w:sz w:val="24"/>
              </w:rPr>
            </w:r>
            <w:r w:rsidR="008260DB" w:rsidRPr="00E01CFB">
              <w:rPr>
                <w:rStyle w:val="af1"/>
                <w:rFonts w:ascii="宋体" w:hAnsi="宋体"/>
                <w:webHidden/>
                <w:sz w:val="24"/>
              </w:rPr>
              <w:fldChar w:fldCharType="separate"/>
            </w:r>
            <w:r w:rsidR="008260DB" w:rsidRPr="00E01CFB">
              <w:rPr>
                <w:rStyle w:val="af1"/>
                <w:rFonts w:ascii="宋体" w:hAnsi="宋体"/>
                <w:webHidden/>
                <w:sz w:val="24"/>
              </w:rPr>
              <w:t>10</w:t>
            </w:r>
            <w:r w:rsidR="008260DB" w:rsidRPr="00E01CFB">
              <w:rPr>
                <w:rStyle w:val="af1"/>
                <w:rFonts w:ascii="宋体" w:hAnsi="宋体"/>
                <w:webHidden/>
                <w:sz w:val="24"/>
              </w:rPr>
              <w:fldChar w:fldCharType="end"/>
            </w:r>
          </w:hyperlink>
        </w:p>
        <w:p w:rsidR="008260DB" w:rsidRPr="00E01CFB" w:rsidRDefault="00652AF2" w:rsidP="00E01CFB">
          <w:pPr>
            <w:pStyle w:val="21"/>
            <w:tabs>
              <w:tab w:val="right" w:leader="dot" w:pos="9118"/>
            </w:tabs>
            <w:spacing w:line="420" w:lineRule="atLeast"/>
            <w:rPr>
              <w:rStyle w:val="af1"/>
              <w:rFonts w:ascii="宋体" w:hAnsi="宋体"/>
              <w:sz w:val="24"/>
            </w:rPr>
          </w:pPr>
          <w:hyperlink w:anchor="_Toc41032160" w:history="1">
            <w:r w:rsidR="008260DB" w:rsidRPr="00E01CFB">
              <w:rPr>
                <w:rStyle w:val="af1"/>
                <w:rFonts w:ascii="宋体" w:hAnsi="宋体"/>
                <w:noProof/>
                <w:sz w:val="24"/>
              </w:rPr>
              <w:t>2.6  分类器</w:t>
            </w:r>
            <w:r w:rsidR="008260DB" w:rsidRPr="00E01CFB">
              <w:rPr>
                <w:rStyle w:val="af1"/>
                <w:rFonts w:ascii="宋体" w:hAnsi="宋体"/>
                <w:webHidden/>
                <w:sz w:val="24"/>
              </w:rPr>
              <w:tab/>
            </w:r>
            <w:r w:rsidR="008260DB" w:rsidRPr="00E01CFB">
              <w:rPr>
                <w:rStyle w:val="af1"/>
                <w:rFonts w:ascii="宋体" w:hAnsi="宋体"/>
                <w:webHidden/>
                <w:sz w:val="24"/>
              </w:rPr>
              <w:fldChar w:fldCharType="begin"/>
            </w:r>
            <w:r w:rsidR="008260DB" w:rsidRPr="00E01CFB">
              <w:rPr>
                <w:rStyle w:val="af1"/>
                <w:rFonts w:ascii="宋体" w:hAnsi="宋体"/>
                <w:webHidden/>
                <w:sz w:val="24"/>
              </w:rPr>
              <w:instrText xml:space="preserve"> PAGEREF _Toc41032160 \h </w:instrText>
            </w:r>
            <w:r w:rsidR="008260DB" w:rsidRPr="00E01CFB">
              <w:rPr>
                <w:rStyle w:val="af1"/>
                <w:rFonts w:ascii="宋体" w:hAnsi="宋体"/>
                <w:webHidden/>
                <w:sz w:val="24"/>
              </w:rPr>
            </w:r>
            <w:r w:rsidR="008260DB" w:rsidRPr="00E01CFB">
              <w:rPr>
                <w:rStyle w:val="af1"/>
                <w:rFonts w:ascii="宋体" w:hAnsi="宋体"/>
                <w:webHidden/>
                <w:sz w:val="24"/>
              </w:rPr>
              <w:fldChar w:fldCharType="separate"/>
            </w:r>
            <w:r w:rsidR="008260DB" w:rsidRPr="00E01CFB">
              <w:rPr>
                <w:rStyle w:val="af1"/>
                <w:rFonts w:ascii="宋体" w:hAnsi="宋体"/>
                <w:webHidden/>
                <w:sz w:val="24"/>
              </w:rPr>
              <w:t>10</w:t>
            </w:r>
            <w:r w:rsidR="008260DB" w:rsidRPr="00E01CFB">
              <w:rPr>
                <w:rStyle w:val="af1"/>
                <w:rFonts w:ascii="宋体" w:hAnsi="宋体"/>
                <w:webHidden/>
                <w:sz w:val="24"/>
              </w:rPr>
              <w:fldChar w:fldCharType="end"/>
            </w:r>
          </w:hyperlink>
        </w:p>
        <w:p w:rsidR="008260DB" w:rsidRPr="00E01CFB" w:rsidRDefault="00652AF2" w:rsidP="00E01CFB">
          <w:pPr>
            <w:pStyle w:val="21"/>
            <w:tabs>
              <w:tab w:val="right" w:leader="dot" w:pos="9118"/>
            </w:tabs>
            <w:spacing w:line="420" w:lineRule="atLeast"/>
            <w:rPr>
              <w:rStyle w:val="af1"/>
              <w:rFonts w:ascii="宋体" w:hAnsi="宋体"/>
              <w:sz w:val="24"/>
            </w:rPr>
          </w:pPr>
          <w:hyperlink w:anchor="_Toc41032161" w:history="1">
            <w:r w:rsidR="008260DB" w:rsidRPr="00E01CFB">
              <w:rPr>
                <w:rStyle w:val="af1"/>
                <w:rFonts w:ascii="宋体" w:hAnsi="宋体"/>
                <w:noProof/>
                <w:sz w:val="24"/>
              </w:rPr>
              <w:t>2.6.1  支持向量机(SVM)</w:t>
            </w:r>
            <w:r w:rsidR="008260DB" w:rsidRPr="00E01CFB">
              <w:rPr>
                <w:rStyle w:val="af1"/>
                <w:rFonts w:ascii="宋体" w:hAnsi="宋体"/>
                <w:webHidden/>
                <w:sz w:val="24"/>
              </w:rPr>
              <w:tab/>
            </w:r>
            <w:r w:rsidR="008260DB" w:rsidRPr="00E01CFB">
              <w:rPr>
                <w:rStyle w:val="af1"/>
                <w:rFonts w:ascii="宋体" w:hAnsi="宋体"/>
                <w:webHidden/>
                <w:sz w:val="24"/>
              </w:rPr>
              <w:fldChar w:fldCharType="begin"/>
            </w:r>
            <w:r w:rsidR="008260DB" w:rsidRPr="00E01CFB">
              <w:rPr>
                <w:rStyle w:val="af1"/>
                <w:rFonts w:ascii="宋体" w:hAnsi="宋体"/>
                <w:webHidden/>
                <w:sz w:val="24"/>
              </w:rPr>
              <w:instrText xml:space="preserve"> PAGEREF _Toc41032161 \h </w:instrText>
            </w:r>
            <w:r w:rsidR="008260DB" w:rsidRPr="00E01CFB">
              <w:rPr>
                <w:rStyle w:val="af1"/>
                <w:rFonts w:ascii="宋体" w:hAnsi="宋体"/>
                <w:webHidden/>
                <w:sz w:val="24"/>
              </w:rPr>
            </w:r>
            <w:r w:rsidR="008260DB" w:rsidRPr="00E01CFB">
              <w:rPr>
                <w:rStyle w:val="af1"/>
                <w:rFonts w:ascii="宋体" w:hAnsi="宋体"/>
                <w:webHidden/>
                <w:sz w:val="24"/>
              </w:rPr>
              <w:fldChar w:fldCharType="separate"/>
            </w:r>
            <w:r w:rsidR="008260DB" w:rsidRPr="00E01CFB">
              <w:rPr>
                <w:rStyle w:val="af1"/>
                <w:rFonts w:ascii="宋体" w:hAnsi="宋体"/>
                <w:webHidden/>
                <w:sz w:val="24"/>
              </w:rPr>
              <w:t>11</w:t>
            </w:r>
            <w:r w:rsidR="008260DB" w:rsidRPr="00E01CFB">
              <w:rPr>
                <w:rStyle w:val="af1"/>
                <w:rFonts w:ascii="宋体" w:hAnsi="宋体"/>
                <w:webHidden/>
                <w:sz w:val="24"/>
              </w:rPr>
              <w:fldChar w:fldCharType="end"/>
            </w:r>
          </w:hyperlink>
        </w:p>
        <w:p w:rsidR="008260DB" w:rsidRPr="00E01CFB" w:rsidRDefault="00652AF2" w:rsidP="00E01CFB">
          <w:pPr>
            <w:pStyle w:val="21"/>
            <w:tabs>
              <w:tab w:val="right" w:leader="dot" w:pos="9118"/>
            </w:tabs>
            <w:spacing w:line="420" w:lineRule="atLeast"/>
            <w:rPr>
              <w:rStyle w:val="af1"/>
              <w:rFonts w:ascii="宋体" w:hAnsi="宋体"/>
              <w:sz w:val="24"/>
            </w:rPr>
          </w:pPr>
          <w:hyperlink w:anchor="_Toc41032162" w:history="1">
            <w:r w:rsidR="008260DB" w:rsidRPr="00E01CFB">
              <w:rPr>
                <w:rStyle w:val="af1"/>
                <w:rFonts w:ascii="宋体" w:hAnsi="宋体"/>
                <w:noProof/>
                <w:sz w:val="24"/>
              </w:rPr>
              <w:t>2.6.2  朴素贝叶斯(Naïve Bayesian Classifier)</w:t>
            </w:r>
            <w:r w:rsidR="008260DB" w:rsidRPr="00E01CFB">
              <w:rPr>
                <w:rStyle w:val="af1"/>
                <w:rFonts w:ascii="宋体" w:hAnsi="宋体"/>
                <w:webHidden/>
                <w:sz w:val="24"/>
              </w:rPr>
              <w:tab/>
            </w:r>
            <w:r w:rsidR="008260DB" w:rsidRPr="00E01CFB">
              <w:rPr>
                <w:rStyle w:val="af1"/>
                <w:rFonts w:ascii="宋体" w:hAnsi="宋体"/>
                <w:webHidden/>
                <w:sz w:val="24"/>
              </w:rPr>
              <w:fldChar w:fldCharType="begin"/>
            </w:r>
            <w:r w:rsidR="008260DB" w:rsidRPr="00E01CFB">
              <w:rPr>
                <w:rStyle w:val="af1"/>
                <w:rFonts w:ascii="宋体" w:hAnsi="宋体"/>
                <w:webHidden/>
                <w:sz w:val="24"/>
              </w:rPr>
              <w:instrText xml:space="preserve"> PAGEREF _Toc41032162 \h </w:instrText>
            </w:r>
            <w:r w:rsidR="008260DB" w:rsidRPr="00E01CFB">
              <w:rPr>
                <w:rStyle w:val="af1"/>
                <w:rFonts w:ascii="宋体" w:hAnsi="宋体"/>
                <w:webHidden/>
                <w:sz w:val="24"/>
              </w:rPr>
            </w:r>
            <w:r w:rsidR="008260DB" w:rsidRPr="00E01CFB">
              <w:rPr>
                <w:rStyle w:val="af1"/>
                <w:rFonts w:ascii="宋体" w:hAnsi="宋体"/>
                <w:webHidden/>
                <w:sz w:val="24"/>
              </w:rPr>
              <w:fldChar w:fldCharType="separate"/>
            </w:r>
            <w:r w:rsidR="008260DB" w:rsidRPr="00E01CFB">
              <w:rPr>
                <w:rStyle w:val="af1"/>
                <w:rFonts w:ascii="宋体" w:hAnsi="宋体"/>
                <w:webHidden/>
                <w:sz w:val="24"/>
              </w:rPr>
              <w:t>12</w:t>
            </w:r>
            <w:r w:rsidR="008260DB" w:rsidRPr="00E01CFB">
              <w:rPr>
                <w:rStyle w:val="af1"/>
                <w:rFonts w:ascii="宋体" w:hAnsi="宋体"/>
                <w:webHidden/>
                <w:sz w:val="24"/>
              </w:rPr>
              <w:fldChar w:fldCharType="end"/>
            </w:r>
          </w:hyperlink>
        </w:p>
        <w:p w:rsidR="008260DB" w:rsidRPr="00E01CFB" w:rsidRDefault="00652AF2" w:rsidP="00E01CFB">
          <w:pPr>
            <w:pStyle w:val="21"/>
            <w:tabs>
              <w:tab w:val="right" w:leader="dot" w:pos="9118"/>
            </w:tabs>
            <w:spacing w:line="420" w:lineRule="atLeast"/>
            <w:rPr>
              <w:rStyle w:val="af1"/>
              <w:rFonts w:ascii="宋体" w:hAnsi="宋体"/>
              <w:sz w:val="24"/>
            </w:rPr>
          </w:pPr>
          <w:hyperlink w:anchor="_Toc41032163" w:history="1">
            <w:r w:rsidR="008260DB" w:rsidRPr="00E01CFB">
              <w:rPr>
                <w:rStyle w:val="af1"/>
                <w:rFonts w:ascii="宋体" w:hAnsi="宋体"/>
                <w:noProof/>
                <w:sz w:val="24"/>
              </w:rPr>
              <w:t>2.6.3  决策树(Decision Tree)</w:t>
            </w:r>
            <w:r w:rsidR="008260DB" w:rsidRPr="00E01CFB">
              <w:rPr>
                <w:rStyle w:val="af1"/>
                <w:rFonts w:ascii="宋体" w:hAnsi="宋体"/>
                <w:webHidden/>
                <w:sz w:val="24"/>
              </w:rPr>
              <w:tab/>
            </w:r>
            <w:r w:rsidR="008260DB" w:rsidRPr="00E01CFB">
              <w:rPr>
                <w:rStyle w:val="af1"/>
                <w:rFonts w:ascii="宋体" w:hAnsi="宋体"/>
                <w:webHidden/>
                <w:sz w:val="24"/>
              </w:rPr>
              <w:fldChar w:fldCharType="begin"/>
            </w:r>
            <w:r w:rsidR="008260DB" w:rsidRPr="00E01CFB">
              <w:rPr>
                <w:rStyle w:val="af1"/>
                <w:rFonts w:ascii="宋体" w:hAnsi="宋体"/>
                <w:webHidden/>
                <w:sz w:val="24"/>
              </w:rPr>
              <w:instrText xml:space="preserve"> PAGEREF _Toc41032163 \h </w:instrText>
            </w:r>
            <w:r w:rsidR="008260DB" w:rsidRPr="00E01CFB">
              <w:rPr>
                <w:rStyle w:val="af1"/>
                <w:rFonts w:ascii="宋体" w:hAnsi="宋体"/>
                <w:webHidden/>
                <w:sz w:val="24"/>
              </w:rPr>
            </w:r>
            <w:r w:rsidR="008260DB" w:rsidRPr="00E01CFB">
              <w:rPr>
                <w:rStyle w:val="af1"/>
                <w:rFonts w:ascii="宋体" w:hAnsi="宋体"/>
                <w:webHidden/>
                <w:sz w:val="24"/>
              </w:rPr>
              <w:fldChar w:fldCharType="separate"/>
            </w:r>
            <w:r w:rsidR="008260DB" w:rsidRPr="00E01CFB">
              <w:rPr>
                <w:rStyle w:val="af1"/>
                <w:rFonts w:ascii="宋体" w:hAnsi="宋体"/>
                <w:webHidden/>
                <w:sz w:val="24"/>
              </w:rPr>
              <w:t>13</w:t>
            </w:r>
            <w:r w:rsidR="008260DB" w:rsidRPr="00E01CFB">
              <w:rPr>
                <w:rStyle w:val="af1"/>
                <w:rFonts w:ascii="宋体" w:hAnsi="宋体"/>
                <w:webHidden/>
                <w:sz w:val="24"/>
              </w:rPr>
              <w:fldChar w:fldCharType="end"/>
            </w:r>
          </w:hyperlink>
        </w:p>
        <w:p w:rsidR="008260DB" w:rsidRPr="00E01CFB" w:rsidRDefault="00652AF2" w:rsidP="00E01CFB">
          <w:pPr>
            <w:pStyle w:val="21"/>
            <w:tabs>
              <w:tab w:val="right" w:leader="dot" w:pos="9118"/>
            </w:tabs>
            <w:spacing w:line="420" w:lineRule="atLeast"/>
            <w:rPr>
              <w:rStyle w:val="af1"/>
              <w:rFonts w:ascii="宋体" w:hAnsi="宋体"/>
              <w:sz w:val="24"/>
            </w:rPr>
          </w:pPr>
          <w:hyperlink w:anchor="_Toc41032164" w:history="1">
            <w:r w:rsidR="008260DB" w:rsidRPr="00E01CFB">
              <w:rPr>
                <w:rStyle w:val="af1"/>
                <w:rFonts w:ascii="宋体" w:hAnsi="宋体"/>
                <w:noProof/>
                <w:sz w:val="24"/>
              </w:rPr>
              <w:t>2.6.4  k近邻(k-nearest neighbor)</w:t>
            </w:r>
            <w:r w:rsidR="008260DB" w:rsidRPr="00E01CFB">
              <w:rPr>
                <w:rStyle w:val="af1"/>
                <w:rFonts w:ascii="宋体" w:hAnsi="宋体"/>
                <w:webHidden/>
                <w:sz w:val="24"/>
              </w:rPr>
              <w:tab/>
            </w:r>
            <w:r w:rsidR="008260DB" w:rsidRPr="00E01CFB">
              <w:rPr>
                <w:rStyle w:val="af1"/>
                <w:rFonts w:ascii="宋体" w:hAnsi="宋体"/>
                <w:webHidden/>
                <w:sz w:val="24"/>
              </w:rPr>
              <w:fldChar w:fldCharType="begin"/>
            </w:r>
            <w:r w:rsidR="008260DB" w:rsidRPr="00E01CFB">
              <w:rPr>
                <w:rStyle w:val="af1"/>
                <w:rFonts w:ascii="宋体" w:hAnsi="宋体"/>
                <w:webHidden/>
                <w:sz w:val="24"/>
              </w:rPr>
              <w:instrText xml:space="preserve"> PAGEREF _Toc41032164 \h </w:instrText>
            </w:r>
            <w:r w:rsidR="008260DB" w:rsidRPr="00E01CFB">
              <w:rPr>
                <w:rStyle w:val="af1"/>
                <w:rFonts w:ascii="宋体" w:hAnsi="宋体"/>
                <w:webHidden/>
                <w:sz w:val="24"/>
              </w:rPr>
            </w:r>
            <w:r w:rsidR="008260DB" w:rsidRPr="00E01CFB">
              <w:rPr>
                <w:rStyle w:val="af1"/>
                <w:rFonts w:ascii="宋体" w:hAnsi="宋体"/>
                <w:webHidden/>
                <w:sz w:val="24"/>
              </w:rPr>
              <w:fldChar w:fldCharType="separate"/>
            </w:r>
            <w:r w:rsidR="008260DB" w:rsidRPr="00E01CFB">
              <w:rPr>
                <w:rStyle w:val="af1"/>
                <w:rFonts w:ascii="宋体" w:hAnsi="宋体"/>
                <w:webHidden/>
                <w:sz w:val="24"/>
              </w:rPr>
              <w:t>14</w:t>
            </w:r>
            <w:r w:rsidR="008260DB" w:rsidRPr="00E01CFB">
              <w:rPr>
                <w:rStyle w:val="af1"/>
                <w:rFonts w:ascii="宋体" w:hAnsi="宋体"/>
                <w:webHidden/>
                <w:sz w:val="24"/>
              </w:rPr>
              <w:fldChar w:fldCharType="end"/>
            </w:r>
          </w:hyperlink>
        </w:p>
        <w:p w:rsidR="008260DB" w:rsidRPr="00E01CFB" w:rsidRDefault="00652AF2" w:rsidP="00E01CFB">
          <w:pPr>
            <w:pStyle w:val="21"/>
            <w:tabs>
              <w:tab w:val="right" w:leader="dot" w:pos="9118"/>
            </w:tabs>
            <w:spacing w:line="420" w:lineRule="atLeast"/>
            <w:rPr>
              <w:rStyle w:val="af1"/>
              <w:rFonts w:ascii="宋体" w:hAnsi="宋体"/>
              <w:sz w:val="24"/>
            </w:rPr>
          </w:pPr>
          <w:hyperlink w:anchor="_Toc41032165" w:history="1">
            <w:r w:rsidR="008260DB" w:rsidRPr="00E01CFB">
              <w:rPr>
                <w:rStyle w:val="af1"/>
                <w:rFonts w:ascii="宋体" w:hAnsi="宋体"/>
                <w:noProof/>
                <w:sz w:val="24"/>
              </w:rPr>
              <w:t>2.7  本章小结</w:t>
            </w:r>
            <w:r w:rsidR="008260DB" w:rsidRPr="00E01CFB">
              <w:rPr>
                <w:rStyle w:val="af1"/>
                <w:rFonts w:ascii="宋体" w:hAnsi="宋体"/>
                <w:webHidden/>
                <w:sz w:val="24"/>
              </w:rPr>
              <w:tab/>
            </w:r>
            <w:r w:rsidR="008260DB" w:rsidRPr="00E01CFB">
              <w:rPr>
                <w:rStyle w:val="af1"/>
                <w:rFonts w:ascii="宋体" w:hAnsi="宋体"/>
                <w:webHidden/>
                <w:sz w:val="24"/>
              </w:rPr>
              <w:fldChar w:fldCharType="begin"/>
            </w:r>
            <w:r w:rsidR="008260DB" w:rsidRPr="00E01CFB">
              <w:rPr>
                <w:rStyle w:val="af1"/>
                <w:rFonts w:ascii="宋体" w:hAnsi="宋体"/>
                <w:webHidden/>
                <w:sz w:val="24"/>
              </w:rPr>
              <w:instrText xml:space="preserve"> PAGEREF _Toc41032165 \h </w:instrText>
            </w:r>
            <w:r w:rsidR="008260DB" w:rsidRPr="00E01CFB">
              <w:rPr>
                <w:rStyle w:val="af1"/>
                <w:rFonts w:ascii="宋体" w:hAnsi="宋体"/>
                <w:webHidden/>
                <w:sz w:val="24"/>
              </w:rPr>
            </w:r>
            <w:r w:rsidR="008260DB" w:rsidRPr="00E01CFB">
              <w:rPr>
                <w:rStyle w:val="af1"/>
                <w:rFonts w:ascii="宋体" w:hAnsi="宋体"/>
                <w:webHidden/>
                <w:sz w:val="24"/>
              </w:rPr>
              <w:fldChar w:fldCharType="separate"/>
            </w:r>
            <w:r w:rsidR="008260DB" w:rsidRPr="00E01CFB">
              <w:rPr>
                <w:rStyle w:val="af1"/>
                <w:rFonts w:ascii="宋体" w:hAnsi="宋体"/>
                <w:webHidden/>
                <w:sz w:val="24"/>
              </w:rPr>
              <w:t>17</w:t>
            </w:r>
            <w:r w:rsidR="008260DB" w:rsidRPr="00E01CFB">
              <w:rPr>
                <w:rStyle w:val="af1"/>
                <w:rFonts w:ascii="宋体" w:hAnsi="宋体"/>
                <w:webHidden/>
                <w:sz w:val="24"/>
              </w:rPr>
              <w:fldChar w:fldCharType="end"/>
            </w:r>
          </w:hyperlink>
        </w:p>
        <w:p w:rsidR="008260DB" w:rsidRDefault="00652AF2" w:rsidP="00E01CFB">
          <w:pPr>
            <w:pStyle w:val="10"/>
            <w:rPr>
              <w:rFonts w:asciiTheme="minorHAnsi" w:eastAsiaTheme="minorEastAsia" w:hAnsiTheme="minorHAnsi" w:cstheme="minorBidi"/>
              <w:szCs w:val="22"/>
            </w:rPr>
          </w:pPr>
          <w:hyperlink w:anchor="_Toc41032166" w:history="1">
            <w:r w:rsidR="008260DB" w:rsidRPr="007A5036">
              <w:rPr>
                <w:rStyle w:val="af1"/>
              </w:rPr>
              <w:t>3 文本特征对齐任务及数据预处理</w:t>
            </w:r>
            <w:r w:rsidR="008260DB">
              <w:rPr>
                <w:webHidden/>
              </w:rPr>
              <w:tab/>
            </w:r>
            <w:r w:rsidR="008260DB">
              <w:rPr>
                <w:webHidden/>
              </w:rPr>
              <w:fldChar w:fldCharType="begin"/>
            </w:r>
            <w:r w:rsidR="008260DB">
              <w:rPr>
                <w:webHidden/>
              </w:rPr>
              <w:instrText xml:space="preserve"> PAGEREF _Toc41032166 \h </w:instrText>
            </w:r>
            <w:r w:rsidR="008260DB">
              <w:rPr>
                <w:webHidden/>
              </w:rPr>
            </w:r>
            <w:r w:rsidR="008260DB">
              <w:rPr>
                <w:webHidden/>
              </w:rPr>
              <w:fldChar w:fldCharType="separate"/>
            </w:r>
            <w:r w:rsidR="008260DB">
              <w:rPr>
                <w:webHidden/>
              </w:rPr>
              <w:t>17</w:t>
            </w:r>
            <w:r w:rsidR="008260DB">
              <w:rPr>
                <w:webHidden/>
              </w:rPr>
              <w:fldChar w:fldCharType="end"/>
            </w:r>
          </w:hyperlink>
        </w:p>
        <w:p w:rsidR="008260DB" w:rsidRPr="00E01CFB" w:rsidRDefault="00652AF2" w:rsidP="00E01CFB">
          <w:pPr>
            <w:pStyle w:val="21"/>
            <w:tabs>
              <w:tab w:val="right" w:leader="dot" w:pos="9118"/>
            </w:tabs>
            <w:spacing w:line="420" w:lineRule="atLeast"/>
            <w:rPr>
              <w:rStyle w:val="af1"/>
              <w:rFonts w:ascii="宋体" w:hAnsi="宋体"/>
              <w:sz w:val="24"/>
            </w:rPr>
          </w:pPr>
          <w:hyperlink w:anchor="_Toc41032167" w:history="1">
            <w:r w:rsidR="008260DB" w:rsidRPr="00E01CFB">
              <w:rPr>
                <w:rStyle w:val="af1"/>
                <w:rFonts w:ascii="宋体" w:hAnsi="宋体"/>
                <w:noProof/>
                <w:sz w:val="24"/>
              </w:rPr>
              <w:t>3.1  文本特征对齐任务</w:t>
            </w:r>
            <w:r w:rsidR="008260DB" w:rsidRPr="00E01CFB">
              <w:rPr>
                <w:rStyle w:val="af1"/>
                <w:rFonts w:ascii="宋体" w:hAnsi="宋体"/>
                <w:webHidden/>
                <w:sz w:val="24"/>
              </w:rPr>
              <w:tab/>
            </w:r>
            <w:r w:rsidR="008260DB" w:rsidRPr="00E01CFB">
              <w:rPr>
                <w:rStyle w:val="af1"/>
                <w:rFonts w:ascii="宋体" w:hAnsi="宋体"/>
                <w:webHidden/>
                <w:sz w:val="24"/>
              </w:rPr>
              <w:fldChar w:fldCharType="begin"/>
            </w:r>
            <w:r w:rsidR="008260DB" w:rsidRPr="00E01CFB">
              <w:rPr>
                <w:rStyle w:val="af1"/>
                <w:rFonts w:ascii="宋体" w:hAnsi="宋体"/>
                <w:webHidden/>
                <w:sz w:val="24"/>
              </w:rPr>
              <w:instrText xml:space="preserve"> PAGEREF _Toc41032167 \h </w:instrText>
            </w:r>
            <w:r w:rsidR="008260DB" w:rsidRPr="00E01CFB">
              <w:rPr>
                <w:rStyle w:val="af1"/>
                <w:rFonts w:ascii="宋体" w:hAnsi="宋体"/>
                <w:webHidden/>
                <w:sz w:val="24"/>
              </w:rPr>
            </w:r>
            <w:r w:rsidR="008260DB" w:rsidRPr="00E01CFB">
              <w:rPr>
                <w:rStyle w:val="af1"/>
                <w:rFonts w:ascii="宋体" w:hAnsi="宋体"/>
                <w:webHidden/>
                <w:sz w:val="24"/>
              </w:rPr>
              <w:fldChar w:fldCharType="separate"/>
            </w:r>
            <w:r w:rsidR="008260DB" w:rsidRPr="00E01CFB">
              <w:rPr>
                <w:rStyle w:val="af1"/>
                <w:rFonts w:ascii="宋体" w:hAnsi="宋体"/>
                <w:webHidden/>
                <w:sz w:val="24"/>
              </w:rPr>
              <w:t>17</w:t>
            </w:r>
            <w:r w:rsidR="008260DB" w:rsidRPr="00E01CFB">
              <w:rPr>
                <w:rStyle w:val="af1"/>
                <w:rFonts w:ascii="宋体" w:hAnsi="宋体"/>
                <w:webHidden/>
                <w:sz w:val="24"/>
              </w:rPr>
              <w:fldChar w:fldCharType="end"/>
            </w:r>
          </w:hyperlink>
        </w:p>
        <w:p w:rsidR="008260DB" w:rsidRPr="00E01CFB" w:rsidRDefault="00652AF2" w:rsidP="00E01CFB">
          <w:pPr>
            <w:pStyle w:val="21"/>
            <w:tabs>
              <w:tab w:val="right" w:leader="dot" w:pos="9118"/>
            </w:tabs>
            <w:spacing w:line="420" w:lineRule="atLeast"/>
            <w:rPr>
              <w:rStyle w:val="af1"/>
              <w:rFonts w:ascii="宋体" w:hAnsi="宋体"/>
              <w:sz w:val="24"/>
            </w:rPr>
          </w:pPr>
          <w:hyperlink w:anchor="_Toc41032168" w:history="1">
            <w:r w:rsidR="008260DB" w:rsidRPr="00E01CFB">
              <w:rPr>
                <w:rStyle w:val="af1"/>
                <w:rFonts w:ascii="宋体" w:hAnsi="宋体"/>
                <w:noProof/>
                <w:sz w:val="24"/>
              </w:rPr>
              <w:t>3.1.1  任务介绍</w:t>
            </w:r>
            <w:r w:rsidR="008260DB" w:rsidRPr="00E01CFB">
              <w:rPr>
                <w:rStyle w:val="af1"/>
                <w:rFonts w:ascii="宋体" w:hAnsi="宋体"/>
                <w:webHidden/>
                <w:sz w:val="24"/>
              </w:rPr>
              <w:tab/>
            </w:r>
            <w:r w:rsidR="008260DB" w:rsidRPr="00E01CFB">
              <w:rPr>
                <w:rStyle w:val="af1"/>
                <w:rFonts w:ascii="宋体" w:hAnsi="宋体"/>
                <w:webHidden/>
                <w:sz w:val="24"/>
              </w:rPr>
              <w:fldChar w:fldCharType="begin"/>
            </w:r>
            <w:r w:rsidR="008260DB" w:rsidRPr="00E01CFB">
              <w:rPr>
                <w:rStyle w:val="af1"/>
                <w:rFonts w:ascii="宋体" w:hAnsi="宋体"/>
                <w:webHidden/>
                <w:sz w:val="24"/>
              </w:rPr>
              <w:instrText xml:space="preserve"> PAGEREF _Toc41032168 \h </w:instrText>
            </w:r>
            <w:r w:rsidR="008260DB" w:rsidRPr="00E01CFB">
              <w:rPr>
                <w:rStyle w:val="af1"/>
                <w:rFonts w:ascii="宋体" w:hAnsi="宋体"/>
                <w:webHidden/>
                <w:sz w:val="24"/>
              </w:rPr>
            </w:r>
            <w:r w:rsidR="008260DB" w:rsidRPr="00E01CFB">
              <w:rPr>
                <w:rStyle w:val="af1"/>
                <w:rFonts w:ascii="宋体" w:hAnsi="宋体"/>
                <w:webHidden/>
                <w:sz w:val="24"/>
              </w:rPr>
              <w:fldChar w:fldCharType="separate"/>
            </w:r>
            <w:r w:rsidR="008260DB" w:rsidRPr="00E01CFB">
              <w:rPr>
                <w:rStyle w:val="af1"/>
                <w:rFonts w:ascii="宋体" w:hAnsi="宋体"/>
                <w:webHidden/>
                <w:sz w:val="24"/>
              </w:rPr>
              <w:t>17</w:t>
            </w:r>
            <w:r w:rsidR="008260DB" w:rsidRPr="00E01CFB">
              <w:rPr>
                <w:rStyle w:val="af1"/>
                <w:rFonts w:ascii="宋体" w:hAnsi="宋体"/>
                <w:webHidden/>
                <w:sz w:val="24"/>
              </w:rPr>
              <w:fldChar w:fldCharType="end"/>
            </w:r>
          </w:hyperlink>
        </w:p>
        <w:p w:rsidR="008260DB" w:rsidRPr="00E01CFB" w:rsidRDefault="00652AF2" w:rsidP="00E01CFB">
          <w:pPr>
            <w:pStyle w:val="21"/>
            <w:tabs>
              <w:tab w:val="right" w:leader="dot" w:pos="9118"/>
            </w:tabs>
            <w:spacing w:line="420" w:lineRule="atLeast"/>
            <w:rPr>
              <w:rStyle w:val="af1"/>
              <w:rFonts w:ascii="宋体" w:hAnsi="宋体"/>
              <w:sz w:val="24"/>
            </w:rPr>
          </w:pPr>
          <w:hyperlink w:anchor="_Toc41032169" w:history="1">
            <w:r w:rsidR="008260DB" w:rsidRPr="00E01CFB">
              <w:rPr>
                <w:rStyle w:val="af1"/>
                <w:rFonts w:ascii="宋体" w:hAnsi="宋体"/>
                <w:noProof/>
                <w:sz w:val="24"/>
              </w:rPr>
              <w:t>3.1.2  工作流程</w:t>
            </w:r>
            <w:r w:rsidR="008260DB" w:rsidRPr="00E01CFB">
              <w:rPr>
                <w:rStyle w:val="af1"/>
                <w:rFonts w:ascii="宋体" w:hAnsi="宋体"/>
                <w:webHidden/>
                <w:sz w:val="24"/>
              </w:rPr>
              <w:tab/>
            </w:r>
            <w:r w:rsidR="008260DB" w:rsidRPr="00E01CFB">
              <w:rPr>
                <w:rStyle w:val="af1"/>
                <w:rFonts w:ascii="宋体" w:hAnsi="宋体"/>
                <w:webHidden/>
                <w:sz w:val="24"/>
              </w:rPr>
              <w:fldChar w:fldCharType="begin"/>
            </w:r>
            <w:r w:rsidR="008260DB" w:rsidRPr="00E01CFB">
              <w:rPr>
                <w:rStyle w:val="af1"/>
                <w:rFonts w:ascii="宋体" w:hAnsi="宋体"/>
                <w:webHidden/>
                <w:sz w:val="24"/>
              </w:rPr>
              <w:instrText xml:space="preserve"> PAGEREF _Toc41032169 \h </w:instrText>
            </w:r>
            <w:r w:rsidR="008260DB" w:rsidRPr="00E01CFB">
              <w:rPr>
                <w:rStyle w:val="af1"/>
                <w:rFonts w:ascii="宋体" w:hAnsi="宋体"/>
                <w:webHidden/>
                <w:sz w:val="24"/>
              </w:rPr>
            </w:r>
            <w:r w:rsidR="008260DB" w:rsidRPr="00E01CFB">
              <w:rPr>
                <w:rStyle w:val="af1"/>
                <w:rFonts w:ascii="宋体" w:hAnsi="宋体"/>
                <w:webHidden/>
                <w:sz w:val="24"/>
              </w:rPr>
              <w:fldChar w:fldCharType="separate"/>
            </w:r>
            <w:r w:rsidR="008260DB" w:rsidRPr="00E01CFB">
              <w:rPr>
                <w:rStyle w:val="af1"/>
                <w:rFonts w:ascii="宋体" w:hAnsi="宋体"/>
                <w:webHidden/>
                <w:sz w:val="24"/>
              </w:rPr>
              <w:t>18</w:t>
            </w:r>
            <w:r w:rsidR="008260DB" w:rsidRPr="00E01CFB">
              <w:rPr>
                <w:rStyle w:val="af1"/>
                <w:rFonts w:ascii="宋体" w:hAnsi="宋体"/>
                <w:webHidden/>
                <w:sz w:val="24"/>
              </w:rPr>
              <w:fldChar w:fldCharType="end"/>
            </w:r>
          </w:hyperlink>
        </w:p>
        <w:p w:rsidR="008260DB" w:rsidRPr="00E01CFB" w:rsidRDefault="00652AF2" w:rsidP="00E01CFB">
          <w:pPr>
            <w:pStyle w:val="21"/>
            <w:tabs>
              <w:tab w:val="right" w:leader="dot" w:pos="9118"/>
            </w:tabs>
            <w:spacing w:line="420" w:lineRule="atLeast"/>
            <w:rPr>
              <w:rStyle w:val="af1"/>
              <w:rFonts w:ascii="宋体" w:hAnsi="宋体"/>
              <w:sz w:val="24"/>
            </w:rPr>
          </w:pPr>
          <w:hyperlink w:anchor="_Toc41032170" w:history="1">
            <w:r w:rsidR="008260DB" w:rsidRPr="00E01CFB">
              <w:rPr>
                <w:rStyle w:val="af1"/>
                <w:rFonts w:ascii="宋体" w:hAnsi="宋体"/>
                <w:noProof/>
                <w:sz w:val="24"/>
              </w:rPr>
              <w:t>3.1.3  评价指标</w:t>
            </w:r>
            <w:r w:rsidR="008260DB" w:rsidRPr="00E01CFB">
              <w:rPr>
                <w:rStyle w:val="af1"/>
                <w:rFonts w:ascii="宋体" w:hAnsi="宋体"/>
                <w:webHidden/>
                <w:sz w:val="24"/>
              </w:rPr>
              <w:tab/>
            </w:r>
            <w:r w:rsidR="008260DB" w:rsidRPr="00E01CFB">
              <w:rPr>
                <w:rStyle w:val="af1"/>
                <w:rFonts w:ascii="宋体" w:hAnsi="宋体"/>
                <w:webHidden/>
                <w:sz w:val="24"/>
              </w:rPr>
              <w:fldChar w:fldCharType="begin"/>
            </w:r>
            <w:r w:rsidR="008260DB" w:rsidRPr="00E01CFB">
              <w:rPr>
                <w:rStyle w:val="af1"/>
                <w:rFonts w:ascii="宋体" w:hAnsi="宋体"/>
                <w:webHidden/>
                <w:sz w:val="24"/>
              </w:rPr>
              <w:instrText xml:space="preserve"> PAGEREF _Toc41032170 \h </w:instrText>
            </w:r>
            <w:r w:rsidR="008260DB" w:rsidRPr="00E01CFB">
              <w:rPr>
                <w:rStyle w:val="af1"/>
                <w:rFonts w:ascii="宋体" w:hAnsi="宋体"/>
                <w:webHidden/>
                <w:sz w:val="24"/>
              </w:rPr>
            </w:r>
            <w:r w:rsidR="008260DB" w:rsidRPr="00E01CFB">
              <w:rPr>
                <w:rStyle w:val="af1"/>
                <w:rFonts w:ascii="宋体" w:hAnsi="宋体"/>
                <w:webHidden/>
                <w:sz w:val="24"/>
              </w:rPr>
              <w:fldChar w:fldCharType="separate"/>
            </w:r>
            <w:r w:rsidR="008260DB" w:rsidRPr="00E01CFB">
              <w:rPr>
                <w:rStyle w:val="af1"/>
                <w:rFonts w:ascii="宋体" w:hAnsi="宋体"/>
                <w:webHidden/>
                <w:sz w:val="24"/>
              </w:rPr>
              <w:t>19</w:t>
            </w:r>
            <w:r w:rsidR="008260DB" w:rsidRPr="00E01CFB">
              <w:rPr>
                <w:rStyle w:val="af1"/>
                <w:rFonts w:ascii="宋体" w:hAnsi="宋体"/>
                <w:webHidden/>
                <w:sz w:val="24"/>
              </w:rPr>
              <w:fldChar w:fldCharType="end"/>
            </w:r>
          </w:hyperlink>
        </w:p>
        <w:p w:rsidR="008260DB" w:rsidRPr="00E01CFB" w:rsidRDefault="00652AF2" w:rsidP="00E01CFB">
          <w:pPr>
            <w:pStyle w:val="21"/>
            <w:tabs>
              <w:tab w:val="right" w:leader="dot" w:pos="9118"/>
            </w:tabs>
            <w:spacing w:line="420" w:lineRule="atLeast"/>
            <w:rPr>
              <w:rStyle w:val="af1"/>
              <w:rFonts w:ascii="宋体" w:hAnsi="宋体"/>
              <w:sz w:val="24"/>
            </w:rPr>
          </w:pPr>
          <w:hyperlink w:anchor="_Toc41032171" w:history="1">
            <w:r w:rsidR="008260DB" w:rsidRPr="00E01CFB">
              <w:rPr>
                <w:rStyle w:val="af1"/>
                <w:rFonts w:ascii="宋体" w:hAnsi="宋体"/>
                <w:noProof/>
                <w:sz w:val="24"/>
              </w:rPr>
              <w:t>3.2  文本搜集</w:t>
            </w:r>
            <w:r w:rsidR="008260DB" w:rsidRPr="00E01CFB">
              <w:rPr>
                <w:rStyle w:val="af1"/>
                <w:rFonts w:ascii="宋体" w:hAnsi="宋体"/>
                <w:webHidden/>
                <w:sz w:val="24"/>
              </w:rPr>
              <w:tab/>
            </w:r>
            <w:r w:rsidR="008260DB" w:rsidRPr="00E01CFB">
              <w:rPr>
                <w:rStyle w:val="af1"/>
                <w:rFonts w:ascii="宋体" w:hAnsi="宋体"/>
                <w:webHidden/>
                <w:sz w:val="24"/>
              </w:rPr>
              <w:fldChar w:fldCharType="begin"/>
            </w:r>
            <w:r w:rsidR="008260DB" w:rsidRPr="00E01CFB">
              <w:rPr>
                <w:rStyle w:val="af1"/>
                <w:rFonts w:ascii="宋体" w:hAnsi="宋体"/>
                <w:webHidden/>
                <w:sz w:val="24"/>
              </w:rPr>
              <w:instrText xml:space="preserve"> PAGEREF _Toc41032171 \h </w:instrText>
            </w:r>
            <w:r w:rsidR="008260DB" w:rsidRPr="00E01CFB">
              <w:rPr>
                <w:rStyle w:val="af1"/>
                <w:rFonts w:ascii="宋体" w:hAnsi="宋体"/>
                <w:webHidden/>
                <w:sz w:val="24"/>
              </w:rPr>
            </w:r>
            <w:r w:rsidR="008260DB" w:rsidRPr="00E01CFB">
              <w:rPr>
                <w:rStyle w:val="af1"/>
                <w:rFonts w:ascii="宋体" w:hAnsi="宋体"/>
                <w:webHidden/>
                <w:sz w:val="24"/>
              </w:rPr>
              <w:fldChar w:fldCharType="separate"/>
            </w:r>
            <w:r w:rsidR="008260DB" w:rsidRPr="00E01CFB">
              <w:rPr>
                <w:rStyle w:val="af1"/>
                <w:rFonts w:ascii="宋体" w:hAnsi="宋体"/>
                <w:webHidden/>
                <w:sz w:val="24"/>
              </w:rPr>
              <w:t>20</w:t>
            </w:r>
            <w:r w:rsidR="008260DB" w:rsidRPr="00E01CFB">
              <w:rPr>
                <w:rStyle w:val="af1"/>
                <w:rFonts w:ascii="宋体" w:hAnsi="宋体"/>
                <w:webHidden/>
                <w:sz w:val="24"/>
              </w:rPr>
              <w:fldChar w:fldCharType="end"/>
            </w:r>
          </w:hyperlink>
        </w:p>
        <w:p w:rsidR="008260DB" w:rsidRPr="00E01CFB" w:rsidRDefault="00652AF2" w:rsidP="00E01CFB">
          <w:pPr>
            <w:pStyle w:val="21"/>
            <w:tabs>
              <w:tab w:val="right" w:leader="dot" w:pos="9118"/>
            </w:tabs>
            <w:spacing w:line="420" w:lineRule="atLeast"/>
            <w:rPr>
              <w:rStyle w:val="af1"/>
              <w:rFonts w:ascii="宋体" w:hAnsi="宋体"/>
              <w:sz w:val="24"/>
            </w:rPr>
          </w:pPr>
          <w:hyperlink w:anchor="_Toc41032172" w:history="1">
            <w:r w:rsidR="008260DB" w:rsidRPr="00E01CFB">
              <w:rPr>
                <w:rStyle w:val="af1"/>
                <w:rFonts w:ascii="宋体" w:hAnsi="宋体"/>
                <w:noProof/>
                <w:sz w:val="24"/>
              </w:rPr>
              <w:t>3.2.1  源领域</w:t>
            </w:r>
            <w:r w:rsidR="008260DB" w:rsidRPr="00E01CFB">
              <w:rPr>
                <w:rStyle w:val="af1"/>
                <w:rFonts w:ascii="宋体" w:hAnsi="宋体"/>
                <w:webHidden/>
                <w:sz w:val="24"/>
              </w:rPr>
              <w:tab/>
            </w:r>
            <w:r w:rsidR="008260DB" w:rsidRPr="00E01CFB">
              <w:rPr>
                <w:rStyle w:val="af1"/>
                <w:rFonts w:ascii="宋体" w:hAnsi="宋体"/>
                <w:webHidden/>
                <w:sz w:val="24"/>
              </w:rPr>
              <w:fldChar w:fldCharType="begin"/>
            </w:r>
            <w:r w:rsidR="008260DB" w:rsidRPr="00E01CFB">
              <w:rPr>
                <w:rStyle w:val="af1"/>
                <w:rFonts w:ascii="宋体" w:hAnsi="宋体"/>
                <w:webHidden/>
                <w:sz w:val="24"/>
              </w:rPr>
              <w:instrText xml:space="preserve"> PAGEREF _Toc41032172 \h </w:instrText>
            </w:r>
            <w:r w:rsidR="008260DB" w:rsidRPr="00E01CFB">
              <w:rPr>
                <w:rStyle w:val="af1"/>
                <w:rFonts w:ascii="宋体" w:hAnsi="宋体"/>
                <w:webHidden/>
                <w:sz w:val="24"/>
              </w:rPr>
            </w:r>
            <w:r w:rsidR="008260DB" w:rsidRPr="00E01CFB">
              <w:rPr>
                <w:rStyle w:val="af1"/>
                <w:rFonts w:ascii="宋体" w:hAnsi="宋体"/>
                <w:webHidden/>
                <w:sz w:val="24"/>
              </w:rPr>
              <w:fldChar w:fldCharType="separate"/>
            </w:r>
            <w:r w:rsidR="008260DB" w:rsidRPr="00E01CFB">
              <w:rPr>
                <w:rStyle w:val="af1"/>
                <w:rFonts w:ascii="宋体" w:hAnsi="宋体"/>
                <w:webHidden/>
                <w:sz w:val="24"/>
              </w:rPr>
              <w:t>20</w:t>
            </w:r>
            <w:r w:rsidR="008260DB" w:rsidRPr="00E01CFB">
              <w:rPr>
                <w:rStyle w:val="af1"/>
                <w:rFonts w:ascii="宋体" w:hAnsi="宋体"/>
                <w:webHidden/>
                <w:sz w:val="24"/>
              </w:rPr>
              <w:fldChar w:fldCharType="end"/>
            </w:r>
          </w:hyperlink>
        </w:p>
        <w:p w:rsidR="008260DB" w:rsidRPr="00E01CFB" w:rsidRDefault="00652AF2" w:rsidP="00E01CFB">
          <w:pPr>
            <w:pStyle w:val="21"/>
            <w:tabs>
              <w:tab w:val="right" w:leader="dot" w:pos="9118"/>
            </w:tabs>
            <w:spacing w:line="420" w:lineRule="atLeast"/>
            <w:rPr>
              <w:rStyle w:val="af1"/>
              <w:rFonts w:ascii="宋体" w:hAnsi="宋体"/>
              <w:sz w:val="24"/>
            </w:rPr>
          </w:pPr>
          <w:hyperlink w:anchor="_Toc41032173" w:history="1">
            <w:r w:rsidR="008260DB" w:rsidRPr="00E01CFB">
              <w:rPr>
                <w:rStyle w:val="af1"/>
                <w:rFonts w:ascii="宋体" w:hAnsi="宋体"/>
                <w:noProof/>
                <w:sz w:val="24"/>
              </w:rPr>
              <w:t>3.2.2  目标领域</w:t>
            </w:r>
            <w:r w:rsidR="008260DB" w:rsidRPr="00E01CFB">
              <w:rPr>
                <w:rStyle w:val="af1"/>
                <w:rFonts w:ascii="宋体" w:hAnsi="宋体"/>
                <w:webHidden/>
                <w:sz w:val="24"/>
              </w:rPr>
              <w:tab/>
            </w:r>
            <w:r w:rsidR="008260DB" w:rsidRPr="00E01CFB">
              <w:rPr>
                <w:rStyle w:val="af1"/>
                <w:rFonts w:ascii="宋体" w:hAnsi="宋体"/>
                <w:webHidden/>
                <w:sz w:val="24"/>
              </w:rPr>
              <w:fldChar w:fldCharType="begin"/>
            </w:r>
            <w:r w:rsidR="008260DB" w:rsidRPr="00E01CFB">
              <w:rPr>
                <w:rStyle w:val="af1"/>
                <w:rFonts w:ascii="宋体" w:hAnsi="宋体"/>
                <w:webHidden/>
                <w:sz w:val="24"/>
              </w:rPr>
              <w:instrText xml:space="preserve"> PAGEREF _Toc41032173 \h </w:instrText>
            </w:r>
            <w:r w:rsidR="008260DB" w:rsidRPr="00E01CFB">
              <w:rPr>
                <w:rStyle w:val="af1"/>
                <w:rFonts w:ascii="宋体" w:hAnsi="宋体"/>
                <w:webHidden/>
                <w:sz w:val="24"/>
              </w:rPr>
            </w:r>
            <w:r w:rsidR="008260DB" w:rsidRPr="00E01CFB">
              <w:rPr>
                <w:rStyle w:val="af1"/>
                <w:rFonts w:ascii="宋体" w:hAnsi="宋体"/>
                <w:webHidden/>
                <w:sz w:val="24"/>
              </w:rPr>
              <w:fldChar w:fldCharType="separate"/>
            </w:r>
            <w:r w:rsidR="008260DB" w:rsidRPr="00E01CFB">
              <w:rPr>
                <w:rStyle w:val="af1"/>
                <w:rFonts w:ascii="宋体" w:hAnsi="宋体"/>
                <w:webHidden/>
                <w:sz w:val="24"/>
              </w:rPr>
              <w:t>20</w:t>
            </w:r>
            <w:r w:rsidR="008260DB" w:rsidRPr="00E01CFB">
              <w:rPr>
                <w:rStyle w:val="af1"/>
                <w:rFonts w:ascii="宋体" w:hAnsi="宋体"/>
                <w:webHidden/>
                <w:sz w:val="24"/>
              </w:rPr>
              <w:fldChar w:fldCharType="end"/>
            </w:r>
          </w:hyperlink>
        </w:p>
        <w:p w:rsidR="008260DB" w:rsidRPr="00E01CFB" w:rsidRDefault="00652AF2" w:rsidP="00E01CFB">
          <w:pPr>
            <w:pStyle w:val="21"/>
            <w:tabs>
              <w:tab w:val="right" w:leader="dot" w:pos="9118"/>
            </w:tabs>
            <w:spacing w:line="420" w:lineRule="atLeast"/>
            <w:rPr>
              <w:rStyle w:val="af1"/>
              <w:rFonts w:ascii="宋体" w:hAnsi="宋体"/>
              <w:sz w:val="24"/>
            </w:rPr>
          </w:pPr>
          <w:hyperlink w:anchor="_Toc41032174" w:history="1">
            <w:r w:rsidR="008260DB" w:rsidRPr="00E01CFB">
              <w:rPr>
                <w:rStyle w:val="af1"/>
                <w:rFonts w:ascii="宋体" w:hAnsi="宋体"/>
                <w:noProof/>
                <w:sz w:val="24"/>
              </w:rPr>
              <w:t>3.3  数据预处理</w:t>
            </w:r>
            <w:r w:rsidR="008260DB" w:rsidRPr="00E01CFB">
              <w:rPr>
                <w:rStyle w:val="af1"/>
                <w:rFonts w:ascii="宋体" w:hAnsi="宋体"/>
                <w:webHidden/>
                <w:sz w:val="24"/>
              </w:rPr>
              <w:tab/>
            </w:r>
            <w:r w:rsidR="008260DB" w:rsidRPr="00E01CFB">
              <w:rPr>
                <w:rStyle w:val="af1"/>
                <w:rFonts w:ascii="宋体" w:hAnsi="宋体"/>
                <w:webHidden/>
                <w:sz w:val="24"/>
              </w:rPr>
              <w:fldChar w:fldCharType="begin"/>
            </w:r>
            <w:r w:rsidR="008260DB" w:rsidRPr="00E01CFB">
              <w:rPr>
                <w:rStyle w:val="af1"/>
                <w:rFonts w:ascii="宋体" w:hAnsi="宋体"/>
                <w:webHidden/>
                <w:sz w:val="24"/>
              </w:rPr>
              <w:instrText xml:space="preserve"> PAGEREF _Toc41032174 \h </w:instrText>
            </w:r>
            <w:r w:rsidR="008260DB" w:rsidRPr="00E01CFB">
              <w:rPr>
                <w:rStyle w:val="af1"/>
                <w:rFonts w:ascii="宋体" w:hAnsi="宋体"/>
                <w:webHidden/>
                <w:sz w:val="24"/>
              </w:rPr>
            </w:r>
            <w:r w:rsidR="008260DB" w:rsidRPr="00E01CFB">
              <w:rPr>
                <w:rStyle w:val="af1"/>
                <w:rFonts w:ascii="宋体" w:hAnsi="宋体"/>
                <w:webHidden/>
                <w:sz w:val="24"/>
              </w:rPr>
              <w:fldChar w:fldCharType="separate"/>
            </w:r>
            <w:r w:rsidR="008260DB" w:rsidRPr="00E01CFB">
              <w:rPr>
                <w:rStyle w:val="af1"/>
                <w:rFonts w:ascii="宋体" w:hAnsi="宋体"/>
                <w:webHidden/>
                <w:sz w:val="24"/>
              </w:rPr>
              <w:t>21</w:t>
            </w:r>
            <w:r w:rsidR="008260DB" w:rsidRPr="00E01CFB">
              <w:rPr>
                <w:rStyle w:val="af1"/>
                <w:rFonts w:ascii="宋体" w:hAnsi="宋体"/>
                <w:webHidden/>
                <w:sz w:val="24"/>
              </w:rPr>
              <w:fldChar w:fldCharType="end"/>
            </w:r>
          </w:hyperlink>
        </w:p>
        <w:p w:rsidR="008260DB" w:rsidRPr="00E01CFB" w:rsidRDefault="00652AF2" w:rsidP="00E01CFB">
          <w:pPr>
            <w:pStyle w:val="21"/>
            <w:tabs>
              <w:tab w:val="right" w:leader="dot" w:pos="9118"/>
            </w:tabs>
            <w:spacing w:line="420" w:lineRule="atLeast"/>
            <w:rPr>
              <w:rStyle w:val="af1"/>
              <w:rFonts w:ascii="宋体" w:hAnsi="宋体"/>
              <w:sz w:val="24"/>
            </w:rPr>
          </w:pPr>
          <w:hyperlink w:anchor="_Toc41032175" w:history="1">
            <w:r w:rsidR="008260DB" w:rsidRPr="00E01CFB">
              <w:rPr>
                <w:rStyle w:val="af1"/>
                <w:rFonts w:ascii="宋体" w:hAnsi="宋体"/>
                <w:noProof/>
                <w:sz w:val="24"/>
              </w:rPr>
              <w:t>3.3.1  数据认知</w:t>
            </w:r>
            <w:r w:rsidR="008260DB" w:rsidRPr="00E01CFB">
              <w:rPr>
                <w:rStyle w:val="af1"/>
                <w:rFonts w:ascii="宋体" w:hAnsi="宋体"/>
                <w:webHidden/>
                <w:sz w:val="24"/>
              </w:rPr>
              <w:tab/>
            </w:r>
            <w:r w:rsidR="008260DB" w:rsidRPr="00E01CFB">
              <w:rPr>
                <w:rStyle w:val="af1"/>
                <w:rFonts w:ascii="宋体" w:hAnsi="宋体"/>
                <w:webHidden/>
                <w:sz w:val="24"/>
              </w:rPr>
              <w:fldChar w:fldCharType="begin"/>
            </w:r>
            <w:r w:rsidR="008260DB" w:rsidRPr="00E01CFB">
              <w:rPr>
                <w:rStyle w:val="af1"/>
                <w:rFonts w:ascii="宋体" w:hAnsi="宋体"/>
                <w:webHidden/>
                <w:sz w:val="24"/>
              </w:rPr>
              <w:instrText xml:space="preserve"> PAGEREF _Toc41032175 \h </w:instrText>
            </w:r>
            <w:r w:rsidR="008260DB" w:rsidRPr="00E01CFB">
              <w:rPr>
                <w:rStyle w:val="af1"/>
                <w:rFonts w:ascii="宋体" w:hAnsi="宋体"/>
                <w:webHidden/>
                <w:sz w:val="24"/>
              </w:rPr>
            </w:r>
            <w:r w:rsidR="008260DB" w:rsidRPr="00E01CFB">
              <w:rPr>
                <w:rStyle w:val="af1"/>
                <w:rFonts w:ascii="宋体" w:hAnsi="宋体"/>
                <w:webHidden/>
                <w:sz w:val="24"/>
              </w:rPr>
              <w:fldChar w:fldCharType="separate"/>
            </w:r>
            <w:r w:rsidR="008260DB" w:rsidRPr="00E01CFB">
              <w:rPr>
                <w:rStyle w:val="af1"/>
                <w:rFonts w:ascii="宋体" w:hAnsi="宋体"/>
                <w:webHidden/>
                <w:sz w:val="24"/>
              </w:rPr>
              <w:t>21</w:t>
            </w:r>
            <w:r w:rsidR="008260DB" w:rsidRPr="00E01CFB">
              <w:rPr>
                <w:rStyle w:val="af1"/>
                <w:rFonts w:ascii="宋体" w:hAnsi="宋体"/>
                <w:webHidden/>
                <w:sz w:val="24"/>
              </w:rPr>
              <w:fldChar w:fldCharType="end"/>
            </w:r>
          </w:hyperlink>
        </w:p>
        <w:p w:rsidR="008260DB" w:rsidRPr="00E01CFB" w:rsidRDefault="00652AF2" w:rsidP="00E01CFB">
          <w:pPr>
            <w:pStyle w:val="21"/>
            <w:tabs>
              <w:tab w:val="right" w:leader="dot" w:pos="9118"/>
            </w:tabs>
            <w:spacing w:line="420" w:lineRule="atLeast"/>
            <w:rPr>
              <w:rStyle w:val="af1"/>
              <w:rFonts w:ascii="宋体" w:hAnsi="宋体"/>
              <w:sz w:val="24"/>
            </w:rPr>
          </w:pPr>
          <w:hyperlink w:anchor="_Toc41032176" w:history="1">
            <w:r w:rsidR="008260DB" w:rsidRPr="00E01CFB">
              <w:rPr>
                <w:rStyle w:val="af1"/>
                <w:rFonts w:ascii="宋体" w:hAnsi="宋体"/>
                <w:noProof/>
                <w:sz w:val="24"/>
              </w:rPr>
              <w:t>3.3.2  数据预处理</w:t>
            </w:r>
            <w:r w:rsidR="008260DB" w:rsidRPr="00E01CFB">
              <w:rPr>
                <w:rStyle w:val="af1"/>
                <w:rFonts w:ascii="宋体" w:hAnsi="宋体"/>
                <w:webHidden/>
                <w:sz w:val="24"/>
              </w:rPr>
              <w:tab/>
            </w:r>
            <w:r w:rsidR="008260DB" w:rsidRPr="00E01CFB">
              <w:rPr>
                <w:rStyle w:val="af1"/>
                <w:rFonts w:ascii="宋体" w:hAnsi="宋体"/>
                <w:webHidden/>
                <w:sz w:val="24"/>
              </w:rPr>
              <w:fldChar w:fldCharType="begin"/>
            </w:r>
            <w:r w:rsidR="008260DB" w:rsidRPr="00E01CFB">
              <w:rPr>
                <w:rStyle w:val="af1"/>
                <w:rFonts w:ascii="宋体" w:hAnsi="宋体"/>
                <w:webHidden/>
                <w:sz w:val="24"/>
              </w:rPr>
              <w:instrText xml:space="preserve"> PAGEREF _Toc41032176 \h </w:instrText>
            </w:r>
            <w:r w:rsidR="008260DB" w:rsidRPr="00E01CFB">
              <w:rPr>
                <w:rStyle w:val="af1"/>
                <w:rFonts w:ascii="宋体" w:hAnsi="宋体"/>
                <w:webHidden/>
                <w:sz w:val="24"/>
              </w:rPr>
            </w:r>
            <w:r w:rsidR="008260DB" w:rsidRPr="00E01CFB">
              <w:rPr>
                <w:rStyle w:val="af1"/>
                <w:rFonts w:ascii="宋体" w:hAnsi="宋体"/>
                <w:webHidden/>
                <w:sz w:val="24"/>
              </w:rPr>
              <w:fldChar w:fldCharType="separate"/>
            </w:r>
            <w:r w:rsidR="008260DB" w:rsidRPr="00E01CFB">
              <w:rPr>
                <w:rStyle w:val="af1"/>
                <w:rFonts w:ascii="宋体" w:hAnsi="宋体"/>
                <w:webHidden/>
                <w:sz w:val="24"/>
              </w:rPr>
              <w:t>21</w:t>
            </w:r>
            <w:r w:rsidR="008260DB" w:rsidRPr="00E01CFB">
              <w:rPr>
                <w:rStyle w:val="af1"/>
                <w:rFonts w:ascii="宋体" w:hAnsi="宋体"/>
                <w:webHidden/>
                <w:sz w:val="24"/>
              </w:rPr>
              <w:fldChar w:fldCharType="end"/>
            </w:r>
          </w:hyperlink>
        </w:p>
        <w:p w:rsidR="008260DB" w:rsidRPr="00E01CFB" w:rsidRDefault="00652AF2" w:rsidP="00E01CFB">
          <w:pPr>
            <w:pStyle w:val="21"/>
            <w:tabs>
              <w:tab w:val="right" w:leader="dot" w:pos="9118"/>
            </w:tabs>
            <w:spacing w:line="420" w:lineRule="atLeast"/>
            <w:rPr>
              <w:rStyle w:val="af1"/>
              <w:rFonts w:ascii="宋体" w:hAnsi="宋体"/>
              <w:sz w:val="24"/>
            </w:rPr>
          </w:pPr>
          <w:hyperlink w:anchor="_Toc41032177" w:history="1">
            <w:r w:rsidR="008260DB" w:rsidRPr="00E01CFB">
              <w:rPr>
                <w:rStyle w:val="af1"/>
                <w:rFonts w:ascii="宋体" w:hAnsi="宋体"/>
                <w:noProof/>
                <w:sz w:val="24"/>
              </w:rPr>
              <w:t>3.4  本章小结</w:t>
            </w:r>
            <w:r w:rsidR="008260DB" w:rsidRPr="00E01CFB">
              <w:rPr>
                <w:rStyle w:val="af1"/>
                <w:rFonts w:ascii="宋体" w:hAnsi="宋体"/>
                <w:webHidden/>
                <w:sz w:val="24"/>
              </w:rPr>
              <w:tab/>
            </w:r>
            <w:r w:rsidR="008260DB" w:rsidRPr="00E01CFB">
              <w:rPr>
                <w:rStyle w:val="af1"/>
                <w:rFonts w:ascii="宋体" w:hAnsi="宋体"/>
                <w:webHidden/>
                <w:sz w:val="24"/>
              </w:rPr>
              <w:fldChar w:fldCharType="begin"/>
            </w:r>
            <w:r w:rsidR="008260DB" w:rsidRPr="00E01CFB">
              <w:rPr>
                <w:rStyle w:val="af1"/>
                <w:rFonts w:ascii="宋体" w:hAnsi="宋体"/>
                <w:webHidden/>
                <w:sz w:val="24"/>
              </w:rPr>
              <w:instrText xml:space="preserve"> PAGEREF _Toc41032177 \h </w:instrText>
            </w:r>
            <w:r w:rsidR="008260DB" w:rsidRPr="00E01CFB">
              <w:rPr>
                <w:rStyle w:val="af1"/>
                <w:rFonts w:ascii="宋体" w:hAnsi="宋体"/>
                <w:webHidden/>
                <w:sz w:val="24"/>
              </w:rPr>
            </w:r>
            <w:r w:rsidR="008260DB" w:rsidRPr="00E01CFB">
              <w:rPr>
                <w:rStyle w:val="af1"/>
                <w:rFonts w:ascii="宋体" w:hAnsi="宋体"/>
                <w:webHidden/>
                <w:sz w:val="24"/>
              </w:rPr>
              <w:fldChar w:fldCharType="separate"/>
            </w:r>
            <w:r w:rsidR="008260DB" w:rsidRPr="00E01CFB">
              <w:rPr>
                <w:rStyle w:val="af1"/>
                <w:rFonts w:ascii="宋体" w:hAnsi="宋体"/>
                <w:webHidden/>
                <w:sz w:val="24"/>
              </w:rPr>
              <w:t>22</w:t>
            </w:r>
            <w:r w:rsidR="008260DB" w:rsidRPr="00E01CFB">
              <w:rPr>
                <w:rStyle w:val="af1"/>
                <w:rFonts w:ascii="宋体" w:hAnsi="宋体"/>
                <w:webHidden/>
                <w:sz w:val="24"/>
              </w:rPr>
              <w:fldChar w:fldCharType="end"/>
            </w:r>
          </w:hyperlink>
        </w:p>
        <w:p w:rsidR="008260DB" w:rsidRDefault="00652AF2" w:rsidP="00E01CFB">
          <w:pPr>
            <w:pStyle w:val="10"/>
            <w:rPr>
              <w:rFonts w:asciiTheme="minorHAnsi" w:eastAsiaTheme="minorEastAsia" w:hAnsiTheme="minorHAnsi" w:cstheme="minorBidi"/>
              <w:szCs w:val="22"/>
            </w:rPr>
          </w:pPr>
          <w:hyperlink w:anchor="_Toc41032178" w:history="1">
            <w:r w:rsidR="008260DB" w:rsidRPr="007A5036">
              <w:rPr>
                <w:rStyle w:val="af1"/>
              </w:rPr>
              <w:t>4 特征提</w:t>
            </w:r>
            <w:r w:rsidR="008260DB" w:rsidRPr="007A5036">
              <w:rPr>
                <w:rStyle w:val="af1"/>
              </w:rPr>
              <w:t>取</w:t>
            </w:r>
            <w:r w:rsidR="008260DB">
              <w:rPr>
                <w:webHidden/>
              </w:rPr>
              <w:tab/>
            </w:r>
            <w:r w:rsidR="008260DB">
              <w:rPr>
                <w:webHidden/>
              </w:rPr>
              <w:fldChar w:fldCharType="begin"/>
            </w:r>
            <w:r w:rsidR="008260DB">
              <w:rPr>
                <w:webHidden/>
              </w:rPr>
              <w:instrText xml:space="preserve"> PAGEREF _Toc41032178 \h </w:instrText>
            </w:r>
            <w:r w:rsidR="008260DB">
              <w:rPr>
                <w:webHidden/>
              </w:rPr>
            </w:r>
            <w:r w:rsidR="008260DB">
              <w:rPr>
                <w:webHidden/>
              </w:rPr>
              <w:fldChar w:fldCharType="separate"/>
            </w:r>
            <w:r w:rsidR="008260DB">
              <w:rPr>
                <w:webHidden/>
              </w:rPr>
              <w:t>23</w:t>
            </w:r>
            <w:r w:rsidR="008260DB">
              <w:rPr>
                <w:webHidden/>
              </w:rPr>
              <w:fldChar w:fldCharType="end"/>
            </w:r>
          </w:hyperlink>
        </w:p>
        <w:p w:rsidR="008260DB" w:rsidRDefault="00652AF2" w:rsidP="00E01CFB">
          <w:pPr>
            <w:pStyle w:val="10"/>
            <w:rPr>
              <w:rFonts w:asciiTheme="minorHAnsi" w:eastAsiaTheme="minorEastAsia" w:hAnsiTheme="minorHAnsi" w:cstheme="minorBidi"/>
              <w:szCs w:val="22"/>
            </w:rPr>
          </w:pPr>
          <w:hyperlink w:anchor="_Toc41032179" w:history="1">
            <w:r w:rsidR="008260DB" w:rsidRPr="007A5036">
              <w:rPr>
                <w:rStyle w:val="af1"/>
              </w:rPr>
              <w:t>5 特征对齐</w:t>
            </w:r>
            <w:r w:rsidR="008260DB">
              <w:rPr>
                <w:webHidden/>
              </w:rPr>
              <w:tab/>
            </w:r>
            <w:r w:rsidR="008260DB">
              <w:rPr>
                <w:webHidden/>
              </w:rPr>
              <w:fldChar w:fldCharType="begin"/>
            </w:r>
            <w:r w:rsidR="008260DB">
              <w:rPr>
                <w:webHidden/>
              </w:rPr>
              <w:instrText xml:space="preserve"> PAGEREF _Toc41032179 \h </w:instrText>
            </w:r>
            <w:r w:rsidR="008260DB">
              <w:rPr>
                <w:webHidden/>
              </w:rPr>
            </w:r>
            <w:r w:rsidR="008260DB">
              <w:rPr>
                <w:webHidden/>
              </w:rPr>
              <w:fldChar w:fldCharType="separate"/>
            </w:r>
            <w:r w:rsidR="008260DB">
              <w:rPr>
                <w:webHidden/>
              </w:rPr>
              <w:t>23</w:t>
            </w:r>
            <w:r w:rsidR="008260DB">
              <w:rPr>
                <w:webHidden/>
              </w:rPr>
              <w:fldChar w:fldCharType="end"/>
            </w:r>
          </w:hyperlink>
        </w:p>
        <w:p w:rsidR="008260DB" w:rsidRDefault="00652AF2" w:rsidP="00E01CFB">
          <w:pPr>
            <w:pStyle w:val="10"/>
            <w:rPr>
              <w:rFonts w:asciiTheme="minorHAnsi" w:eastAsiaTheme="minorEastAsia" w:hAnsiTheme="minorHAnsi" w:cstheme="minorBidi"/>
              <w:szCs w:val="22"/>
            </w:rPr>
          </w:pPr>
          <w:hyperlink w:anchor="_Toc41032180" w:history="1">
            <w:r w:rsidR="008260DB" w:rsidRPr="007A5036">
              <w:rPr>
                <w:rStyle w:val="af1"/>
              </w:rPr>
              <w:t>6 分类器构造与模型评估</w:t>
            </w:r>
            <w:r w:rsidR="008260DB">
              <w:rPr>
                <w:webHidden/>
              </w:rPr>
              <w:tab/>
            </w:r>
            <w:r w:rsidR="008260DB">
              <w:rPr>
                <w:webHidden/>
              </w:rPr>
              <w:fldChar w:fldCharType="begin"/>
            </w:r>
            <w:r w:rsidR="008260DB">
              <w:rPr>
                <w:webHidden/>
              </w:rPr>
              <w:instrText xml:space="preserve"> PAGEREF _Toc41032180 \h </w:instrText>
            </w:r>
            <w:r w:rsidR="008260DB">
              <w:rPr>
                <w:webHidden/>
              </w:rPr>
            </w:r>
            <w:r w:rsidR="008260DB">
              <w:rPr>
                <w:webHidden/>
              </w:rPr>
              <w:fldChar w:fldCharType="separate"/>
            </w:r>
            <w:r w:rsidR="008260DB">
              <w:rPr>
                <w:webHidden/>
              </w:rPr>
              <w:t>23</w:t>
            </w:r>
            <w:r w:rsidR="008260DB">
              <w:rPr>
                <w:webHidden/>
              </w:rPr>
              <w:fldChar w:fldCharType="end"/>
            </w:r>
          </w:hyperlink>
        </w:p>
        <w:p w:rsidR="008260DB" w:rsidRDefault="00652AF2" w:rsidP="00E01CFB">
          <w:pPr>
            <w:pStyle w:val="10"/>
            <w:rPr>
              <w:rFonts w:asciiTheme="minorHAnsi" w:eastAsiaTheme="minorEastAsia" w:hAnsiTheme="minorHAnsi" w:cstheme="minorBidi"/>
              <w:szCs w:val="22"/>
            </w:rPr>
          </w:pPr>
          <w:hyperlink w:anchor="_Toc41032181" w:history="1">
            <w:r w:rsidR="008260DB" w:rsidRPr="007A5036">
              <w:rPr>
                <w:rStyle w:val="af1"/>
              </w:rPr>
              <w:t>7 总结与展望</w:t>
            </w:r>
            <w:r w:rsidR="008260DB">
              <w:rPr>
                <w:webHidden/>
              </w:rPr>
              <w:tab/>
            </w:r>
            <w:r w:rsidR="008260DB">
              <w:rPr>
                <w:webHidden/>
              </w:rPr>
              <w:fldChar w:fldCharType="begin"/>
            </w:r>
            <w:r w:rsidR="008260DB">
              <w:rPr>
                <w:webHidden/>
              </w:rPr>
              <w:instrText xml:space="preserve"> PAGEREF _Toc41032181 \h </w:instrText>
            </w:r>
            <w:r w:rsidR="008260DB">
              <w:rPr>
                <w:webHidden/>
              </w:rPr>
            </w:r>
            <w:r w:rsidR="008260DB">
              <w:rPr>
                <w:webHidden/>
              </w:rPr>
              <w:fldChar w:fldCharType="separate"/>
            </w:r>
            <w:r w:rsidR="008260DB">
              <w:rPr>
                <w:webHidden/>
              </w:rPr>
              <w:t>23</w:t>
            </w:r>
            <w:r w:rsidR="008260DB">
              <w:rPr>
                <w:webHidden/>
              </w:rPr>
              <w:fldChar w:fldCharType="end"/>
            </w:r>
          </w:hyperlink>
        </w:p>
        <w:p w:rsidR="008260DB" w:rsidRDefault="00652AF2" w:rsidP="00E01CFB">
          <w:pPr>
            <w:pStyle w:val="10"/>
            <w:rPr>
              <w:rFonts w:asciiTheme="minorHAnsi" w:eastAsiaTheme="minorEastAsia" w:hAnsiTheme="minorHAnsi" w:cstheme="minorBidi"/>
              <w:szCs w:val="22"/>
            </w:rPr>
          </w:pPr>
          <w:hyperlink w:anchor="_Toc41032182" w:history="1">
            <w:r w:rsidR="008260DB" w:rsidRPr="007A5036">
              <w:rPr>
                <w:rStyle w:val="af1"/>
              </w:rPr>
              <w:t>参考文献</w:t>
            </w:r>
            <w:r w:rsidR="008260DB">
              <w:rPr>
                <w:webHidden/>
              </w:rPr>
              <w:tab/>
            </w:r>
            <w:r w:rsidR="008260DB">
              <w:rPr>
                <w:webHidden/>
              </w:rPr>
              <w:fldChar w:fldCharType="begin"/>
            </w:r>
            <w:r w:rsidR="008260DB">
              <w:rPr>
                <w:webHidden/>
              </w:rPr>
              <w:instrText xml:space="preserve"> PAGEREF _Toc41032182 \h </w:instrText>
            </w:r>
            <w:r w:rsidR="008260DB">
              <w:rPr>
                <w:webHidden/>
              </w:rPr>
            </w:r>
            <w:r w:rsidR="008260DB">
              <w:rPr>
                <w:webHidden/>
              </w:rPr>
              <w:fldChar w:fldCharType="separate"/>
            </w:r>
            <w:r w:rsidR="008260DB">
              <w:rPr>
                <w:webHidden/>
              </w:rPr>
              <w:t>25</w:t>
            </w:r>
            <w:r w:rsidR="008260DB">
              <w:rPr>
                <w:webHidden/>
              </w:rPr>
              <w:fldChar w:fldCharType="end"/>
            </w:r>
          </w:hyperlink>
        </w:p>
        <w:p w:rsidR="002062C4" w:rsidRDefault="002062C4">
          <w:r>
            <w:rPr>
              <w:b/>
              <w:bCs/>
              <w:lang w:val="zh-CN"/>
            </w:rPr>
            <w:fldChar w:fldCharType="end"/>
          </w:r>
        </w:p>
      </w:sdtContent>
    </w:sdt>
    <w:p w:rsidR="003D3355" w:rsidRPr="00E01CFB" w:rsidRDefault="003D3355" w:rsidP="00E01CFB">
      <w:pPr>
        <w:pStyle w:val="21"/>
        <w:tabs>
          <w:tab w:val="right" w:leader="dot" w:pos="9118"/>
        </w:tabs>
        <w:spacing w:line="420" w:lineRule="atLeast"/>
        <w:rPr>
          <w:rStyle w:val="af1"/>
          <w:rFonts w:ascii="宋体" w:hAnsi="宋体"/>
          <w:noProof/>
        </w:rPr>
      </w:pPr>
    </w:p>
    <w:p w:rsidR="00CE6F00" w:rsidRPr="00E01CFB" w:rsidRDefault="00CE6F00" w:rsidP="00E01CFB">
      <w:pPr>
        <w:pStyle w:val="21"/>
        <w:tabs>
          <w:tab w:val="right" w:leader="dot" w:pos="9118"/>
        </w:tabs>
        <w:spacing w:line="420" w:lineRule="atLeast"/>
        <w:rPr>
          <w:rStyle w:val="af1"/>
          <w:rFonts w:ascii="宋体" w:hAnsi="宋体"/>
          <w:noProof/>
          <w:sz w:val="24"/>
        </w:rPr>
        <w:sectPr w:rsidR="00CE6F00" w:rsidRPr="00E01CFB" w:rsidSect="0079417D">
          <w:headerReference w:type="default" r:id="rId13"/>
          <w:pgSz w:w="11906" w:h="16838" w:code="9"/>
          <w:pgMar w:top="1418" w:right="1247" w:bottom="1418" w:left="1247" w:header="1134" w:footer="1134" w:gutter="284"/>
          <w:pgNumType w:fmt="upperRoman"/>
          <w:cols w:space="425"/>
          <w:docGrid w:type="lines" w:linePitch="312"/>
        </w:sectPr>
      </w:pPr>
    </w:p>
    <w:p w:rsidR="00CE6F00" w:rsidRPr="00CE6F00" w:rsidRDefault="00CE6F00" w:rsidP="00CB37FC">
      <w:pPr>
        <w:pStyle w:val="1"/>
        <w:spacing w:before="312" w:after="312"/>
        <w:rPr>
          <w:color w:val="FF0000"/>
        </w:rPr>
      </w:pPr>
      <w:bookmarkStart w:id="23" w:name="_Toc41032142"/>
      <w:r w:rsidRPr="00CE6F00">
        <w:lastRenderedPageBreak/>
        <w:t>1</w:t>
      </w:r>
      <w:r w:rsidR="00C22C1B">
        <w:t xml:space="preserve"> </w:t>
      </w:r>
      <w:proofErr w:type="gramStart"/>
      <w:r w:rsidRPr="00CE6F00">
        <w:t>绪</w:t>
      </w:r>
      <w:proofErr w:type="gramEnd"/>
      <w:r w:rsidRPr="00CE6F00">
        <w:t xml:space="preserve"> </w:t>
      </w:r>
      <w:r w:rsidRPr="00CE6F00">
        <w:t>论</w:t>
      </w:r>
      <w:bookmarkEnd w:id="23"/>
    </w:p>
    <w:p w:rsidR="00CE6F00" w:rsidRPr="00CE6F00" w:rsidRDefault="00CE6F00" w:rsidP="00CB37FC">
      <w:pPr>
        <w:pStyle w:val="2"/>
      </w:pPr>
      <w:bookmarkStart w:id="24" w:name="_Toc41032143"/>
      <w:r w:rsidRPr="00CE6F00">
        <w:t xml:space="preserve">1.1  </w:t>
      </w:r>
      <w:r w:rsidRPr="00CE6F00">
        <w:t>课题的提出</w:t>
      </w:r>
      <w:bookmarkEnd w:id="24"/>
    </w:p>
    <w:p w:rsidR="005F779B" w:rsidRDefault="005F779B" w:rsidP="00842A3F">
      <w:pPr>
        <w:spacing w:line="360" w:lineRule="auto"/>
        <w:ind w:firstLine="420"/>
        <w:rPr>
          <w:rFonts w:ascii="宋体" w:hAnsi="宋体"/>
          <w:kern w:val="0"/>
          <w:sz w:val="24"/>
          <w:szCs w:val="24"/>
        </w:rPr>
      </w:pPr>
      <w:r>
        <w:rPr>
          <w:rFonts w:ascii="宋体" w:hAnsi="宋体" w:hint="eastAsia"/>
          <w:kern w:val="0"/>
          <w:sz w:val="24"/>
          <w:szCs w:val="24"/>
        </w:rPr>
        <w:t>近年来，随着当代科学技术的发展，各种</w:t>
      </w:r>
      <w:r w:rsidRPr="00F843C8">
        <w:rPr>
          <w:rFonts w:ascii="宋体" w:hAnsi="宋体" w:hint="eastAsia"/>
          <w:kern w:val="0"/>
          <w:sz w:val="24"/>
          <w:szCs w:val="24"/>
        </w:rPr>
        <w:t>社会媒体（如：新闻网站，社交网站，电商网站等）迅速崛起，</w:t>
      </w:r>
      <w:r w:rsidR="00980043">
        <w:rPr>
          <w:rFonts w:ascii="宋体" w:hAnsi="宋体" w:hint="eastAsia"/>
          <w:kern w:val="0"/>
          <w:sz w:val="24"/>
          <w:szCs w:val="24"/>
        </w:rPr>
        <w:t>使得人们可以通过越来越多的方式在网络上发表自己的观点，致使当前国内</w:t>
      </w:r>
      <w:r w:rsidR="006A36F3">
        <w:rPr>
          <w:rFonts w:ascii="宋体" w:hAnsi="宋体" w:hint="eastAsia"/>
          <w:kern w:val="0"/>
          <w:sz w:val="24"/>
          <w:szCs w:val="24"/>
        </w:rPr>
        <w:t>外</w:t>
      </w:r>
      <w:r w:rsidRPr="00F843C8">
        <w:rPr>
          <w:rFonts w:ascii="宋体" w:hAnsi="宋体" w:hint="eastAsia"/>
          <w:kern w:val="0"/>
          <w:sz w:val="24"/>
          <w:szCs w:val="24"/>
        </w:rPr>
        <w:t>网络</w:t>
      </w:r>
      <w:r w:rsidR="00980043">
        <w:rPr>
          <w:rFonts w:ascii="宋体" w:hAnsi="宋体" w:hint="eastAsia"/>
          <w:kern w:val="0"/>
          <w:sz w:val="24"/>
          <w:szCs w:val="24"/>
        </w:rPr>
        <w:t>环境中涌现出大量的文本数据。</w:t>
      </w:r>
      <w:r w:rsidRPr="00F843C8">
        <w:rPr>
          <w:rFonts w:ascii="宋体" w:hAnsi="宋体" w:hint="eastAsia"/>
          <w:kern w:val="0"/>
          <w:sz w:val="24"/>
          <w:szCs w:val="24"/>
        </w:rPr>
        <w:t>这些文本数据的结构与其所属领域特点往往有着较大的联系，</w:t>
      </w:r>
      <w:r w:rsidR="00980043">
        <w:rPr>
          <w:rFonts w:ascii="宋体" w:hAnsi="宋体" w:hint="eastAsia"/>
          <w:kern w:val="0"/>
          <w:sz w:val="24"/>
          <w:szCs w:val="24"/>
        </w:rPr>
        <w:t>有些词汇</w:t>
      </w:r>
      <w:r w:rsidR="006A36F3">
        <w:rPr>
          <w:rFonts w:ascii="宋体" w:hAnsi="宋体" w:hint="eastAsia"/>
          <w:kern w:val="0"/>
          <w:sz w:val="24"/>
          <w:szCs w:val="24"/>
        </w:rPr>
        <w:t>甚至</w:t>
      </w:r>
      <w:r w:rsidR="00980043">
        <w:rPr>
          <w:rFonts w:ascii="宋体" w:hAnsi="宋体" w:hint="eastAsia"/>
          <w:kern w:val="0"/>
          <w:sz w:val="24"/>
          <w:szCs w:val="24"/>
        </w:rPr>
        <w:t>可以成为某些领域的代名词，例如：当我们看到“好评”、“物美价廉”等词语时，我们会想到这可能是对于某一商品的评价；当我们看到“</w:t>
      </w:r>
      <w:r w:rsidR="006A36F3">
        <w:rPr>
          <w:rFonts w:ascii="宋体" w:hAnsi="宋体" w:hint="eastAsia"/>
          <w:kern w:val="0"/>
          <w:sz w:val="24"/>
          <w:szCs w:val="24"/>
        </w:rPr>
        <w:t>吓人</w:t>
      </w:r>
      <w:r w:rsidR="00980043">
        <w:rPr>
          <w:rFonts w:ascii="宋体" w:hAnsi="宋体" w:hint="eastAsia"/>
          <w:kern w:val="0"/>
          <w:sz w:val="24"/>
          <w:szCs w:val="24"/>
        </w:rPr>
        <w:t>”、“</w:t>
      </w:r>
      <w:r w:rsidR="006A36F3">
        <w:rPr>
          <w:rFonts w:ascii="宋体" w:hAnsi="宋体" w:hint="eastAsia"/>
          <w:kern w:val="0"/>
          <w:sz w:val="24"/>
          <w:szCs w:val="24"/>
        </w:rPr>
        <w:t>振奋人心</w:t>
      </w:r>
      <w:r w:rsidR="00980043">
        <w:rPr>
          <w:rFonts w:ascii="宋体" w:hAnsi="宋体" w:hint="eastAsia"/>
          <w:kern w:val="0"/>
          <w:sz w:val="24"/>
          <w:szCs w:val="24"/>
        </w:rPr>
        <w:t>”等词语时，我们会想到这可能是对于某一</w:t>
      </w:r>
      <w:r w:rsidR="006A36F3">
        <w:rPr>
          <w:rFonts w:ascii="宋体" w:hAnsi="宋体" w:hint="eastAsia"/>
          <w:kern w:val="0"/>
          <w:sz w:val="24"/>
          <w:szCs w:val="24"/>
        </w:rPr>
        <w:t>消息或新闻</w:t>
      </w:r>
      <w:r w:rsidR="00980043">
        <w:rPr>
          <w:rFonts w:ascii="宋体" w:hAnsi="宋体" w:hint="eastAsia"/>
          <w:kern w:val="0"/>
          <w:sz w:val="24"/>
          <w:szCs w:val="24"/>
        </w:rPr>
        <w:t>的评价。</w:t>
      </w:r>
      <w:r w:rsidR="0087243F">
        <w:rPr>
          <w:rFonts w:ascii="宋体" w:hAnsi="宋体" w:hint="eastAsia"/>
          <w:kern w:val="0"/>
          <w:sz w:val="24"/>
          <w:szCs w:val="24"/>
        </w:rPr>
        <w:t>于是一些情感分类算法在机器学习领域应运而生，但是这些情感分类算法的</w:t>
      </w:r>
      <w:r w:rsidR="0087243F" w:rsidRPr="00F843C8">
        <w:rPr>
          <w:rFonts w:ascii="宋体" w:hAnsi="宋体" w:hint="eastAsia"/>
          <w:kern w:val="0"/>
          <w:sz w:val="24"/>
          <w:szCs w:val="24"/>
        </w:rPr>
        <w:t>分析目标多数</w:t>
      </w:r>
      <w:r w:rsidR="0087243F">
        <w:rPr>
          <w:rFonts w:ascii="宋体" w:hAnsi="宋体" w:hint="eastAsia"/>
          <w:kern w:val="0"/>
          <w:sz w:val="24"/>
          <w:szCs w:val="24"/>
        </w:rPr>
        <w:t>是</w:t>
      </w:r>
      <w:r w:rsidR="0087243F" w:rsidRPr="00F843C8">
        <w:rPr>
          <w:rFonts w:ascii="宋体" w:hAnsi="宋体" w:hint="eastAsia"/>
          <w:kern w:val="0"/>
          <w:sz w:val="24"/>
          <w:szCs w:val="24"/>
        </w:rPr>
        <w:t>在同一领域，即对于某一领域的已有标签的文本数据进行机器学习，将训练出来的模型同样应用于本领域</w:t>
      </w:r>
      <w:r w:rsidR="0087243F">
        <w:rPr>
          <w:rFonts w:ascii="宋体" w:hAnsi="宋体" w:hint="eastAsia"/>
          <w:kern w:val="0"/>
          <w:sz w:val="24"/>
          <w:szCs w:val="24"/>
        </w:rPr>
        <w:t>，从而完成对未分类的文本的分类任务</w:t>
      </w:r>
      <w:r w:rsidR="0087243F" w:rsidRPr="00F843C8">
        <w:rPr>
          <w:rFonts w:ascii="宋体" w:hAnsi="宋体" w:hint="eastAsia"/>
          <w:kern w:val="0"/>
          <w:sz w:val="24"/>
          <w:szCs w:val="24"/>
        </w:rPr>
        <w:t>。但是在当前网络环境下，各</w:t>
      </w:r>
      <w:proofErr w:type="gramStart"/>
      <w:r w:rsidR="0087243F" w:rsidRPr="00F843C8">
        <w:rPr>
          <w:rFonts w:ascii="宋体" w:hAnsi="宋体" w:hint="eastAsia"/>
          <w:kern w:val="0"/>
          <w:sz w:val="24"/>
          <w:szCs w:val="24"/>
        </w:rPr>
        <w:t>类领域</w:t>
      </w:r>
      <w:proofErr w:type="gramEnd"/>
      <w:r w:rsidR="0087243F" w:rsidRPr="00F843C8">
        <w:rPr>
          <w:rFonts w:ascii="宋体" w:hAnsi="宋体" w:hint="eastAsia"/>
          <w:kern w:val="0"/>
          <w:sz w:val="24"/>
          <w:szCs w:val="24"/>
        </w:rPr>
        <w:t>及其繁多复杂，</w:t>
      </w:r>
      <w:r w:rsidR="00842A3F">
        <w:rPr>
          <w:rFonts w:ascii="宋体" w:hAnsi="宋体" w:hint="eastAsia"/>
          <w:kern w:val="0"/>
          <w:sz w:val="24"/>
          <w:szCs w:val="24"/>
        </w:rPr>
        <w:t>而</w:t>
      </w:r>
      <w:r w:rsidR="0087243F" w:rsidRPr="00F843C8">
        <w:rPr>
          <w:rFonts w:ascii="宋体" w:hAnsi="宋体" w:hint="eastAsia"/>
          <w:kern w:val="0"/>
          <w:sz w:val="24"/>
          <w:szCs w:val="24"/>
        </w:rPr>
        <w:t>更多的领域的</w:t>
      </w:r>
      <w:r w:rsidR="00842A3F">
        <w:rPr>
          <w:rFonts w:ascii="宋体" w:hAnsi="宋体" w:hint="eastAsia"/>
          <w:kern w:val="0"/>
          <w:sz w:val="24"/>
          <w:szCs w:val="24"/>
        </w:rPr>
        <w:t>文本</w:t>
      </w:r>
      <w:r w:rsidR="0087243F" w:rsidRPr="00F843C8">
        <w:rPr>
          <w:rFonts w:ascii="宋体" w:hAnsi="宋体" w:hint="eastAsia"/>
          <w:kern w:val="0"/>
          <w:sz w:val="24"/>
          <w:szCs w:val="24"/>
        </w:rPr>
        <w:t>数据是没有标签的，</w:t>
      </w:r>
      <w:r w:rsidR="00842A3F">
        <w:rPr>
          <w:rFonts w:ascii="宋体" w:hAnsi="宋体" w:hint="eastAsia"/>
          <w:kern w:val="0"/>
          <w:sz w:val="24"/>
          <w:szCs w:val="24"/>
        </w:rPr>
        <w:t>同时</w:t>
      </w:r>
      <w:r w:rsidR="0087243F" w:rsidRPr="00F843C8">
        <w:rPr>
          <w:rFonts w:ascii="宋体" w:hAnsi="宋体" w:hint="eastAsia"/>
          <w:kern w:val="0"/>
          <w:sz w:val="24"/>
          <w:szCs w:val="24"/>
        </w:rPr>
        <w:t>使用人工标注的方式会浪费极大的人力物力，</w:t>
      </w:r>
      <w:r w:rsidR="00842A3F">
        <w:rPr>
          <w:rFonts w:ascii="宋体" w:hAnsi="宋体" w:hint="eastAsia"/>
          <w:kern w:val="0"/>
          <w:sz w:val="24"/>
          <w:szCs w:val="24"/>
        </w:rPr>
        <w:t>并且</w:t>
      </w:r>
      <w:r w:rsidR="0087243F" w:rsidRPr="00F843C8">
        <w:rPr>
          <w:rFonts w:ascii="宋体" w:hAnsi="宋体" w:hint="eastAsia"/>
          <w:kern w:val="0"/>
          <w:sz w:val="24"/>
          <w:szCs w:val="24"/>
        </w:rPr>
        <w:t>标注结果也会存在很大的主观性，</w:t>
      </w:r>
      <w:r w:rsidR="00842A3F">
        <w:rPr>
          <w:rFonts w:ascii="宋体" w:hAnsi="宋体" w:hint="eastAsia"/>
          <w:kern w:val="0"/>
          <w:sz w:val="24"/>
          <w:szCs w:val="24"/>
        </w:rPr>
        <w:t>导致标注结果的准确性极大的降低，</w:t>
      </w:r>
      <w:r w:rsidR="0087243F" w:rsidRPr="00F843C8">
        <w:rPr>
          <w:rFonts w:ascii="宋体" w:hAnsi="宋体" w:hint="eastAsia"/>
          <w:kern w:val="0"/>
          <w:sz w:val="24"/>
          <w:szCs w:val="24"/>
        </w:rPr>
        <w:t>因此</w:t>
      </w:r>
      <w:r w:rsidR="00842A3F">
        <w:rPr>
          <w:rFonts w:ascii="宋体" w:hAnsi="宋体" w:hint="eastAsia"/>
          <w:kern w:val="0"/>
          <w:sz w:val="24"/>
          <w:szCs w:val="24"/>
        </w:rPr>
        <w:t>在文本分析中</w:t>
      </w:r>
      <w:r w:rsidR="0087243F" w:rsidRPr="00F843C8">
        <w:rPr>
          <w:rFonts w:ascii="宋体" w:hAnsi="宋体" w:hint="eastAsia"/>
          <w:kern w:val="0"/>
          <w:sz w:val="24"/>
          <w:szCs w:val="24"/>
        </w:rPr>
        <w:t>亟需一些可实现跨领域文本标注的算法</w:t>
      </w:r>
      <w:r w:rsidR="0087243F" w:rsidRPr="00B719B9">
        <w:rPr>
          <w:rFonts w:ascii="宋体" w:hAnsi="宋体"/>
          <w:kern w:val="0"/>
          <w:sz w:val="24"/>
          <w:szCs w:val="24"/>
          <w:vertAlign w:val="superscript"/>
        </w:rPr>
        <w:fldChar w:fldCharType="begin"/>
      </w:r>
      <w:r w:rsidR="0087243F" w:rsidRPr="00B719B9">
        <w:rPr>
          <w:rFonts w:ascii="宋体" w:hAnsi="宋体"/>
          <w:kern w:val="0"/>
          <w:sz w:val="24"/>
          <w:szCs w:val="24"/>
          <w:vertAlign w:val="superscript"/>
        </w:rPr>
        <w:instrText xml:space="preserve"> </w:instrText>
      </w:r>
      <w:r w:rsidR="0087243F" w:rsidRPr="00B719B9">
        <w:rPr>
          <w:rFonts w:ascii="宋体" w:hAnsi="宋体" w:hint="eastAsia"/>
          <w:kern w:val="0"/>
          <w:sz w:val="24"/>
          <w:szCs w:val="24"/>
          <w:vertAlign w:val="superscript"/>
        </w:rPr>
        <w:instrText>REF _Ref36994893 \r \h</w:instrText>
      </w:r>
      <w:r w:rsidR="0087243F" w:rsidRPr="00B719B9">
        <w:rPr>
          <w:rFonts w:ascii="宋体" w:hAnsi="宋体"/>
          <w:kern w:val="0"/>
          <w:sz w:val="24"/>
          <w:szCs w:val="24"/>
          <w:vertAlign w:val="superscript"/>
        </w:rPr>
        <w:instrText xml:space="preserve">  \* MERGEFORMAT </w:instrText>
      </w:r>
      <w:r w:rsidR="0087243F" w:rsidRPr="00B719B9">
        <w:rPr>
          <w:rFonts w:ascii="宋体" w:hAnsi="宋体"/>
          <w:kern w:val="0"/>
          <w:sz w:val="24"/>
          <w:szCs w:val="24"/>
          <w:vertAlign w:val="superscript"/>
        </w:rPr>
      </w:r>
      <w:r w:rsidR="0087243F" w:rsidRPr="00B719B9">
        <w:rPr>
          <w:rFonts w:ascii="宋体" w:hAnsi="宋体"/>
          <w:kern w:val="0"/>
          <w:sz w:val="24"/>
          <w:szCs w:val="24"/>
          <w:vertAlign w:val="superscript"/>
        </w:rPr>
        <w:fldChar w:fldCharType="separate"/>
      </w:r>
      <w:r w:rsidR="0087243F" w:rsidRPr="00B719B9">
        <w:rPr>
          <w:rFonts w:ascii="宋体" w:hAnsi="宋体"/>
          <w:kern w:val="0"/>
          <w:sz w:val="24"/>
          <w:szCs w:val="24"/>
          <w:vertAlign w:val="superscript"/>
        </w:rPr>
        <w:t>[1]</w:t>
      </w:r>
      <w:r w:rsidR="0087243F" w:rsidRPr="00B719B9">
        <w:rPr>
          <w:rFonts w:ascii="宋体" w:hAnsi="宋体"/>
          <w:kern w:val="0"/>
          <w:sz w:val="24"/>
          <w:szCs w:val="24"/>
          <w:vertAlign w:val="superscript"/>
        </w:rPr>
        <w:fldChar w:fldCharType="end"/>
      </w:r>
      <w:r w:rsidR="00842A3F">
        <w:rPr>
          <w:rFonts w:ascii="宋体" w:hAnsi="宋体" w:hint="eastAsia"/>
          <w:kern w:val="0"/>
          <w:sz w:val="24"/>
          <w:szCs w:val="24"/>
        </w:rPr>
        <w:t>，来对已有文本进行情感分类。</w:t>
      </w:r>
    </w:p>
    <w:p w:rsidR="00842A3F" w:rsidRPr="0026179A" w:rsidRDefault="00842A3F" w:rsidP="0026179A">
      <w:pPr>
        <w:spacing w:line="360" w:lineRule="auto"/>
        <w:ind w:firstLineChars="200" w:firstLine="480"/>
        <w:rPr>
          <w:sz w:val="24"/>
        </w:rPr>
      </w:pPr>
      <w:r>
        <w:rPr>
          <w:rFonts w:hint="eastAsia"/>
          <w:sz w:val="24"/>
        </w:rPr>
        <w:t>笔者认为，</w:t>
      </w:r>
      <w:r w:rsidR="0089481E">
        <w:rPr>
          <w:rFonts w:hint="eastAsia"/>
          <w:sz w:val="24"/>
        </w:rPr>
        <w:t>目前国内经济发展水平呈上升态势，人民群众正在不断谋取更高的物质生活水平与精神生活水平，于是网上购物与新闻知识获取的向往日趋强烈，使得</w:t>
      </w:r>
      <w:r>
        <w:rPr>
          <w:rFonts w:hint="eastAsia"/>
          <w:sz w:val="24"/>
        </w:rPr>
        <w:t>电</w:t>
      </w:r>
      <w:proofErr w:type="gramStart"/>
      <w:r>
        <w:rPr>
          <w:rFonts w:hint="eastAsia"/>
          <w:sz w:val="24"/>
        </w:rPr>
        <w:t>商领域</w:t>
      </w:r>
      <w:proofErr w:type="gramEnd"/>
      <w:r>
        <w:rPr>
          <w:rFonts w:hint="eastAsia"/>
          <w:sz w:val="24"/>
        </w:rPr>
        <w:t>与新闻领域</w:t>
      </w:r>
      <w:r w:rsidR="0089481E">
        <w:rPr>
          <w:rFonts w:hint="eastAsia"/>
          <w:sz w:val="24"/>
        </w:rPr>
        <w:t>成为全体网民乐于聚集之地，</w:t>
      </w:r>
      <w:r w:rsidR="00AA6935">
        <w:rPr>
          <w:rFonts w:hint="eastAsia"/>
          <w:sz w:val="24"/>
        </w:rPr>
        <w:t>这两个领域所涵盖的人群数量大且范围广，因此</w:t>
      </w:r>
      <w:r w:rsidR="0089481E">
        <w:rPr>
          <w:rFonts w:hint="eastAsia"/>
          <w:sz w:val="24"/>
        </w:rPr>
        <w:t>在两个领域中留下了的文本信息</w:t>
      </w:r>
      <w:r w:rsidR="00AA6935">
        <w:rPr>
          <w:rFonts w:hint="eastAsia"/>
          <w:sz w:val="24"/>
        </w:rPr>
        <w:t>较为全面，对这两个领域做迁移学习将有更大的研究价值</w:t>
      </w:r>
      <w:r w:rsidR="00392926">
        <w:rPr>
          <w:rFonts w:hint="eastAsia"/>
          <w:sz w:val="24"/>
        </w:rPr>
        <w:t>，</w:t>
      </w:r>
      <w:r w:rsidR="00AA6935">
        <w:rPr>
          <w:rFonts w:hint="eastAsia"/>
          <w:sz w:val="24"/>
        </w:rPr>
        <w:t>例如</w:t>
      </w:r>
      <w:r w:rsidR="00392926">
        <w:rPr>
          <w:rFonts w:hint="eastAsia"/>
          <w:sz w:val="24"/>
        </w:rPr>
        <w:t>国家可以通过文本情感分析结果对社会舆论信息进行监控；对</w:t>
      </w:r>
      <w:r w:rsidR="000404E4">
        <w:rPr>
          <w:rFonts w:hint="eastAsia"/>
          <w:sz w:val="24"/>
        </w:rPr>
        <w:t>于</w:t>
      </w:r>
      <w:r w:rsidR="00392926">
        <w:rPr>
          <w:rFonts w:hint="eastAsia"/>
          <w:sz w:val="24"/>
        </w:rPr>
        <w:t>包括新闻网站在内的大多数网站</w:t>
      </w:r>
      <w:r w:rsidR="000404E4">
        <w:rPr>
          <w:rFonts w:hint="eastAsia"/>
          <w:sz w:val="24"/>
        </w:rPr>
        <w:t>来说，可以</w:t>
      </w:r>
      <w:r w:rsidR="00392926">
        <w:rPr>
          <w:rFonts w:hint="eastAsia"/>
          <w:sz w:val="24"/>
        </w:rPr>
        <w:t>对用户评论内容进行关键词提取</w:t>
      </w:r>
      <w:r w:rsidR="000404E4">
        <w:rPr>
          <w:rFonts w:hint="eastAsia"/>
          <w:sz w:val="24"/>
        </w:rPr>
        <w:t>进而</w:t>
      </w:r>
      <w:r w:rsidR="00392926">
        <w:rPr>
          <w:rFonts w:hint="eastAsia"/>
          <w:sz w:val="24"/>
        </w:rPr>
        <w:t>对不符合要求的敏感词进行屏蔽；电商平台可以利用用户评论信息进行产品优化或修改营销计划；一些音视频媒体也可以根据用户对某些影视剧或某些歌曲的评论情况对其他用户进行择优推荐等等。</w:t>
      </w:r>
      <w:r w:rsidR="00F539A0">
        <w:rPr>
          <w:rFonts w:hint="eastAsia"/>
          <w:sz w:val="24"/>
        </w:rPr>
        <w:t>目前面向迁移学习的文本情感分类并没有成文的步骤，笔者在阅读大量文献之后，总结得出做文本情感分类方面的迁移学习应当有如下</w:t>
      </w:r>
      <w:r w:rsidR="00F539A0">
        <w:rPr>
          <w:rFonts w:hint="eastAsia"/>
          <w:sz w:val="24"/>
        </w:rPr>
        <w:t>4</w:t>
      </w:r>
      <w:r w:rsidR="00F539A0">
        <w:rPr>
          <w:rFonts w:hint="eastAsia"/>
          <w:sz w:val="24"/>
        </w:rPr>
        <w:t>个步骤：</w:t>
      </w:r>
      <w:r w:rsidR="00F539A0" w:rsidRPr="0026179A">
        <w:rPr>
          <w:rFonts w:hint="eastAsia"/>
          <w:sz w:val="24"/>
        </w:rPr>
        <w:t>1</w:t>
      </w:r>
      <w:r w:rsidR="00F539A0" w:rsidRPr="0026179A">
        <w:rPr>
          <w:rFonts w:ascii="宋体" w:hAnsi="宋体" w:hint="eastAsia"/>
          <w:kern w:val="0"/>
          <w:sz w:val="24"/>
          <w:szCs w:val="24"/>
        </w:rPr>
        <w:t>、文本预处理，</w:t>
      </w:r>
      <w:r w:rsidR="00F539A0" w:rsidRPr="0026179A">
        <w:rPr>
          <w:rFonts w:hint="eastAsia"/>
          <w:sz w:val="24"/>
        </w:rPr>
        <w:t>2</w:t>
      </w:r>
      <w:r w:rsidR="00F539A0" w:rsidRPr="0026179A">
        <w:rPr>
          <w:rFonts w:ascii="宋体" w:hAnsi="宋体" w:hint="eastAsia"/>
          <w:kern w:val="0"/>
          <w:sz w:val="24"/>
          <w:szCs w:val="24"/>
        </w:rPr>
        <w:t>、文本特征提取，</w:t>
      </w:r>
      <w:r w:rsidR="00F539A0" w:rsidRPr="0026179A">
        <w:rPr>
          <w:rFonts w:hint="eastAsia"/>
          <w:sz w:val="24"/>
        </w:rPr>
        <w:t>3</w:t>
      </w:r>
      <w:r w:rsidR="00F539A0" w:rsidRPr="0026179A">
        <w:rPr>
          <w:rFonts w:ascii="宋体" w:hAnsi="宋体" w:hint="eastAsia"/>
          <w:kern w:val="0"/>
          <w:sz w:val="24"/>
          <w:szCs w:val="24"/>
        </w:rPr>
        <w:t>、特征对齐，</w:t>
      </w:r>
      <w:r w:rsidR="00F539A0" w:rsidRPr="0026179A">
        <w:rPr>
          <w:rFonts w:hint="eastAsia"/>
          <w:sz w:val="24"/>
        </w:rPr>
        <w:t>4</w:t>
      </w:r>
      <w:r w:rsidR="00F539A0" w:rsidRPr="0026179A">
        <w:rPr>
          <w:rFonts w:ascii="宋体" w:hAnsi="宋体" w:hint="eastAsia"/>
          <w:kern w:val="0"/>
          <w:sz w:val="24"/>
          <w:szCs w:val="24"/>
        </w:rPr>
        <w:t>、模型检验。显然，第</w:t>
      </w:r>
      <w:r w:rsidR="00F539A0" w:rsidRPr="0026179A">
        <w:rPr>
          <w:rFonts w:hint="eastAsia"/>
          <w:sz w:val="24"/>
        </w:rPr>
        <w:t>2</w:t>
      </w:r>
      <w:r w:rsidR="00F539A0" w:rsidRPr="0026179A">
        <w:rPr>
          <w:rFonts w:ascii="宋体" w:hAnsi="宋体" w:hint="eastAsia"/>
          <w:kern w:val="0"/>
          <w:sz w:val="24"/>
          <w:szCs w:val="24"/>
        </w:rPr>
        <w:t>与第</w:t>
      </w:r>
      <w:r w:rsidR="00F539A0" w:rsidRPr="0026179A">
        <w:rPr>
          <w:rFonts w:hint="eastAsia"/>
          <w:sz w:val="24"/>
        </w:rPr>
        <w:t>3</w:t>
      </w:r>
      <w:r w:rsidR="00F539A0" w:rsidRPr="0026179A">
        <w:rPr>
          <w:rFonts w:ascii="宋体" w:hAnsi="宋体" w:hint="eastAsia"/>
          <w:kern w:val="0"/>
          <w:sz w:val="24"/>
          <w:szCs w:val="24"/>
        </w:rPr>
        <w:lastRenderedPageBreak/>
        <w:t>步应当是整个过程的重中之重</w:t>
      </w:r>
      <w:r w:rsidR="0026179A">
        <w:rPr>
          <w:rFonts w:ascii="宋体" w:hAnsi="宋体" w:hint="eastAsia"/>
          <w:kern w:val="0"/>
          <w:sz w:val="24"/>
          <w:szCs w:val="24"/>
        </w:rPr>
        <w:t>，</w:t>
      </w:r>
      <w:r>
        <w:rPr>
          <w:rFonts w:hint="eastAsia"/>
          <w:sz w:val="24"/>
        </w:rPr>
        <w:t>对于基于特征的迁移学习而言，</w:t>
      </w:r>
      <w:proofErr w:type="gramStart"/>
      <w:r>
        <w:rPr>
          <w:rFonts w:hint="eastAsia"/>
          <w:sz w:val="24"/>
        </w:rPr>
        <w:t>源域与</w:t>
      </w:r>
      <w:proofErr w:type="gramEnd"/>
      <w:r>
        <w:rPr>
          <w:rFonts w:hint="eastAsia"/>
          <w:sz w:val="24"/>
        </w:rPr>
        <w:t>目标域之间的枢纽特征的匹配对于在两个领域中进行机器学习的效果是至关重要的，因此研究好如何将两个领域中的非枢纽特征更好地转化为枢纽特征，以及如何将两个领域中的枢纽特征做最大程度上的对齐，</w:t>
      </w:r>
      <w:r w:rsidR="0026179A">
        <w:rPr>
          <w:rFonts w:hint="eastAsia"/>
          <w:sz w:val="24"/>
        </w:rPr>
        <w:t>对于</w:t>
      </w:r>
      <w:r>
        <w:rPr>
          <w:rFonts w:hint="eastAsia"/>
          <w:sz w:val="24"/>
        </w:rPr>
        <w:t>提升迁移学习的准确率</w:t>
      </w:r>
      <w:r w:rsidR="0026179A">
        <w:rPr>
          <w:rFonts w:hint="eastAsia"/>
          <w:sz w:val="24"/>
        </w:rPr>
        <w:t>是至关重要的</w:t>
      </w:r>
      <w:r>
        <w:rPr>
          <w:rFonts w:hint="eastAsia"/>
          <w:sz w:val="24"/>
        </w:rPr>
        <w:t>，这是选取</w:t>
      </w:r>
      <w:r w:rsidR="0026179A">
        <w:rPr>
          <w:rFonts w:hint="eastAsia"/>
          <w:sz w:val="24"/>
        </w:rPr>
        <w:t>本</w:t>
      </w:r>
      <w:r>
        <w:rPr>
          <w:rFonts w:hint="eastAsia"/>
          <w:sz w:val="24"/>
        </w:rPr>
        <w:t>课题的重要意义之所在。</w:t>
      </w:r>
    </w:p>
    <w:p w:rsidR="00FE00E2" w:rsidRDefault="00FE00E2" w:rsidP="00FE00E2">
      <w:pPr>
        <w:spacing w:line="360" w:lineRule="auto"/>
        <w:ind w:firstLine="420"/>
        <w:rPr>
          <w:rFonts w:ascii="宋体" w:hAnsi="宋体"/>
          <w:kern w:val="0"/>
          <w:sz w:val="24"/>
          <w:szCs w:val="24"/>
        </w:rPr>
      </w:pPr>
      <w:r w:rsidRPr="00FE00E2">
        <w:rPr>
          <w:rFonts w:ascii="宋体" w:hAnsi="宋体" w:hint="eastAsia"/>
          <w:kern w:val="0"/>
          <w:sz w:val="24"/>
          <w:szCs w:val="24"/>
          <w:highlight w:val="yellow"/>
        </w:rPr>
        <w:t>本文中，笔者首先对当今时代下跨领域文本特征对齐算法进行全面剖析，而后选取对本课题最为契合的算法，以电</w:t>
      </w:r>
      <w:proofErr w:type="gramStart"/>
      <w:r w:rsidRPr="00FE00E2">
        <w:rPr>
          <w:rFonts w:ascii="宋体" w:hAnsi="宋体" w:hint="eastAsia"/>
          <w:kern w:val="0"/>
          <w:sz w:val="24"/>
          <w:szCs w:val="24"/>
          <w:highlight w:val="yellow"/>
        </w:rPr>
        <w:t>商领域</w:t>
      </w:r>
      <w:proofErr w:type="gramEnd"/>
      <w:r w:rsidRPr="00FE00E2">
        <w:rPr>
          <w:rFonts w:ascii="宋体" w:hAnsi="宋体" w:hint="eastAsia"/>
          <w:kern w:val="0"/>
          <w:sz w:val="24"/>
          <w:szCs w:val="24"/>
          <w:highlight w:val="yellow"/>
        </w:rPr>
        <w:t>为源域，以新闻领域为目标域，完成两个领域之间的迁移学习。</w:t>
      </w:r>
    </w:p>
    <w:p w:rsidR="00CE6F00" w:rsidRPr="00CE6F00" w:rsidRDefault="00CB37FC" w:rsidP="00CB37FC">
      <w:pPr>
        <w:pStyle w:val="2"/>
        <w:rPr>
          <w:color w:val="FF0000"/>
          <w:szCs w:val="28"/>
        </w:rPr>
      </w:pPr>
      <w:bookmarkStart w:id="25" w:name="_Toc41032144"/>
      <w:r>
        <w:t>1.2</w:t>
      </w:r>
      <w:r w:rsidR="00CE6F00" w:rsidRPr="00CE6F00">
        <w:t xml:space="preserve">  </w:t>
      </w:r>
      <w:r w:rsidR="00FE00E2">
        <w:rPr>
          <w:rFonts w:hint="eastAsia"/>
        </w:rPr>
        <w:t>文本特征</w:t>
      </w:r>
      <w:r w:rsidR="00680FFC">
        <w:rPr>
          <w:rFonts w:hint="eastAsia"/>
        </w:rPr>
        <w:t>对齐问题</w:t>
      </w:r>
      <w:r w:rsidR="00CE6F00" w:rsidRPr="00CE6F00">
        <w:t>的研究</w:t>
      </w:r>
      <w:r w:rsidR="00FE00E2">
        <w:rPr>
          <w:rFonts w:hint="eastAsia"/>
        </w:rPr>
        <w:t>现状</w:t>
      </w:r>
      <w:bookmarkEnd w:id="25"/>
    </w:p>
    <w:p w:rsidR="00FB2C0C" w:rsidRDefault="00673CCE" w:rsidP="00FB2C0C">
      <w:pPr>
        <w:adjustRightInd w:val="0"/>
        <w:snapToGrid w:val="0"/>
        <w:spacing w:line="360" w:lineRule="auto"/>
        <w:ind w:firstLine="482"/>
        <w:rPr>
          <w:sz w:val="24"/>
          <w:szCs w:val="24"/>
        </w:rPr>
      </w:pPr>
      <w:r>
        <w:rPr>
          <w:rFonts w:hint="eastAsia"/>
          <w:sz w:val="24"/>
          <w:szCs w:val="24"/>
        </w:rPr>
        <w:t>目前网络环境中，各类文本信息有着多种多样的形式，它们所表达的情感倾向也相差甚大，例如在电</w:t>
      </w:r>
      <w:proofErr w:type="gramStart"/>
      <w:r>
        <w:rPr>
          <w:rFonts w:hint="eastAsia"/>
          <w:sz w:val="24"/>
          <w:szCs w:val="24"/>
        </w:rPr>
        <w:t>商领域</w:t>
      </w:r>
      <w:proofErr w:type="gramEnd"/>
      <w:r>
        <w:rPr>
          <w:rFonts w:hint="eastAsia"/>
          <w:sz w:val="24"/>
          <w:szCs w:val="24"/>
        </w:rPr>
        <w:t>与新闻领域中，用户们会发表许多的关于产品或者时政的评论及意见</w:t>
      </w:r>
      <w:r w:rsidR="00FB2C0C">
        <w:rPr>
          <w:rFonts w:hint="eastAsia"/>
          <w:sz w:val="24"/>
          <w:szCs w:val="24"/>
        </w:rPr>
        <w:t>，这些评论及意见通常含有用户的情感极性。</w:t>
      </w:r>
      <w:proofErr w:type="spellStart"/>
      <w:r w:rsidR="00FB2C0C">
        <w:rPr>
          <w:rFonts w:hint="eastAsia"/>
          <w:sz w:val="24"/>
          <w:szCs w:val="24"/>
        </w:rPr>
        <w:t>Turney</w:t>
      </w:r>
      <w:proofErr w:type="spellEnd"/>
      <w:r w:rsidR="00FB2C0C" w:rsidRPr="00FB2C0C">
        <w:rPr>
          <w:sz w:val="24"/>
          <w:szCs w:val="24"/>
          <w:vertAlign w:val="superscript"/>
        </w:rPr>
        <w:fldChar w:fldCharType="begin"/>
      </w:r>
      <w:r w:rsidR="00FB2C0C" w:rsidRPr="00FB2C0C">
        <w:rPr>
          <w:sz w:val="24"/>
          <w:szCs w:val="24"/>
          <w:vertAlign w:val="superscript"/>
        </w:rPr>
        <w:instrText xml:space="preserve"> </w:instrText>
      </w:r>
      <w:r w:rsidR="00FB2C0C" w:rsidRPr="00FB2C0C">
        <w:rPr>
          <w:rFonts w:hint="eastAsia"/>
          <w:sz w:val="24"/>
          <w:szCs w:val="24"/>
          <w:vertAlign w:val="superscript"/>
        </w:rPr>
        <w:instrText>REF _Ref40634064 \r \h</w:instrText>
      </w:r>
      <w:r w:rsidR="00FB2C0C" w:rsidRPr="00FB2C0C">
        <w:rPr>
          <w:sz w:val="24"/>
          <w:szCs w:val="24"/>
          <w:vertAlign w:val="superscript"/>
        </w:rPr>
        <w:instrText xml:space="preserve"> </w:instrText>
      </w:r>
      <w:r w:rsidR="00FB2C0C">
        <w:rPr>
          <w:sz w:val="24"/>
          <w:szCs w:val="24"/>
          <w:vertAlign w:val="superscript"/>
        </w:rPr>
        <w:instrText xml:space="preserve"> \* MERGEFORMAT </w:instrText>
      </w:r>
      <w:r w:rsidR="00FB2C0C" w:rsidRPr="00FB2C0C">
        <w:rPr>
          <w:sz w:val="24"/>
          <w:szCs w:val="24"/>
          <w:vertAlign w:val="superscript"/>
        </w:rPr>
      </w:r>
      <w:r w:rsidR="00FB2C0C" w:rsidRPr="00FB2C0C">
        <w:rPr>
          <w:sz w:val="24"/>
          <w:szCs w:val="24"/>
          <w:vertAlign w:val="superscript"/>
        </w:rPr>
        <w:fldChar w:fldCharType="separate"/>
      </w:r>
      <w:r w:rsidR="00FB2C0C" w:rsidRPr="00FB2C0C">
        <w:rPr>
          <w:sz w:val="24"/>
          <w:szCs w:val="24"/>
          <w:vertAlign w:val="superscript"/>
        </w:rPr>
        <w:t>[2]</w:t>
      </w:r>
      <w:r w:rsidR="00FB2C0C" w:rsidRPr="00FB2C0C">
        <w:rPr>
          <w:sz w:val="24"/>
          <w:szCs w:val="24"/>
          <w:vertAlign w:val="superscript"/>
        </w:rPr>
        <w:fldChar w:fldCharType="end"/>
      </w:r>
      <w:r w:rsidR="00FB2C0C">
        <w:rPr>
          <w:rFonts w:hint="eastAsia"/>
          <w:sz w:val="24"/>
          <w:szCs w:val="24"/>
        </w:rPr>
        <w:t>等人在</w:t>
      </w:r>
      <w:r w:rsidR="00FB2C0C">
        <w:rPr>
          <w:rFonts w:hint="eastAsia"/>
          <w:sz w:val="24"/>
          <w:szCs w:val="24"/>
        </w:rPr>
        <w:t>2</w:t>
      </w:r>
      <w:r w:rsidR="00FB2C0C">
        <w:rPr>
          <w:sz w:val="24"/>
          <w:szCs w:val="24"/>
        </w:rPr>
        <w:t>002</w:t>
      </w:r>
      <w:r w:rsidR="00FB2C0C">
        <w:rPr>
          <w:rFonts w:hint="eastAsia"/>
          <w:sz w:val="24"/>
          <w:szCs w:val="24"/>
        </w:rPr>
        <w:t>年第一次将文本情感分类的任务</w:t>
      </w:r>
      <w:proofErr w:type="gramStart"/>
      <w:r w:rsidR="00FB2C0C">
        <w:rPr>
          <w:rFonts w:hint="eastAsia"/>
          <w:sz w:val="24"/>
          <w:szCs w:val="24"/>
        </w:rPr>
        <w:t>当做</w:t>
      </w:r>
      <w:proofErr w:type="gramEnd"/>
      <w:r w:rsidR="00FB2C0C">
        <w:rPr>
          <w:rFonts w:hint="eastAsia"/>
          <w:sz w:val="24"/>
          <w:szCs w:val="24"/>
        </w:rPr>
        <w:t>学术问题公开提出，之后再行业内引发了众多学者的研究。</w:t>
      </w:r>
    </w:p>
    <w:p w:rsidR="00FB2C0C" w:rsidRPr="00FB2C0C" w:rsidRDefault="00FB2C0C" w:rsidP="00A42AEB">
      <w:pPr>
        <w:adjustRightInd w:val="0"/>
        <w:snapToGrid w:val="0"/>
        <w:spacing w:line="360" w:lineRule="auto"/>
        <w:ind w:firstLine="482"/>
        <w:rPr>
          <w:sz w:val="24"/>
          <w:szCs w:val="24"/>
        </w:rPr>
      </w:pPr>
      <w:r w:rsidRPr="00FB2C0C">
        <w:rPr>
          <w:rFonts w:hint="eastAsia"/>
          <w:sz w:val="24"/>
          <w:szCs w:val="24"/>
        </w:rPr>
        <w:t>目前常用的基于统计的特征选择方法有</w:t>
      </w:r>
      <w:r w:rsidRPr="00FB2C0C">
        <w:rPr>
          <w:sz w:val="24"/>
          <w:szCs w:val="24"/>
        </w:rPr>
        <w:t>信息增益方法</w:t>
      </w:r>
      <w:r w:rsidRPr="00FB2C0C">
        <w:rPr>
          <w:sz w:val="24"/>
          <w:szCs w:val="24"/>
        </w:rPr>
        <w:t>(IG)</w:t>
      </w:r>
      <w:r w:rsidRPr="00FB2C0C">
        <w:rPr>
          <w:sz w:val="24"/>
          <w:szCs w:val="24"/>
        </w:rPr>
        <w:t>、互信息方法</w:t>
      </w:r>
      <w:r w:rsidRPr="00FB2C0C">
        <w:rPr>
          <w:sz w:val="24"/>
          <w:szCs w:val="24"/>
        </w:rPr>
        <w:t>(MI)</w:t>
      </w:r>
      <w:r w:rsidR="00AA0259">
        <w:rPr>
          <w:sz w:val="24"/>
          <w:szCs w:val="24"/>
        </w:rPr>
        <w:t>、</w:t>
      </w:r>
      <w:r w:rsidR="00013EB3">
        <w:rPr>
          <w:rFonts w:hint="eastAsia"/>
          <w:sz w:val="24"/>
          <w:szCs w:val="24"/>
        </w:rPr>
        <w:t>卡方统计</w:t>
      </w:r>
      <w:r w:rsidR="00013EB3">
        <w:rPr>
          <w:rFonts w:hint="eastAsia"/>
          <w:sz w:val="24"/>
          <w:szCs w:val="24"/>
        </w:rPr>
        <w:t>(</w:t>
      </w:r>
      <w:r w:rsidR="00013EB3">
        <w:rPr>
          <w:sz w:val="24"/>
          <w:szCs w:val="24"/>
        </w:rPr>
        <w:t>CHI)</w:t>
      </w:r>
      <w:r w:rsidR="00013EB3">
        <w:rPr>
          <w:rFonts w:hint="eastAsia"/>
          <w:sz w:val="24"/>
          <w:szCs w:val="24"/>
        </w:rPr>
        <w:t>法</w:t>
      </w:r>
      <w:r w:rsidRPr="00FB2C0C">
        <w:rPr>
          <w:sz w:val="24"/>
          <w:szCs w:val="24"/>
        </w:rPr>
        <w:t>、文档频率方法</w:t>
      </w:r>
      <w:r w:rsidRPr="00FB2C0C">
        <w:rPr>
          <w:sz w:val="24"/>
          <w:szCs w:val="24"/>
        </w:rPr>
        <w:t>(DF)</w:t>
      </w:r>
      <w:r w:rsidRPr="00FB2C0C">
        <w:rPr>
          <w:sz w:val="24"/>
          <w:szCs w:val="24"/>
        </w:rPr>
        <w:t>等</w:t>
      </w:r>
      <w:r w:rsidRPr="004C3FDD">
        <w:rPr>
          <w:sz w:val="24"/>
          <w:szCs w:val="24"/>
          <w:vertAlign w:val="superscript"/>
        </w:rPr>
        <w:fldChar w:fldCharType="begin"/>
      </w:r>
      <w:r w:rsidRPr="004C3FDD">
        <w:rPr>
          <w:sz w:val="24"/>
          <w:szCs w:val="24"/>
          <w:vertAlign w:val="superscript"/>
        </w:rPr>
        <w:instrText xml:space="preserve"> REF _Ref37178303 \r \h  \* MERGEFORMAT </w:instrText>
      </w:r>
      <w:r w:rsidRPr="004C3FDD">
        <w:rPr>
          <w:sz w:val="24"/>
          <w:szCs w:val="24"/>
          <w:vertAlign w:val="superscript"/>
        </w:rPr>
      </w:r>
      <w:r w:rsidRPr="004C3FDD">
        <w:rPr>
          <w:sz w:val="24"/>
          <w:szCs w:val="24"/>
          <w:vertAlign w:val="superscript"/>
        </w:rPr>
        <w:fldChar w:fldCharType="separate"/>
      </w:r>
      <w:r w:rsidR="00FD0565" w:rsidRPr="004C3FDD">
        <w:rPr>
          <w:sz w:val="24"/>
          <w:szCs w:val="24"/>
          <w:vertAlign w:val="superscript"/>
        </w:rPr>
        <w:t>[3-5</w:t>
      </w:r>
      <w:r w:rsidRPr="004C3FDD">
        <w:rPr>
          <w:sz w:val="24"/>
          <w:szCs w:val="24"/>
          <w:vertAlign w:val="superscript"/>
        </w:rPr>
        <w:t>]</w:t>
      </w:r>
      <w:r w:rsidRPr="004C3FDD">
        <w:rPr>
          <w:sz w:val="24"/>
          <w:szCs w:val="24"/>
          <w:vertAlign w:val="superscript"/>
        </w:rPr>
        <w:fldChar w:fldCharType="end"/>
      </w:r>
      <w:r w:rsidRPr="00FB2C0C">
        <w:rPr>
          <w:sz w:val="24"/>
          <w:szCs w:val="24"/>
        </w:rPr>
        <w:t>。</w:t>
      </w:r>
      <w:r w:rsidRPr="00FB2C0C">
        <w:rPr>
          <w:sz w:val="24"/>
          <w:szCs w:val="24"/>
        </w:rPr>
        <w:t>2010</w:t>
      </w:r>
      <w:r w:rsidRPr="00FB2C0C">
        <w:rPr>
          <w:rFonts w:hint="eastAsia"/>
          <w:sz w:val="24"/>
          <w:szCs w:val="24"/>
        </w:rPr>
        <w:t>年，在总结已有特征选择方法的基础上，杨凯峰</w:t>
      </w:r>
      <w:r w:rsidRPr="004C3FDD">
        <w:rPr>
          <w:sz w:val="24"/>
          <w:szCs w:val="24"/>
          <w:vertAlign w:val="superscript"/>
        </w:rPr>
        <w:fldChar w:fldCharType="begin"/>
      </w:r>
      <w:r w:rsidRPr="004C3FDD">
        <w:rPr>
          <w:sz w:val="24"/>
          <w:szCs w:val="24"/>
          <w:vertAlign w:val="superscript"/>
        </w:rPr>
        <w:instrText xml:space="preserve"> </w:instrText>
      </w:r>
      <w:r w:rsidRPr="004C3FDD">
        <w:rPr>
          <w:rFonts w:hint="eastAsia"/>
          <w:sz w:val="24"/>
          <w:szCs w:val="24"/>
          <w:vertAlign w:val="superscript"/>
        </w:rPr>
        <w:instrText>REF _Ref37177846 \r \h</w:instrText>
      </w:r>
      <w:r w:rsidRPr="004C3FDD">
        <w:rPr>
          <w:sz w:val="24"/>
          <w:szCs w:val="24"/>
          <w:vertAlign w:val="superscript"/>
        </w:rPr>
        <w:instrText xml:space="preserve">  \* MERGEFORMAT </w:instrText>
      </w:r>
      <w:r w:rsidRPr="004C3FDD">
        <w:rPr>
          <w:sz w:val="24"/>
          <w:szCs w:val="24"/>
          <w:vertAlign w:val="superscript"/>
        </w:rPr>
      </w:r>
      <w:r w:rsidRPr="004C3FDD">
        <w:rPr>
          <w:sz w:val="24"/>
          <w:szCs w:val="24"/>
          <w:vertAlign w:val="superscript"/>
        </w:rPr>
        <w:fldChar w:fldCharType="separate"/>
      </w:r>
      <w:r w:rsidRPr="004C3FDD">
        <w:rPr>
          <w:sz w:val="24"/>
          <w:szCs w:val="24"/>
          <w:vertAlign w:val="superscript"/>
        </w:rPr>
        <w:t>[</w:t>
      </w:r>
      <w:r w:rsidR="004C3FDD" w:rsidRPr="004C3FDD">
        <w:rPr>
          <w:sz w:val="24"/>
          <w:szCs w:val="24"/>
          <w:vertAlign w:val="superscript"/>
        </w:rPr>
        <w:t>6</w:t>
      </w:r>
      <w:r w:rsidRPr="004C3FDD">
        <w:rPr>
          <w:sz w:val="24"/>
          <w:szCs w:val="24"/>
          <w:vertAlign w:val="superscript"/>
        </w:rPr>
        <w:t>]</w:t>
      </w:r>
      <w:r w:rsidRPr="004C3FDD">
        <w:rPr>
          <w:sz w:val="24"/>
          <w:szCs w:val="24"/>
          <w:vertAlign w:val="superscript"/>
        </w:rPr>
        <w:fldChar w:fldCharType="end"/>
      </w:r>
      <w:r w:rsidRPr="00FB2C0C">
        <w:rPr>
          <w:rFonts w:hint="eastAsia"/>
          <w:sz w:val="24"/>
          <w:szCs w:val="24"/>
        </w:rPr>
        <w:t>等一种新的基于文档频率</w:t>
      </w:r>
      <w:r w:rsidRPr="00FB2C0C">
        <w:rPr>
          <w:rFonts w:hint="eastAsia"/>
          <w:sz w:val="24"/>
          <w:szCs w:val="24"/>
        </w:rPr>
        <w:t>(</w:t>
      </w:r>
      <w:r w:rsidRPr="00FB2C0C">
        <w:rPr>
          <w:sz w:val="24"/>
          <w:szCs w:val="24"/>
        </w:rPr>
        <w:t>DF)</w:t>
      </w:r>
      <w:r w:rsidRPr="00FB2C0C">
        <w:rPr>
          <w:rFonts w:hint="eastAsia"/>
          <w:sz w:val="24"/>
          <w:szCs w:val="24"/>
        </w:rPr>
        <w:t>的特征选择方法，此方法主要用于中文文本分类，需要先对每篇文档进行分词处理。他们使</w:t>
      </w:r>
      <w:r w:rsidRPr="00FB2C0C">
        <w:rPr>
          <w:sz w:val="24"/>
          <w:szCs w:val="24"/>
        </w:rPr>
        <w:t>用</w:t>
      </w:r>
      <w:r w:rsidRPr="00FB2C0C">
        <w:rPr>
          <w:sz w:val="24"/>
          <w:szCs w:val="24"/>
        </w:rPr>
        <w:t xml:space="preserve"> ICTCLAS(Institute of Computing </w:t>
      </w:r>
      <w:proofErr w:type="spellStart"/>
      <w:r w:rsidRPr="00FB2C0C">
        <w:rPr>
          <w:sz w:val="24"/>
          <w:szCs w:val="24"/>
        </w:rPr>
        <w:t>Technology,Chinese</w:t>
      </w:r>
      <w:proofErr w:type="spellEnd"/>
      <w:r w:rsidRPr="00FB2C0C">
        <w:rPr>
          <w:sz w:val="24"/>
          <w:szCs w:val="24"/>
        </w:rPr>
        <w:t xml:space="preserve"> Lexical Analysis System)</w:t>
      </w:r>
      <w:r w:rsidRPr="00FB2C0C">
        <w:rPr>
          <w:sz w:val="24"/>
          <w:szCs w:val="24"/>
        </w:rPr>
        <w:t>系统完成文档的分词及词性标注</w:t>
      </w:r>
      <w:r w:rsidRPr="00FB2C0C">
        <w:rPr>
          <w:rFonts w:hint="eastAsia"/>
          <w:sz w:val="24"/>
          <w:szCs w:val="24"/>
        </w:rPr>
        <w:t>，使用特征词在一个类别中出现的文</w:t>
      </w:r>
      <w:r w:rsidRPr="00FB2C0C">
        <w:rPr>
          <w:sz w:val="24"/>
          <w:szCs w:val="24"/>
        </w:rPr>
        <w:t>档数来表示这个特征词与该类别的相关度</w:t>
      </w:r>
      <w:r w:rsidRPr="00FB2C0C">
        <w:rPr>
          <w:rFonts w:hint="eastAsia"/>
          <w:sz w:val="24"/>
          <w:szCs w:val="24"/>
        </w:rPr>
        <w:t>，他们使用复旦大学整理的语料库进行分类实验，结果显示，在进行特征选择时，补充部分高词频特征词可以</w:t>
      </w:r>
      <w:r w:rsidRPr="00FB2C0C">
        <w:rPr>
          <w:sz w:val="24"/>
          <w:szCs w:val="24"/>
        </w:rPr>
        <w:t>提高分类的召回率和准确率</w:t>
      </w:r>
      <w:r w:rsidRPr="00FB2C0C">
        <w:rPr>
          <w:rFonts w:hint="eastAsia"/>
          <w:sz w:val="24"/>
          <w:szCs w:val="24"/>
        </w:rPr>
        <w:t>。在向量空间模型中，将文本表示单元（特征词）</w:t>
      </w:r>
      <w:r w:rsidRPr="00FB2C0C">
        <w:rPr>
          <w:sz w:val="24"/>
          <w:szCs w:val="24"/>
        </w:rPr>
        <w:t>转换为向量通常使用的权重计算方法是</w:t>
      </w:r>
      <w:r w:rsidRPr="00FB2C0C">
        <w:rPr>
          <w:sz w:val="24"/>
          <w:szCs w:val="24"/>
        </w:rPr>
        <w:t>TF-IDF(term</w:t>
      </w:r>
      <w:r w:rsidRPr="00FB2C0C">
        <w:rPr>
          <w:rFonts w:hint="eastAsia"/>
          <w:sz w:val="24"/>
          <w:szCs w:val="24"/>
        </w:rPr>
        <w:t xml:space="preserve"> </w:t>
      </w:r>
      <w:r w:rsidRPr="00FB2C0C">
        <w:rPr>
          <w:sz w:val="24"/>
          <w:szCs w:val="24"/>
        </w:rPr>
        <w:t>frequency</w:t>
      </w:r>
      <w:r w:rsidRPr="00FB2C0C">
        <w:rPr>
          <w:rFonts w:hint="eastAsia"/>
          <w:sz w:val="24"/>
          <w:szCs w:val="24"/>
        </w:rPr>
        <w:t>-</w:t>
      </w:r>
      <w:r w:rsidRPr="00FB2C0C">
        <w:rPr>
          <w:sz w:val="24"/>
          <w:szCs w:val="24"/>
        </w:rPr>
        <w:t>inve</w:t>
      </w:r>
      <w:r w:rsidRPr="00FB2C0C">
        <w:rPr>
          <w:rFonts w:hint="eastAsia"/>
          <w:sz w:val="24"/>
          <w:szCs w:val="24"/>
        </w:rPr>
        <w:t>rse</w:t>
      </w:r>
      <w:r w:rsidRPr="00FB2C0C">
        <w:rPr>
          <w:sz w:val="24"/>
          <w:szCs w:val="24"/>
        </w:rPr>
        <w:t xml:space="preserve"> document frequency)</w:t>
      </w:r>
      <w:r w:rsidRPr="00FB2C0C">
        <w:rPr>
          <w:rFonts w:hint="eastAsia"/>
          <w:sz w:val="24"/>
          <w:szCs w:val="24"/>
        </w:rPr>
        <w:t>方法，</w:t>
      </w:r>
      <w:r w:rsidRPr="00FB2C0C">
        <w:rPr>
          <w:sz w:val="24"/>
          <w:szCs w:val="24"/>
        </w:rPr>
        <w:t>在一定程度上，这个方法能有效地表示一个特征词在文本中区分文本属性的重要程度，但其理论依据存在不足。</w:t>
      </w:r>
      <w:r w:rsidRPr="00FB2C0C">
        <w:rPr>
          <w:rFonts w:hint="eastAsia"/>
          <w:sz w:val="24"/>
          <w:szCs w:val="24"/>
        </w:rPr>
        <w:t>2</w:t>
      </w:r>
      <w:r w:rsidRPr="00FB2C0C">
        <w:rPr>
          <w:sz w:val="24"/>
          <w:szCs w:val="24"/>
        </w:rPr>
        <w:t>013</w:t>
      </w:r>
      <w:r w:rsidRPr="00FB2C0C">
        <w:rPr>
          <w:rFonts w:hint="eastAsia"/>
          <w:sz w:val="24"/>
          <w:szCs w:val="24"/>
        </w:rPr>
        <w:t>年路永和</w:t>
      </w:r>
      <w:r w:rsidRPr="00F750F6">
        <w:rPr>
          <w:sz w:val="24"/>
          <w:szCs w:val="24"/>
          <w:vertAlign w:val="superscript"/>
        </w:rPr>
        <w:fldChar w:fldCharType="begin"/>
      </w:r>
      <w:r w:rsidRPr="00F750F6">
        <w:rPr>
          <w:sz w:val="24"/>
          <w:szCs w:val="24"/>
          <w:vertAlign w:val="superscript"/>
        </w:rPr>
        <w:instrText xml:space="preserve"> </w:instrText>
      </w:r>
      <w:r w:rsidRPr="00F750F6">
        <w:rPr>
          <w:rFonts w:hint="eastAsia"/>
          <w:sz w:val="24"/>
          <w:szCs w:val="24"/>
          <w:vertAlign w:val="superscript"/>
        </w:rPr>
        <w:instrText>REF _Ref37179619 \r \h</w:instrText>
      </w:r>
      <w:r w:rsidRPr="00F750F6">
        <w:rPr>
          <w:sz w:val="24"/>
          <w:szCs w:val="24"/>
          <w:vertAlign w:val="superscript"/>
        </w:rPr>
        <w:instrText xml:space="preserve">  \* MERGEFORMAT </w:instrText>
      </w:r>
      <w:r w:rsidRPr="00F750F6">
        <w:rPr>
          <w:sz w:val="24"/>
          <w:szCs w:val="24"/>
          <w:vertAlign w:val="superscript"/>
        </w:rPr>
      </w:r>
      <w:r w:rsidRPr="00F750F6">
        <w:rPr>
          <w:sz w:val="24"/>
          <w:szCs w:val="24"/>
          <w:vertAlign w:val="superscript"/>
        </w:rPr>
        <w:fldChar w:fldCharType="separate"/>
      </w:r>
      <w:r w:rsidR="00F750F6" w:rsidRPr="00F750F6">
        <w:rPr>
          <w:sz w:val="24"/>
          <w:szCs w:val="24"/>
          <w:vertAlign w:val="superscript"/>
        </w:rPr>
        <w:t>[7</w:t>
      </w:r>
      <w:r w:rsidRPr="00F750F6">
        <w:rPr>
          <w:sz w:val="24"/>
          <w:szCs w:val="24"/>
          <w:vertAlign w:val="superscript"/>
        </w:rPr>
        <w:t>]</w:t>
      </w:r>
      <w:r w:rsidRPr="00F750F6">
        <w:rPr>
          <w:sz w:val="24"/>
          <w:szCs w:val="24"/>
          <w:vertAlign w:val="superscript"/>
        </w:rPr>
        <w:fldChar w:fldCharType="end"/>
      </w:r>
      <w:r w:rsidRPr="00FB2C0C">
        <w:rPr>
          <w:rFonts w:hint="eastAsia"/>
          <w:sz w:val="24"/>
          <w:szCs w:val="24"/>
        </w:rPr>
        <w:t>等提出了改进</w:t>
      </w:r>
      <w:r w:rsidRPr="00FB2C0C">
        <w:rPr>
          <w:sz w:val="24"/>
          <w:szCs w:val="24"/>
        </w:rPr>
        <w:t>TF-IDF</w:t>
      </w:r>
      <w:r w:rsidRPr="00FB2C0C">
        <w:rPr>
          <w:sz w:val="24"/>
          <w:szCs w:val="24"/>
        </w:rPr>
        <w:t>算法的文本</w:t>
      </w:r>
      <w:proofErr w:type="gramStart"/>
      <w:r w:rsidRPr="00FB2C0C">
        <w:rPr>
          <w:sz w:val="24"/>
          <w:szCs w:val="24"/>
        </w:rPr>
        <w:t>特征项权值</w:t>
      </w:r>
      <w:proofErr w:type="gramEnd"/>
      <w:r w:rsidRPr="00FB2C0C">
        <w:rPr>
          <w:sz w:val="24"/>
          <w:szCs w:val="24"/>
        </w:rPr>
        <w:t>计算方法</w:t>
      </w:r>
      <w:r w:rsidRPr="00FB2C0C">
        <w:rPr>
          <w:rFonts w:hint="eastAsia"/>
          <w:sz w:val="24"/>
          <w:szCs w:val="24"/>
        </w:rPr>
        <w:t>，改进的核心思想是：</w:t>
      </w:r>
      <w:r w:rsidRPr="00FB2C0C">
        <w:rPr>
          <w:sz w:val="24"/>
          <w:szCs w:val="24"/>
        </w:rPr>
        <w:t>每个特征词对每个类的区分能力不同，其重要性用特征选择评估函数反映，同时该词集中分布的类就是其所属的类，即这个特征词要具有这个类的特征性。为避免特征词只集中出现在某</w:t>
      </w:r>
      <w:r w:rsidRPr="00FB2C0C">
        <w:rPr>
          <w:sz w:val="24"/>
          <w:szCs w:val="24"/>
        </w:rPr>
        <w:lastRenderedPageBreak/>
        <w:t>篇文档中，要求该特征词在该类别文档中应均匀分布</w:t>
      </w:r>
      <w:r w:rsidRPr="00FB2C0C">
        <w:rPr>
          <w:rFonts w:hint="eastAsia"/>
          <w:sz w:val="24"/>
          <w:szCs w:val="24"/>
        </w:rPr>
        <w:t>。随后，</w:t>
      </w:r>
      <w:proofErr w:type="gramStart"/>
      <w:r w:rsidRPr="00FB2C0C">
        <w:rPr>
          <w:sz w:val="24"/>
          <w:szCs w:val="24"/>
        </w:rPr>
        <w:t>曹鲁慧</w:t>
      </w:r>
      <w:proofErr w:type="gramEnd"/>
      <w:r w:rsidRPr="002C78D7">
        <w:rPr>
          <w:sz w:val="24"/>
          <w:szCs w:val="24"/>
          <w:vertAlign w:val="superscript"/>
        </w:rPr>
        <w:fldChar w:fldCharType="begin"/>
      </w:r>
      <w:r w:rsidRPr="002C78D7">
        <w:rPr>
          <w:sz w:val="24"/>
          <w:szCs w:val="24"/>
          <w:vertAlign w:val="superscript"/>
        </w:rPr>
        <w:instrText xml:space="preserve"> REF _Ref37181351 \r \h  \* MERGEFORMAT </w:instrText>
      </w:r>
      <w:r w:rsidRPr="002C78D7">
        <w:rPr>
          <w:sz w:val="24"/>
          <w:szCs w:val="24"/>
          <w:vertAlign w:val="superscript"/>
        </w:rPr>
      </w:r>
      <w:r w:rsidRPr="002C78D7">
        <w:rPr>
          <w:sz w:val="24"/>
          <w:szCs w:val="24"/>
          <w:vertAlign w:val="superscript"/>
        </w:rPr>
        <w:fldChar w:fldCharType="separate"/>
      </w:r>
      <w:r w:rsidRPr="002C78D7">
        <w:rPr>
          <w:sz w:val="24"/>
          <w:szCs w:val="24"/>
          <w:vertAlign w:val="superscript"/>
        </w:rPr>
        <w:t>[</w:t>
      </w:r>
      <w:r w:rsidR="002C78D7" w:rsidRPr="002C78D7">
        <w:rPr>
          <w:sz w:val="24"/>
          <w:szCs w:val="24"/>
          <w:vertAlign w:val="superscript"/>
        </w:rPr>
        <w:t>8</w:t>
      </w:r>
      <w:r w:rsidRPr="002C78D7">
        <w:rPr>
          <w:sz w:val="24"/>
          <w:szCs w:val="24"/>
          <w:vertAlign w:val="superscript"/>
        </w:rPr>
        <w:t>]</w:t>
      </w:r>
      <w:r w:rsidRPr="002C78D7">
        <w:rPr>
          <w:sz w:val="24"/>
          <w:szCs w:val="24"/>
          <w:vertAlign w:val="superscript"/>
        </w:rPr>
        <w:fldChar w:fldCharType="end"/>
      </w:r>
      <w:r w:rsidRPr="00FB2C0C">
        <w:rPr>
          <w:rFonts w:hint="eastAsia"/>
          <w:sz w:val="24"/>
          <w:szCs w:val="24"/>
        </w:rPr>
        <w:t>等提出一种基于深度学习的中文文本特征提取与分类方法，她们使用卷积神经网络</w:t>
      </w:r>
      <w:r w:rsidRPr="00FB2C0C">
        <w:rPr>
          <w:rFonts w:hint="eastAsia"/>
          <w:sz w:val="24"/>
          <w:szCs w:val="24"/>
        </w:rPr>
        <w:t>(</w:t>
      </w:r>
      <w:r w:rsidRPr="00FB2C0C">
        <w:rPr>
          <w:sz w:val="24"/>
          <w:szCs w:val="24"/>
        </w:rPr>
        <w:t>CNN)</w:t>
      </w:r>
      <w:r w:rsidRPr="00FB2C0C">
        <w:rPr>
          <w:rFonts w:hint="eastAsia"/>
          <w:sz w:val="24"/>
          <w:szCs w:val="24"/>
        </w:rPr>
        <w:t>进行文本分类，</w:t>
      </w:r>
      <w:r w:rsidR="00A42AEB">
        <w:rPr>
          <w:rFonts w:hint="eastAsia"/>
          <w:sz w:val="24"/>
          <w:szCs w:val="24"/>
        </w:rPr>
        <w:t>将</w:t>
      </w:r>
      <w:r w:rsidRPr="00FB2C0C">
        <w:rPr>
          <w:sz w:val="24"/>
          <w:szCs w:val="24"/>
        </w:rPr>
        <w:t>每个样本用</w:t>
      </w:r>
      <w:r w:rsidR="00A42AEB">
        <w:rPr>
          <w:sz w:val="24"/>
          <w:szCs w:val="24"/>
        </w:rPr>
        <w:t>128</w:t>
      </w:r>
      <w:r w:rsidRPr="00FB2C0C">
        <w:rPr>
          <w:sz w:val="24"/>
          <w:szCs w:val="24"/>
        </w:rPr>
        <w:t>维的向量进行表示，大</w:t>
      </w:r>
      <w:r w:rsidRPr="00FB2C0C">
        <w:rPr>
          <w:rFonts w:hint="eastAsia"/>
          <w:sz w:val="24"/>
          <w:szCs w:val="24"/>
        </w:rPr>
        <w:t>大</w:t>
      </w:r>
      <w:r w:rsidRPr="00FB2C0C">
        <w:rPr>
          <w:sz w:val="24"/>
          <w:szCs w:val="24"/>
        </w:rPr>
        <w:t>减少特征的维度，加快分类器的训练速度，</w:t>
      </w:r>
      <w:r w:rsidRPr="00FB2C0C">
        <w:rPr>
          <w:rFonts w:hint="eastAsia"/>
          <w:sz w:val="24"/>
          <w:szCs w:val="24"/>
        </w:rPr>
        <w:t>进而</w:t>
      </w:r>
      <w:r w:rsidRPr="00FB2C0C">
        <w:rPr>
          <w:sz w:val="24"/>
          <w:szCs w:val="24"/>
        </w:rPr>
        <w:t>提高分类的准确率</w:t>
      </w:r>
      <w:r w:rsidRPr="00FB2C0C">
        <w:rPr>
          <w:rFonts w:hint="eastAsia"/>
          <w:sz w:val="24"/>
          <w:szCs w:val="24"/>
        </w:rPr>
        <w:t>。卢晨阳</w:t>
      </w:r>
      <w:r w:rsidRPr="00A42AEB">
        <w:rPr>
          <w:sz w:val="24"/>
          <w:szCs w:val="24"/>
          <w:vertAlign w:val="superscript"/>
        </w:rPr>
        <w:fldChar w:fldCharType="begin"/>
      </w:r>
      <w:r w:rsidRPr="00A42AEB">
        <w:rPr>
          <w:sz w:val="24"/>
          <w:szCs w:val="24"/>
          <w:vertAlign w:val="superscript"/>
        </w:rPr>
        <w:instrText xml:space="preserve"> </w:instrText>
      </w:r>
      <w:r w:rsidRPr="00A42AEB">
        <w:rPr>
          <w:rFonts w:hint="eastAsia"/>
          <w:sz w:val="24"/>
          <w:szCs w:val="24"/>
          <w:vertAlign w:val="superscript"/>
        </w:rPr>
        <w:instrText>REF _Ref37182240 \r \h</w:instrText>
      </w:r>
      <w:r w:rsidRPr="00A42AEB">
        <w:rPr>
          <w:sz w:val="24"/>
          <w:szCs w:val="24"/>
          <w:vertAlign w:val="superscript"/>
        </w:rPr>
        <w:instrText xml:space="preserve">  \* MERGEFORMAT </w:instrText>
      </w:r>
      <w:r w:rsidRPr="00A42AEB">
        <w:rPr>
          <w:sz w:val="24"/>
          <w:szCs w:val="24"/>
          <w:vertAlign w:val="superscript"/>
        </w:rPr>
      </w:r>
      <w:r w:rsidRPr="00A42AEB">
        <w:rPr>
          <w:sz w:val="24"/>
          <w:szCs w:val="24"/>
          <w:vertAlign w:val="superscript"/>
        </w:rPr>
        <w:fldChar w:fldCharType="separate"/>
      </w:r>
      <w:r w:rsidR="00A42AEB" w:rsidRPr="00A42AEB">
        <w:rPr>
          <w:sz w:val="24"/>
          <w:szCs w:val="24"/>
          <w:vertAlign w:val="superscript"/>
        </w:rPr>
        <w:t>[9</w:t>
      </w:r>
      <w:r w:rsidRPr="00A42AEB">
        <w:rPr>
          <w:sz w:val="24"/>
          <w:szCs w:val="24"/>
          <w:vertAlign w:val="superscript"/>
        </w:rPr>
        <w:t>]</w:t>
      </w:r>
      <w:r w:rsidRPr="00A42AEB">
        <w:rPr>
          <w:sz w:val="24"/>
          <w:szCs w:val="24"/>
          <w:vertAlign w:val="superscript"/>
        </w:rPr>
        <w:fldChar w:fldCharType="end"/>
      </w:r>
      <w:r w:rsidRPr="00FB2C0C">
        <w:rPr>
          <w:rFonts w:hint="eastAsia"/>
          <w:sz w:val="24"/>
          <w:szCs w:val="24"/>
        </w:rPr>
        <w:t>等提出一种基于语义结构的迁移学习文本特征对齐算法，他们使用</w:t>
      </w:r>
      <w:proofErr w:type="spellStart"/>
      <w:r w:rsidRPr="00FB2C0C">
        <w:rPr>
          <w:rFonts w:hint="eastAsia"/>
          <w:sz w:val="24"/>
          <w:szCs w:val="24"/>
        </w:rPr>
        <w:t>wordnet</w:t>
      </w:r>
      <w:proofErr w:type="spellEnd"/>
      <w:r w:rsidRPr="00FB2C0C">
        <w:rPr>
          <w:rFonts w:hint="eastAsia"/>
          <w:sz w:val="24"/>
          <w:szCs w:val="24"/>
        </w:rPr>
        <w:t>模型完成领域独立特征的对齐。他们考虑到，传统的枢纽特征抽取和对齐一般只考虑到句子</w:t>
      </w:r>
      <w:r w:rsidRPr="00FB2C0C">
        <w:rPr>
          <w:sz w:val="24"/>
          <w:szCs w:val="24"/>
        </w:rPr>
        <w:t>的结构和词性等信息，而忽略词语特征和类别信息存在一定的相关性，因此在抽取特征时应考虑类别影响。以情感分类为例，在抽取特征训练模型时，首先</w:t>
      </w:r>
      <w:proofErr w:type="gramStart"/>
      <w:r w:rsidRPr="00FB2C0C">
        <w:rPr>
          <w:sz w:val="24"/>
          <w:szCs w:val="24"/>
        </w:rPr>
        <w:t>将源域和</w:t>
      </w:r>
      <w:proofErr w:type="gramEnd"/>
      <w:r w:rsidRPr="00FB2C0C">
        <w:rPr>
          <w:sz w:val="24"/>
          <w:szCs w:val="24"/>
        </w:rPr>
        <w:t>目标域的正类样本</w:t>
      </w:r>
      <w:r w:rsidRPr="00FB2C0C">
        <w:rPr>
          <w:sz w:val="24"/>
          <w:szCs w:val="24"/>
        </w:rPr>
        <w:t>(</w:t>
      </w:r>
      <w:r w:rsidRPr="00FB2C0C">
        <w:rPr>
          <w:sz w:val="24"/>
          <w:szCs w:val="24"/>
        </w:rPr>
        <w:t>积极</w:t>
      </w:r>
      <w:r w:rsidRPr="00FB2C0C">
        <w:rPr>
          <w:sz w:val="24"/>
          <w:szCs w:val="24"/>
        </w:rPr>
        <w:t>)</w:t>
      </w:r>
      <w:proofErr w:type="gramStart"/>
      <w:r w:rsidRPr="00FB2C0C">
        <w:rPr>
          <w:sz w:val="24"/>
          <w:szCs w:val="24"/>
        </w:rPr>
        <w:t>和负类样本</w:t>
      </w:r>
      <w:proofErr w:type="gramEnd"/>
      <w:r w:rsidRPr="00FB2C0C">
        <w:rPr>
          <w:sz w:val="24"/>
          <w:szCs w:val="24"/>
        </w:rPr>
        <w:t>(</w:t>
      </w:r>
      <w:r w:rsidRPr="00FB2C0C">
        <w:rPr>
          <w:sz w:val="24"/>
          <w:szCs w:val="24"/>
        </w:rPr>
        <w:t>消极</w:t>
      </w:r>
      <w:r w:rsidRPr="00FB2C0C">
        <w:rPr>
          <w:sz w:val="24"/>
          <w:szCs w:val="24"/>
        </w:rPr>
        <w:t>)</w:t>
      </w:r>
      <w:r w:rsidRPr="00FB2C0C">
        <w:rPr>
          <w:sz w:val="24"/>
          <w:szCs w:val="24"/>
        </w:rPr>
        <w:t>分开，将不同词性的词语抽取出来，其中，在情感分类中起主要影响的是名词、动词、形容词、副词，然后对正类样本</w:t>
      </w:r>
      <w:proofErr w:type="gramStart"/>
      <w:r w:rsidRPr="00FB2C0C">
        <w:rPr>
          <w:sz w:val="24"/>
          <w:szCs w:val="24"/>
        </w:rPr>
        <w:t>和负类样本</w:t>
      </w:r>
      <w:proofErr w:type="gramEnd"/>
      <w:r w:rsidRPr="00FB2C0C">
        <w:rPr>
          <w:sz w:val="24"/>
          <w:szCs w:val="24"/>
        </w:rPr>
        <w:t>分别抽取名词、动词、形容词和副词，原始</w:t>
      </w:r>
      <w:proofErr w:type="gramStart"/>
      <w:r w:rsidRPr="00FB2C0C">
        <w:rPr>
          <w:sz w:val="24"/>
          <w:szCs w:val="24"/>
        </w:rPr>
        <w:t>的源域和</w:t>
      </w:r>
      <w:proofErr w:type="gramEnd"/>
      <w:r w:rsidRPr="00FB2C0C">
        <w:rPr>
          <w:sz w:val="24"/>
          <w:szCs w:val="24"/>
        </w:rPr>
        <w:t>目标域的</w:t>
      </w:r>
      <w:r w:rsidRPr="00FB2C0C">
        <w:rPr>
          <w:sz w:val="24"/>
          <w:szCs w:val="24"/>
        </w:rPr>
        <w:t>2</w:t>
      </w:r>
      <w:r w:rsidRPr="00FB2C0C">
        <w:rPr>
          <w:sz w:val="24"/>
          <w:szCs w:val="24"/>
        </w:rPr>
        <w:t>份数据变成根据样本类别和词性划分的</w:t>
      </w:r>
      <w:r w:rsidRPr="00FB2C0C">
        <w:rPr>
          <w:sz w:val="24"/>
          <w:szCs w:val="24"/>
        </w:rPr>
        <w:t xml:space="preserve">16 </w:t>
      </w:r>
      <w:r w:rsidRPr="00FB2C0C">
        <w:rPr>
          <w:sz w:val="24"/>
          <w:szCs w:val="24"/>
        </w:rPr>
        <w:t>份数据。最后</w:t>
      </w:r>
      <w:r w:rsidRPr="00FB2C0C">
        <w:rPr>
          <w:sz w:val="24"/>
          <w:szCs w:val="24"/>
        </w:rPr>
        <w:t xml:space="preserve"> </w:t>
      </w:r>
      <w:r w:rsidRPr="00FB2C0C">
        <w:rPr>
          <w:sz w:val="24"/>
          <w:szCs w:val="24"/>
        </w:rPr>
        <w:t>使用</w:t>
      </w:r>
      <w:r w:rsidRPr="00FB2C0C">
        <w:rPr>
          <w:sz w:val="24"/>
          <w:szCs w:val="24"/>
        </w:rPr>
        <w:t xml:space="preserve">16 </w:t>
      </w:r>
      <w:proofErr w:type="gramStart"/>
      <w:r w:rsidRPr="00FB2C0C">
        <w:rPr>
          <w:sz w:val="24"/>
          <w:szCs w:val="24"/>
        </w:rPr>
        <w:t>份数据</w:t>
      </w:r>
      <w:proofErr w:type="gramEnd"/>
      <w:r w:rsidRPr="00FB2C0C">
        <w:rPr>
          <w:sz w:val="24"/>
          <w:szCs w:val="24"/>
        </w:rPr>
        <w:t>作为</w:t>
      </w:r>
      <w:r w:rsidRPr="00FB2C0C">
        <w:rPr>
          <w:rFonts w:hint="eastAsia"/>
          <w:sz w:val="24"/>
          <w:szCs w:val="24"/>
        </w:rPr>
        <w:t>词向量模型</w:t>
      </w:r>
      <w:proofErr w:type="spellStart"/>
      <w:r w:rsidRPr="00FB2C0C">
        <w:rPr>
          <w:sz w:val="24"/>
          <w:szCs w:val="24"/>
        </w:rPr>
        <w:t>GloVe</w:t>
      </w:r>
      <w:proofErr w:type="spellEnd"/>
      <w:r w:rsidRPr="00FB2C0C">
        <w:rPr>
          <w:sz w:val="24"/>
          <w:szCs w:val="24"/>
        </w:rPr>
        <w:t xml:space="preserve"> </w:t>
      </w:r>
      <w:r w:rsidRPr="00FB2C0C">
        <w:rPr>
          <w:sz w:val="24"/>
          <w:szCs w:val="24"/>
        </w:rPr>
        <w:t>模型的输入来进行训练。</w:t>
      </w:r>
    </w:p>
    <w:p w:rsidR="00CE6F00" w:rsidRPr="00CE6F00" w:rsidRDefault="008F7A8C" w:rsidP="006966B6">
      <w:pPr>
        <w:adjustRightInd w:val="0"/>
        <w:snapToGrid w:val="0"/>
        <w:spacing w:line="360" w:lineRule="auto"/>
        <w:ind w:firstLine="482"/>
        <w:rPr>
          <w:rFonts w:ascii="宋体" w:hAnsi="宋体"/>
          <w:sz w:val="24"/>
          <w:szCs w:val="24"/>
        </w:rPr>
      </w:pPr>
      <w:r>
        <w:rPr>
          <w:rFonts w:hint="eastAsia"/>
          <w:sz w:val="24"/>
          <w:szCs w:val="24"/>
        </w:rPr>
        <w:t>另外，</w:t>
      </w:r>
      <w:r w:rsidR="00FB2C0C" w:rsidRPr="00FB2C0C">
        <w:rPr>
          <w:rFonts w:hint="eastAsia"/>
          <w:sz w:val="24"/>
          <w:szCs w:val="24"/>
        </w:rPr>
        <w:t>学者们对文本特征对齐</w:t>
      </w:r>
      <w:r>
        <w:rPr>
          <w:rFonts w:hint="eastAsia"/>
          <w:sz w:val="24"/>
          <w:szCs w:val="24"/>
        </w:rPr>
        <w:t>算法</w:t>
      </w:r>
      <w:r w:rsidR="00FB2C0C" w:rsidRPr="00FB2C0C">
        <w:rPr>
          <w:rFonts w:hint="eastAsia"/>
          <w:sz w:val="24"/>
          <w:szCs w:val="24"/>
        </w:rPr>
        <w:t>的研究</w:t>
      </w:r>
      <w:r>
        <w:rPr>
          <w:rFonts w:hint="eastAsia"/>
          <w:sz w:val="24"/>
          <w:szCs w:val="24"/>
        </w:rPr>
        <w:t>也在不断</w:t>
      </w:r>
      <w:r w:rsidR="00FB2C0C" w:rsidRPr="00FB2C0C">
        <w:rPr>
          <w:rFonts w:hint="eastAsia"/>
          <w:sz w:val="24"/>
          <w:szCs w:val="24"/>
        </w:rPr>
        <w:t>深入，</w:t>
      </w:r>
      <w:r w:rsidR="00FB2C0C" w:rsidRPr="00FB2C0C">
        <w:rPr>
          <w:rFonts w:hint="eastAsia"/>
          <w:sz w:val="24"/>
          <w:szCs w:val="24"/>
        </w:rPr>
        <w:t>2</w:t>
      </w:r>
      <w:r w:rsidR="00FB2C0C" w:rsidRPr="00FB2C0C">
        <w:rPr>
          <w:sz w:val="24"/>
          <w:szCs w:val="24"/>
        </w:rPr>
        <w:t>006</w:t>
      </w:r>
      <w:r w:rsidR="00FB2C0C" w:rsidRPr="00FB2C0C">
        <w:rPr>
          <w:rFonts w:hint="eastAsia"/>
          <w:sz w:val="24"/>
          <w:szCs w:val="24"/>
        </w:rPr>
        <w:t>年，</w:t>
      </w:r>
      <w:r w:rsidR="00FB2C0C" w:rsidRPr="00FB2C0C">
        <w:rPr>
          <w:sz w:val="24"/>
          <w:szCs w:val="24"/>
        </w:rPr>
        <w:t>John Blitzer</w:t>
      </w:r>
      <w:r w:rsidR="00FB2C0C" w:rsidRPr="008F7A8C">
        <w:rPr>
          <w:sz w:val="24"/>
          <w:szCs w:val="24"/>
          <w:vertAlign w:val="superscript"/>
        </w:rPr>
        <w:fldChar w:fldCharType="begin"/>
      </w:r>
      <w:r w:rsidR="00FB2C0C" w:rsidRPr="008F7A8C">
        <w:rPr>
          <w:sz w:val="24"/>
          <w:szCs w:val="24"/>
          <w:vertAlign w:val="superscript"/>
        </w:rPr>
        <w:instrText xml:space="preserve"> REF _Ref37163961 \r \h  \* MERGEFORMAT </w:instrText>
      </w:r>
      <w:r w:rsidR="00FB2C0C" w:rsidRPr="008F7A8C">
        <w:rPr>
          <w:sz w:val="24"/>
          <w:szCs w:val="24"/>
          <w:vertAlign w:val="superscript"/>
        </w:rPr>
      </w:r>
      <w:r w:rsidR="00FB2C0C" w:rsidRPr="008F7A8C">
        <w:rPr>
          <w:sz w:val="24"/>
          <w:szCs w:val="24"/>
          <w:vertAlign w:val="superscript"/>
        </w:rPr>
        <w:fldChar w:fldCharType="separate"/>
      </w:r>
      <w:r w:rsidR="00FB2C0C" w:rsidRPr="008F7A8C">
        <w:rPr>
          <w:sz w:val="24"/>
          <w:szCs w:val="24"/>
          <w:vertAlign w:val="superscript"/>
        </w:rPr>
        <w:t>[</w:t>
      </w:r>
      <w:r w:rsidRPr="008F7A8C">
        <w:rPr>
          <w:sz w:val="24"/>
          <w:szCs w:val="24"/>
          <w:vertAlign w:val="superscript"/>
        </w:rPr>
        <w:t>10</w:t>
      </w:r>
      <w:r w:rsidR="00FB2C0C" w:rsidRPr="008F7A8C">
        <w:rPr>
          <w:sz w:val="24"/>
          <w:szCs w:val="24"/>
          <w:vertAlign w:val="superscript"/>
        </w:rPr>
        <w:t>]</w:t>
      </w:r>
      <w:r w:rsidR="00FB2C0C" w:rsidRPr="008F7A8C">
        <w:rPr>
          <w:sz w:val="24"/>
          <w:szCs w:val="24"/>
          <w:vertAlign w:val="superscript"/>
        </w:rPr>
        <w:fldChar w:fldCharType="end"/>
      </w:r>
      <w:r>
        <w:rPr>
          <w:rFonts w:hint="eastAsia"/>
          <w:sz w:val="24"/>
          <w:szCs w:val="24"/>
        </w:rPr>
        <w:t>等提出一种</w:t>
      </w:r>
      <w:r w:rsidR="00FB2C0C" w:rsidRPr="00FB2C0C">
        <w:rPr>
          <w:rFonts w:hint="eastAsia"/>
          <w:sz w:val="24"/>
          <w:szCs w:val="24"/>
        </w:rPr>
        <w:t>结构</w:t>
      </w:r>
      <w:proofErr w:type="gramStart"/>
      <w:r>
        <w:rPr>
          <w:rFonts w:hint="eastAsia"/>
          <w:sz w:val="24"/>
          <w:szCs w:val="24"/>
        </w:rPr>
        <w:t>一</w:t>
      </w:r>
      <w:r w:rsidR="00FB2C0C" w:rsidRPr="00FB2C0C">
        <w:rPr>
          <w:rFonts w:hint="eastAsia"/>
          <w:sz w:val="24"/>
          <w:szCs w:val="24"/>
        </w:rPr>
        <w:t>致学习</w:t>
      </w:r>
      <w:proofErr w:type="gramEnd"/>
      <w:r w:rsidR="00FB2C0C" w:rsidRPr="00FB2C0C">
        <w:rPr>
          <w:rFonts w:hint="eastAsia"/>
          <w:sz w:val="24"/>
          <w:szCs w:val="24"/>
        </w:rPr>
        <w:t>算法</w:t>
      </w:r>
      <w:r w:rsidR="00FB2C0C" w:rsidRPr="00FB2C0C">
        <w:rPr>
          <w:rFonts w:hint="eastAsia"/>
          <w:sz w:val="24"/>
          <w:szCs w:val="24"/>
        </w:rPr>
        <w:t>(</w:t>
      </w:r>
      <w:r w:rsidR="00FB2C0C" w:rsidRPr="00FB2C0C">
        <w:rPr>
          <w:sz w:val="24"/>
          <w:szCs w:val="24"/>
        </w:rPr>
        <w:t>Structure Correspondence Learning</w:t>
      </w:r>
      <w:r w:rsidR="00FB2C0C" w:rsidRPr="00FB2C0C">
        <w:rPr>
          <w:rFonts w:hint="eastAsia"/>
          <w:sz w:val="24"/>
          <w:szCs w:val="24"/>
        </w:rPr>
        <w:t>,</w:t>
      </w:r>
      <w:r>
        <w:rPr>
          <w:sz w:val="24"/>
          <w:szCs w:val="24"/>
        </w:rPr>
        <w:t xml:space="preserve"> </w:t>
      </w:r>
      <w:r w:rsidR="00FB2C0C" w:rsidRPr="00FB2C0C">
        <w:rPr>
          <w:sz w:val="24"/>
          <w:szCs w:val="24"/>
        </w:rPr>
        <w:t>SCL)</w:t>
      </w:r>
      <w:r w:rsidR="00FB2C0C" w:rsidRPr="00FB2C0C">
        <w:rPr>
          <w:rFonts w:hint="eastAsia"/>
          <w:sz w:val="24"/>
          <w:szCs w:val="24"/>
        </w:rPr>
        <w:t>，这种算法可以自动归纳来自不同领域的特征之间的对应关系，</w:t>
      </w:r>
      <w:r w:rsidR="00FB2C0C" w:rsidRPr="00FB2C0C">
        <w:rPr>
          <w:sz w:val="24"/>
          <w:szCs w:val="24"/>
        </w:rPr>
        <w:t>SCL</w:t>
      </w:r>
      <w:r w:rsidR="00FB2C0C" w:rsidRPr="00FB2C0C">
        <w:rPr>
          <w:sz w:val="24"/>
          <w:szCs w:val="24"/>
        </w:rPr>
        <w:t>的核心思想是通过建立不同领域特征与</w:t>
      </w:r>
      <w:r w:rsidR="00FB2C0C" w:rsidRPr="00FB2C0C">
        <w:rPr>
          <w:rFonts w:hint="eastAsia"/>
          <w:sz w:val="24"/>
          <w:szCs w:val="24"/>
        </w:rPr>
        <w:t>枢纽</w:t>
      </w:r>
      <w:r w:rsidR="00FB2C0C" w:rsidRPr="00FB2C0C">
        <w:rPr>
          <w:sz w:val="24"/>
          <w:szCs w:val="24"/>
        </w:rPr>
        <w:t>特征的相关性来识别特征之间的对应关系</w:t>
      </w:r>
      <w:r w:rsidR="00FB2C0C" w:rsidRPr="00FB2C0C">
        <w:rPr>
          <w:rFonts w:hint="eastAsia"/>
          <w:sz w:val="24"/>
          <w:szCs w:val="24"/>
        </w:rPr>
        <w:t>。</w:t>
      </w:r>
      <w:r w:rsidR="00FB2C0C" w:rsidRPr="00FB2C0C">
        <w:rPr>
          <w:sz w:val="24"/>
          <w:szCs w:val="24"/>
        </w:rPr>
        <w:t>SCL</w:t>
      </w:r>
      <w:r w:rsidR="00FB2C0C" w:rsidRPr="00FB2C0C">
        <w:rPr>
          <w:sz w:val="24"/>
          <w:szCs w:val="24"/>
        </w:rPr>
        <w:t>的第一步是在两个域的未标记数据上定义一组</w:t>
      </w:r>
      <w:r w:rsidR="00FB2C0C" w:rsidRPr="00FB2C0C">
        <w:rPr>
          <w:rFonts w:hint="eastAsia"/>
          <w:sz w:val="24"/>
          <w:szCs w:val="24"/>
        </w:rPr>
        <w:t>枢纽</w:t>
      </w:r>
      <w:r w:rsidR="00FB2C0C" w:rsidRPr="00FB2C0C">
        <w:rPr>
          <w:sz w:val="24"/>
          <w:szCs w:val="24"/>
        </w:rPr>
        <w:t>特征。然后</w:t>
      </w:r>
      <w:r w:rsidR="00FB2C0C" w:rsidRPr="00FB2C0C">
        <w:rPr>
          <w:rFonts w:hint="eastAsia"/>
          <w:sz w:val="24"/>
          <w:szCs w:val="24"/>
        </w:rPr>
        <w:t>，</w:t>
      </w:r>
      <w:r w:rsidR="00FB2C0C" w:rsidRPr="00FB2C0C">
        <w:rPr>
          <w:sz w:val="24"/>
          <w:szCs w:val="24"/>
        </w:rPr>
        <w:t>使用这些</w:t>
      </w:r>
      <w:r w:rsidR="00FB2C0C" w:rsidRPr="00FB2C0C">
        <w:rPr>
          <w:rFonts w:hint="eastAsia"/>
          <w:sz w:val="24"/>
          <w:szCs w:val="24"/>
        </w:rPr>
        <w:t>枢纽</w:t>
      </w:r>
      <w:r w:rsidR="00FB2C0C" w:rsidRPr="00FB2C0C">
        <w:rPr>
          <w:sz w:val="24"/>
          <w:szCs w:val="24"/>
        </w:rPr>
        <w:t>特征来学习从两个域的原始特征空间到共享的低维实值特征空间的映射。在这个新的空间</w:t>
      </w:r>
      <w:r w:rsidR="00FB2C0C" w:rsidRPr="00FB2C0C">
        <w:rPr>
          <w:rFonts w:hint="eastAsia"/>
          <w:sz w:val="24"/>
          <w:szCs w:val="24"/>
        </w:rPr>
        <w:t>中，如果内积很高，则表示对齐效果较好</w:t>
      </w:r>
      <w:r w:rsidR="00FB2C0C" w:rsidRPr="00FB2C0C">
        <w:rPr>
          <w:sz w:val="24"/>
          <w:szCs w:val="24"/>
        </w:rPr>
        <w:t>。</w:t>
      </w:r>
      <w:r w:rsidR="00FB2C0C" w:rsidRPr="00FB2C0C">
        <w:rPr>
          <w:rFonts w:hint="eastAsia"/>
          <w:sz w:val="24"/>
          <w:szCs w:val="24"/>
        </w:rPr>
        <w:t>在有监督的训练任务中，同时使用源域中的转换特征和原始特征。在有监督的测试任务中，则同时使用目标域的转换特征和原始特征。如果学习到的映射比较好，那么</w:t>
      </w:r>
      <w:proofErr w:type="gramStart"/>
      <w:r w:rsidR="00FB2C0C" w:rsidRPr="00FB2C0C">
        <w:rPr>
          <w:rFonts w:hint="eastAsia"/>
          <w:sz w:val="24"/>
          <w:szCs w:val="24"/>
        </w:rPr>
        <w:t>在源域上</w:t>
      </w:r>
      <w:proofErr w:type="gramEnd"/>
      <w:r w:rsidR="00FB2C0C" w:rsidRPr="00FB2C0C">
        <w:rPr>
          <w:rFonts w:hint="eastAsia"/>
          <w:sz w:val="24"/>
          <w:szCs w:val="24"/>
        </w:rPr>
        <w:t>学习到的分类器也将在目标域上有效。</w:t>
      </w:r>
      <w:r w:rsidR="00FB2C0C" w:rsidRPr="00FB2C0C">
        <w:rPr>
          <w:rFonts w:hint="eastAsia"/>
          <w:sz w:val="24"/>
          <w:szCs w:val="24"/>
        </w:rPr>
        <w:t>2</w:t>
      </w:r>
      <w:r w:rsidR="00FB2C0C" w:rsidRPr="00FB2C0C">
        <w:rPr>
          <w:sz w:val="24"/>
          <w:szCs w:val="24"/>
        </w:rPr>
        <w:t>013</w:t>
      </w:r>
      <w:r w:rsidR="00FB2C0C" w:rsidRPr="00FB2C0C">
        <w:rPr>
          <w:rFonts w:hint="eastAsia"/>
          <w:sz w:val="24"/>
          <w:szCs w:val="24"/>
        </w:rPr>
        <w:t>年，孟佳娜</w:t>
      </w:r>
      <w:r w:rsidR="00FB2C0C" w:rsidRPr="00914B14">
        <w:rPr>
          <w:sz w:val="24"/>
          <w:szCs w:val="24"/>
          <w:vertAlign w:val="superscript"/>
        </w:rPr>
        <w:fldChar w:fldCharType="begin"/>
      </w:r>
      <w:r w:rsidR="00FB2C0C" w:rsidRPr="00914B14">
        <w:rPr>
          <w:sz w:val="24"/>
          <w:szCs w:val="24"/>
          <w:vertAlign w:val="superscript"/>
        </w:rPr>
        <w:instrText xml:space="preserve"> </w:instrText>
      </w:r>
      <w:r w:rsidR="00FB2C0C" w:rsidRPr="00914B14">
        <w:rPr>
          <w:rFonts w:hint="eastAsia"/>
          <w:sz w:val="24"/>
          <w:szCs w:val="24"/>
          <w:vertAlign w:val="superscript"/>
        </w:rPr>
        <w:instrText>REF _Ref37095778 \r \h</w:instrText>
      </w:r>
      <w:r w:rsidR="00FB2C0C" w:rsidRPr="00914B14">
        <w:rPr>
          <w:sz w:val="24"/>
          <w:szCs w:val="24"/>
          <w:vertAlign w:val="superscript"/>
        </w:rPr>
        <w:instrText xml:space="preserve">  \* MERGEFORMAT </w:instrText>
      </w:r>
      <w:r w:rsidR="00FB2C0C" w:rsidRPr="00914B14">
        <w:rPr>
          <w:sz w:val="24"/>
          <w:szCs w:val="24"/>
          <w:vertAlign w:val="superscript"/>
        </w:rPr>
      </w:r>
      <w:r w:rsidR="00FB2C0C" w:rsidRPr="00914B14">
        <w:rPr>
          <w:sz w:val="24"/>
          <w:szCs w:val="24"/>
          <w:vertAlign w:val="superscript"/>
        </w:rPr>
        <w:fldChar w:fldCharType="separate"/>
      </w:r>
      <w:r w:rsidR="00914B14" w:rsidRPr="00914B14">
        <w:rPr>
          <w:sz w:val="24"/>
          <w:szCs w:val="24"/>
          <w:vertAlign w:val="superscript"/>
        </w:rPr>
        <w:t>[11</w:t>
      </w:r>
      <w:r w:rsidR="00FB2C0C" w:rsidRPr="00914B14">
        <w:rPr>
          <w:sz w:val="24"/>
          <w:szCs w:val="24"/>
          <w:vertAlign w:val="superscript"/>
        </w:rPr>
        <w:t>]</w:t>
      </w:r>
      <w:r w:rsidR="00FB2C0C" w:rsidRPr="00914B14">
        <w:rPr>
          <w:sz w:val="24"/>
          <w:szCs w:val="24"/>
          <w:vertAlign w:val="superscript"/>
        </w:rPr>
        <w:fldChar w:fldCharType="end"/>
      </w:r>
      <w:r w:rsidR="00FB2C0C" w:rsidRPr="00FB2C0C">
        <w:rPr>
          <w:rFonts w:hint="eastAsia"/>
          <w:sz w:val="24"/>
          <w:szCs w:val="24"/>
        </w:rPr>
        <w:t>等提出一种基于特征变换的跨领域产品评论倾向性分析方法，她们使用一种特征变换算法</w:t>
      </w:r>
      <w:r w:rsidR="00FB2C0C" w:rsidRPr="00FB2C0C">
        <w:rPr>
          <w:rFonts w:hint="eastAsia"/>
          <w:sz w:val="24"/>
          <w:szCs w:val="24"/>
        </w:rPr>
        <w:t>(</w:t>
      </w:r>
      <w:r w:rsidR="00FB2C0C" w:rsidRPr="00FB2C0C">
        <w:rPr>
          <w:sz w:val="24"/>
          <w:szCs w:val="24"/>
        </w:rPr>
        <w:t xml:space="preserve">Feature Transform </w:t>
      </w:r>
      <w:proofErr w:type="spellStart"/>
      <w:r w:rsidR="00FB2C0C" w:rsidRPr="00FB2C0C">
        <w:rPr>
          <w:sz w:val="24"/>
          <w:szCs w:val="24"/>
        </w:rPr>
        <w:t>Algorithm,FTrA</w:t>
      </w:r>
      <w:proofErr w:type="spellEnd"/>
      <w:r w:rsidR="00FB2C0C" w:rsidRPr="00FB2C0C">
        <w:rPr>
          <w:sz w:val="24"/>
          <w:szCs w:val="24"/>
        </w:rPr>
        <w:t>)</w:t>
      </w:r>
      <w:r w:rsidR="00FB2C0C" w:rsidRPr="00FB2C0C">
        <w:rPr>
          <w:rFonts w:hint="eastAsia"/>
          <w:sz w:val="24"/>
          <w:szCs w:val="24"/>
        </w:rPr>
        <w:t>，首先计算</w:t>
      </w:r>
      <w:proofErr w:type="gramStart"/>
      <w:r w:rsidR="00FB2C0C" w:rsidRPr="00FB2C0C">
        <w:rPr>
          <w:rFonts w:hint="eastAsia"/>
          <w:sz w:val="24"/>
          <w:szCs w:val="24"/>
        </w:rPr>
        <w:t>源领域</w:t>
      </w:r>
      <w:proofErr w:type="gramEnd"/>
      <w:r w:rsidR="00FB2C0C" w:rsidRPr="00FB2C0C">
        <w:rPr>
          <w:rFonts w:hint="eastAsia"/>
          <w:sz w:val="24"/>
          <w:szCs w:val="24"/>
        </w:rPr>
        <w:t>和目标领域的领域独立词，然后，求得</w:t>
      </w:r>
      <w:proofErr w:type="gramStart"/>
      <w:r w:rsidR="00FB2C0C" w:rsidRPr="00FB2C0C">
        <w:rPr>
          <w:rFonts w:hint="eastAsia"/>
          <w:sz w:val="24"/>
          <w:szCs w:val="24"/>
        </w:rPr>
        <w:t>源领域</w:t>
      </w:r>
      <w:proofErr w:type="gramEnd"/>
      <w:r w:rsidR="00FB2C0C" w:rsidRPr="00FB2C0C">
        <w:rPr>
          <w:rFonts w:hint="eastAsia"/>
          <w:sz w:val="24"/>
          <w:szCs w:val="24"/>
        </w:rPr>
        <w:t>的领域依赖词与每个领域独立词之间的关联度值，与某个领域独立词关联度最高的特征，与其相关性越高。同时，求得目标领域的领域依赖词与每个领域独立词之间的关联度值，与某个领域独立词关联度值越高的特征，与其相关性越高。在此基础上，</w:t>
      </w:r>
      <w:proofErr w:type="spellStart"/>
      <w:r w:rsidR="00FB2C0C" w:rsidRPr="00FB2C0C">
        <w:rPr>
          <w:sz w:val="24"/>
          <w:szCs w:val="24"/>
        </w:rPr>
        <w:t>Sinno</w:t>
      </w:r>
      <w:proofErr w:type="spellEnd"/>
      <w:r w:rsidR="00FB2C0C" w:rsidRPr="00FB2C0C">
        <w:rPr>
          <w:sz w:val="24"/>
          <w:szCs w:val="24"/>
        </w:rPr>
        <w:t xml:space="preserve"> </w:t>
      </w:r>
      <w:proofErr w:type="spellStart"/>
      <w:r w:rsidR="00FB2C0C" w:rsidRPr="00FB2C0C">
        <w:rPr>
          <w:sz w:val="24"/>
          <w:szCs w:val="24"/>
        </w:rPr>
        <w:t>Jialin</w:t>
      </w:r>
      <w:proofErr w:type="spellEnd"/>
      <w:r w:rsidR="00FB2C0C" w:rsidRPr="00FB2C0C">
        <w:rPr>
          <w:sz w:val="24"/>
          <w:szCs w:val="24"/>
        </w:rPr>
        <w:t xml:space="preserve"> Pan</w:t>
      </w:r>
      <w:r w:rsidR="00FB2C0C" w:rsidRPr="004E6FDC">
        <w:rPr>
          <w:sz w:val="24"/>
          <w:szCs w:val="24"/>
          <w:vertAlign w:val="superscript"/>
        </w:rPr>
        <w:fldChar w:fldCharType="begin"/>
      </w:r>
      <w:r w:rsidR="00FB2C0C" w:rsidRPr="004E6FDC">
        <w:rPr>
          <w:sz w:val="24"/>
          <w:szCs w:val="24"/>
          <w:vertAlign w:val="superscript"/>
        </w:rPr>
        <w:instrText xml:space="preserve"> REF _Ref37163405 \r \h  \* MERGEFORMAT </w:instrText>
      </w:r>
      <w:r w:rsidR="00FB2C0C" w:rsidRPr="004E6FDC">
        <w:rPr>
          <w:sz w:val="24"/>
          <w:szCs w:val="24"/>
          <w:vertAlign w:val="superscript"/>
        </w:rPr>
      </w:r>
      <w:r w:rsidR="00FB2C0C" w:rsidRPr="004E6FDC">
        <w:rPr>
          <w:sz w:val="24"/>
          <w:szCs w:val="24"/>
          <w:vertAlign w:val="superscript"/>
        </w:rPr>
        <w:fldChar w:fldCharType="separate"/>
      </w:r>
      <w:r w:rsidR="00FB2C0C" w:rsidRPr="004E6FDC">
        <w:rPr>
          <w:sz w:val="24"/>
          <w:szCs w:val="24"/>
          <w:vertAlign w:val="superscript"/>
        </w:rPr>
        <w:t>[1</w:t>
      </w:r>
      <w:r w:rsidR="004E6FDC" w:rsidRPr="004E6FDC">
        <w:rPr>
          <w:sz w:val="24"/>
          <w:szCs w:val="24"/>
          <w:vertAlign w:val="superscript"/>
        </w:rPr>
        <w:t>2</w:t>
      </w:r>
      <w:r w:rsidR="00FB2C0C" w:rsidRPr="004E6FDC">
        <w:rPr>
          <w:sz w:val="24"/>
          <w:szCs w:val="24"/>
          <w:vertAlign w:val="superscript"/>
        </w:rPr>
        <w:t>]</w:t>
      </w:r>
      <w:r w:rsidR="00FB2C0C" w:rsidRPr="004E6FDC">
        <w:rPr>
          <w:sz w:val="24"/>
          <w:szCs w:val="24"/>
          <w:vertAlign w:val="superscript"/>
        </w:rPr>
        <w:fldChar w:fldCharType="end"/>
      </w:r>
      <w:r w:rsidR="00FB2C0C" w:rsidRPr="00FB2C0C">
        <w:rPr>
          <w:rFonts w:hint="eastAsia"/>
          <w:sz w:val="24"/>
          <w:szCs w:val="24"/>
        </w:rPr>
        <w:t>等提出了一种</w:t>
      </w:r>
      <w:proofErr w:type="gramStart"/>
      <w:r w:rsidR="00FB2C0C" w:rsidRPr="00FB2C0C">
        <w:rPr>
          <w:rFonts w:hint="eastAsia"/>
          <w:sz w:val="24"/>
          <w:szCs w:val="24"/>
        </w:rPr>
        <w:t>谱特征</w:t>
      </w:r>
      <w:proofErr w:type="gramEnd"/>
      <w:r w:rsidR="00FB2C0C" w:rsidRPr="00FB2C0C">
        <w:rPr>
          <w:rFonts w:hint="eastAsia"/>
          <w:sz w:val="24"/>
          <w:szCs w:val="24"/>
        </w:rPr>
        <w:t>对齐</w:t>
      </w:r>
      <w:r w:rsidR="00FB2C0C" w:rsidRPr="00FB2C0C">
        <w:rPr>
          <w:rFonts w:hint="eastAsia"/>
          <w:sz w:val="24"/>
          <w:szCs w:val="24"/>
        </w:rPr>
        <w:t xml:space="preserve"> (</w:t>
      </w:r>
      <w:r w:rsidR="00FB2C0C" w:rsidRPr="00FB2C0C">
        <w:rPr>
          <w:sz w:val="24"/>
          <w:szCs w:val="24"/>
        </w:rPr>
        <w:t xml:space="preserve">Spectral Feature </w:t>
      </w:r>
      <w:proofErr w:type="spellStart"/>
      <w:r w:rsidR="00FB2C0C" w:rsidRPr="00FB2C0C">
        <w:rPr>
          <w:sz w:val="24"/>
          <w:szCs w:val="24"/>
        </w:rPr>
        <w:t>Alignment,SFA</w:t>
      </w:r>
      <w:proofErr w:type="spellEnd"/>
      <w:r w:rsidR="00FB2C0C" w:rsidRPr="00FB2C0C">
        <w:rPr>
          <w:sz w:val="24"/>
          <w:szCs w:val="24"/>
        </w:rPr>
        <w:t>)</w:t>
      </w:r>
      <w:r w:rsidR="00FB2C0C" w:rsidRPr="00FB2C0C">
        <w:rPr>
          <w:rFonts w:hint="eastAsia"/>
          <w:sz w:val="24"/>
          <w:szCs w:val="24"/>
        </w:rPr>
        <w:t xml:space="preserve"> </w:t>
      </w:r>
      <w:r w:rsidR="00FB2C0C" w:rsidRPr="00FB2C0C">
        <w:rPr>
          <w:rFonts w:hint="eastAsia"/>
          <w:sz w:val="24"/>
          <w:szCs w:val="24"/>
        </w:rPr>
        <w:t>算法。</w:t>
      </w:r>
      <w:r w:rsidR="00FB2C0C" w:rsidRPr="00FB2C0C">
        <w:rPr>
          <w:sz w:val="24"/>
          <w:szCs w:val="24"/>
        </w:rPr>
        <w:t>SFA</w:t>
      </w:r>
      <w:r w:rsidR="00FB2C0C" w:rsidRPr="00FB2C0C">
        <w:rPr>
          <w:sz w:val="24"/>
          <w:szCs w:val="24"/>
        </w:rPr>
        <w:t>以一些领域无关词为桥梁</w:t>
      </w:r>
      <w:r w:rsidR="00FB2C0C" w:rsidRPr="00FB2C0C">
        <w:rPr>
          <w:rFonts w:hint="eastAsia"/>
          <w:sz w:val="24"/>
          <w:szCs w:val="24"/>
        </w:rPr>
        <w:t>，</w:t>
      </w:r>
      <w:r w:rsidR="00FB2C0C" w:rsidRPr="00FB2C0C">
        <w:rPr>
          <w:sz w:val="24"/>
          <w:szCs w:val="24"/>
        </w:rPr>
        <w:t>构造了</w:t>
      </w:r>
      <w:r w:rsidR="00FB2C0C" w:rsidRPr="00FB2C0C">
        <w:rPr>
          <w:sz w:val="24"/>
          <w:szCs w:val="24"/>
        </w:rPr>
        <w:lastRenderedPageBreak/>
        <w:t>一个二部图</w:t>
      </w:r>
      <w:r w:rsidR="00FB2C0C" w:rsidRPr="00FB2C0C">
        <w:rPr>
          <w:rFonts w:hint="eastAsia"/>
          <w:sz w:val="24"/>
          <w:szCs w:val="24"/>
        </w:rPr>
        <w:t>，</w:t>
      </w:r>
      <w:r w:rsidR="00FB2C0C" w:rsidRPr="00FB2C0C">
        <w:rPr>
          <w:sz w:val="24"/>
          <w:szCs w:val="24"/>
        </w:rPr>
        <w:t>来模拟领域特定词和领域无关词之间的共现关系</w:t>
      </w:r>
      <w:r w:rsidR="00FB2C0C" w:rsidRPr="00FB2C0C">
        <w:rPr>
          <w:rFonts w:hint="eastAsia"/>
          <w:sz w:val="24"/>
          <w:szCs w:val="24"/>
        </w:rPr>
        <w:t>。</w:t>
      </w:r>
      <w:r w:rsidR="00FB2C0C" w:rsidRPr="00FB2C0C">
        <w:rPr>
          <w:sz w:val="24"/>
          <w:szCs w:val="24"/>
        </w:rPr>
        <w:t>其思想是</w:t>
      </w:r>
      <w:r w:rsidR="00FB2C0C" w:rsidRPr="00FB2C0C">
        <w:rPr>
          <w:rFonts w:hint="eastAsia"/>
          <w:sz w:val="24"/>
          <w:szCs w:val="24"/>
        </w:rPr>
        <w:t>：</w:t>
      </w:r>
      <w:r w:rsidR="00FB2C0C" w:rsidRPr="00FB2C0C">
        <w:rPr>
          <w:sz w:val="24"/>
          <w:szCs w:val="24"/>
        </w:rPr>
        <w:t>如果两个特定于域的词与图中更常见的独立于域的词有关联，它们往往</w:t>
      </w:r>
      <w:r w:rsidR="00FB2C0C" w:rsidRPr="00FB2C0C">
        <w:rPr>
          <w:rFonts w:hint="eastAsia"/>
          <w:sz w:val="24"/>
          <w:szCs w:val="24"/>
        </w:rPr>
        <w:t>会</w:t>
      </w:r>
      <w:r w:rsidR="00FB2C0C" w:rsidRPr="00FB2C0C">
        <w:rPr>
          <w:sz w:val="24"/>
          <w:szCs w:val="24"/>
        </w:rPr>
        <w:t>以更高的概率对齐。类似地，如果两个独立于域的词与图中更常见的特定于域的词有连接，则它们倾向于以更高的概率排列在一起。</w:t>
      </w:r>
      <w:r w:rsidR="00FB2C0C" w:rsidRPr="00FB2C0C">
        <w:rPr>
          <w:rFonts w:hint="eastAsia"/>
          <w:sz w:val="24"/>
          <w:szCs w:val="24"/>
        </w:rPr>
        <w:t>他们</w:t>
      </w:r>
      <w:r w:rsidR="00FB2C0C" w:rsidRPr="00FB2C0C">
        <w:rPr>
          <w:sz w:val="24"/>
          <w:szCs w:val="24"/>
        </w:rPr>
        <w:t>采用基于图谱理论</w:t>
      </w:r>
      <w:r w:rsidR="00FB2C0C" w:rsidRPr="004E6FDC">
        <w:rPr>
          <w:sz w:val="24"/>
          <w:szCs w:val="24"/>
          <w:vertAlign w:val="superscript"/>
        </w:rPr>
        <w:fldChar w:fldCharType="begin"/>
      </w:r>
      <w:r w:rsidR="00FB2C0C" w:rsidRPr="004E6FDC">
        <w:rPr>
          <w:sz w:val="24"/>
          <w:szCs w:val="24"/>
          <w:vertAlign w:val="superscript"/>
        </w:rPr>
        <w:instrText xml:space="preserve"> REF _Ref37183614 \r \h  \* MERGEFORMAT </w:instrText>
      </w:r>
      <w:r w:rsidR="00FB2C0C" w:rsidRPr="004E6FDC">
        <w:rPr>
          <w:sz w:val="24"/>
          <w:szCs w:val="24"/>
          <w:vertAlign w:val="superscript"/>
        </w:rPr>
      </w:r>
      <w:r w:rsidR="00FB2C0C" w:rsidRPr="004E6FDC">
        <w:rPr>
          <w:sz w:val="24"/>
          <w:szCs w:val="24"/>
          <w:vertAlign w:val="superscript"/>
        </w:rPr>
        <w:fldChar w:fldCharType="separate"/>
      </w:r>
      <w:r w:rsidR="00FB2C0C" w:rsidRPr="004E6FDC">
        <w:rPr>
          <w:sz w:val="24"/>
          <w:szCs w:val="24"/>
          <w:vertAlign w:val="superscript"/>
        </w:rPr>
        <w:t>[1</w:t>
      </w:r>
      <w:r w:rsidR="004E6FDC" w:rsidRPr="004E6FDC">
        <w:rPr>
          <w:sz w:val="24"/>
          <w:szCs w:val="24"/>
          <w:vertAlign w:val="superscript"/>
        </w:rPr>
        <w:t>3</w:t>
      </w:r>
      <w:r w:rsidR="00FB2C0C" w:rsidRPr="004E6FDC">
        <w:rPr>
          <w:sz w:val="24"/>
          <w:szCs w:val="24"/>
          <w:vertAlign w:val="superscript"/>
        </w:rPr>
        <w:t>]</w:t>
      </w:r>
      <w:r w:rsidR="00FB2C0C" w:rsidRPr="004E6FDC">
        <w:rPr>
          <w:sz w:val="24"/>
          <w:szCs w:val="24"/>
          <w:vertAlign w:val="superscript"/>
        </w:rPr>
        <w:fldChar w:fldCharType="end"/>
      </w:r>
      <w:r w:rsidR="00FB2C0C" w:rsidRPr="00FB2C0C">
        <w:rPr>
          <w:sz w:val="24"/>
          <w:szCs w:val="24"/>
        </w:rPr>
        <w:t>的谱聚类算法，在二部图的基础上，将特定</w:t>
      </w:r>
      <w:proofErr w:type="gramStart"/>
      <w:r w:rsidR="00FB2C0C" w:rsidRPr="00FB2C0C">
        <w:rPr>
          <w:sz w:val="24"/>
          <w:szCs w:val="24"/>
        </w:rPr>
        <w:t>于领域</w:t>
      </w:r>
      <w:proofErr w:type="gramEnd"/>
      <w:r w:rsidR="00FB2C0C" w:rsidRPr="00FB2C0C">
        <w:rPr>
          <w:sz w:val="24"/>
          <w:szCs w:val="24"/>
        </w:rPr>
        <w:t>的和与领域无关的</w:t>
      </w:r>
      <w:proofErr w:type="gramStart"/>
      <w:r w:rsidR="00FB2C0C" w:rsidRPr="00FB2C0C">
        <w:rPr>
          <w:sz w:val="24"/>
          <w:szCs w:val="24"/>
        </w:rPr>
        <w:t>词联合</w:t>
      </w:r>
      <w:proofErr w:type="gramEnd"/>
      <w:r w:rsidR="00FB2C0C" w:rsidRPr="00FB2C0C">
        <w:rPr>
          <w:sz w:val="24"/>
          <w:szCs w:val="24"/>
        </w:rPr>
        <w:t>成一组特征聚类。这样，集群就可以用来减少两个域的特定于域的词之间的不匹配。最后，</w:t>
      </w:r>
      <w:r w:rsidR="00FB2C0C" w:rsidRPr="00FB2C0C">
        <w:rPr>
          <w:rFonts w:hint="eastAsia"/>
          <w:sz w:val="24"/>
          <w:szCs w:val="24"/>
        </w:rPr>
        <w:t>他们</w:t>
      </w:r>
      <w:r w:rsidR="00FB2C0C" w:rsidRPr="00FB2C0C">
        <w:rPr>
          <w:sz w:val="24"/>
          <w:szCs w:val="24"/>
        </w:rPr>
        <w:t>用这些聚类来表示所有的数据实例，并基于新的表示训练情感分</w:t>
      </w:r>
      <w:r w:rsidR="00FB2C0C" w:rsidRPr="00FB2C0C">
        <w:rPr>
          <w:rFonts w:hint="eastAsia"/>
          <w:sz w:val="24"/>
          <w:szCs w:val="24"/>
        </w:rPr>
        <w:t>类器。与结构</w:t>
      </w:r>
      <w:proofErr w:type="gramStart"/>
      <w:r w:rsidR="005162E4">
        <w:rPr>
          <w:rFonts w:hint="eastAsia"/>
          <w:sz w:val="24"/>
          <w:szCs w:val="24"/>
        </w:rPr>
        <w:t>一致</w:t>
      </w:r>
      <w:r w:rsidR="00FB2C0C" w:rsidRPr="00FB2C0C">
        <w:rPr>
          <w:rFonts w:hint="eastAsia"/>
          <w:sz w:val="24"/>
          <w:szCs w:val="24"/>
        </w:rPr>
        <w:t>学习</w:t>
      </w:r>
      <w:proofErr w:type="gramEnd"/>
      <w:r w:rsidR="00FB2C0C" w:rsidRPr="00FB2C0C">
        <w:rPr>
          <w:rFonts w:hint="eastAsia"/>
          <w:sz w:val="24"/>
          <w:szCs w:val="24"/>
        </w:rPr>
        <w:t>(</w:t>
      </w:r>
      <w:r w:rsidR="00FB2C0C" w:rsidRPr="00FB2C0C">
        <w:rPr>
          <w:sz w:val="24"/>
          <w:szCs w:val="24"/>
        </w:rPr>
        <w:t>SCL)</w:t>
      </w:r>
      <w:r w:rsidR="00FB2C0C" w:rsidRPr="004E6FDC">
        <w:rPr>
          <w:sz w:val="24"/>
          <w:szCs w:val="24"/>
          <w:vertAlign w:val="superscript"/>
        </w:rPr>
        <w:fldChar w:fldCharType="begin"/>
      </w:r>
      <w:r w:rsidR="00FB2C0C" w:rsidRPr="004E6FDC">
        <w:rPr>
          <w:sz w:val="24"/>
          <w:szCs w:val="24"/>
          <w:vertAlign w:val="superscript"/>
        </w:rPr>
        <w:instrText xml:space="preserve"> REF _Ref37163961 \r \h  \* MERGEFORMAT </w:instrText>
      </w:r>
      <w:r w:rsidR="00FB2C0C" w:rsidRPr="004E6FDC">
        <w:rPr>
          <w:sz w:val="24"/>
          <w:szCs w:val="24"/>
          <w:vertAlign w:val="superscript"/>
        </w:rPr>
      </w:r>
      <w:r w:rsidR="00FB2C0C" w:rsidRPr="004E6FDC">
        <w:rPr>
          <w:sz w:val="24"/>
          <w:szCs w:val="24"/>
          <w:vertAlign w:val="superscript"/>
        </w:rPr>
        <w:fldChar w:fldCharType="separate"/>
      </w:r>
      <w:r w:rsidR="00FB2C0C" w:rsidRPr="004E6FDC">
        <w:rPr>
          <w:sz w:val="24"/>
          <w:szCs w:val="24"/>
          <w:vertAlign w:val="superscript"/>
        </w:rPr>
        <w:t>[1</w:t>
      </w:r>
      <w:r w:rsidR="004E6FDC" w:rsidRPr="004E6FDC">
        <w:rPr>
          <w:sz w:val="24"/>
          <w:szCs w:val="24"/>
          <w:vertAlign w:val="superscript"/>
        </w:rPr>
        <w:t>0</w:t>
      </w:r>
      <w:r w:rsidR="00FB2C0C" w:rsidRPr="004E6FDC">
        <w:rPr>
          <w:sz w:val="24"/>
          <w:szCs w:val="24"/>
          <w:vertAlign w:val="superscript"/>
        </w:rPr>
        <w:t>]</w:t>
      </w:r>
      <w:r w:rsidR="00FB2C0C" w:rsidRPr="004E6FDC">
        <w:rPr>
          <w:sz w:val="24"/>
          <w:szCs w:val="24"/>
          <w:vertAlign w:val="superscript"/>
        </w:rPr>
        <w:fldChar w:fldCharType="end"/>
      </w:r>
      <w:r w:rsidR="00FB2C0C" w:rsidRPr="00FB2C0C">
        <w:rPr>
          <w:sz w:val="24"/>
          <w:szCs w:val="24"/>
        </w:rPr>
        <w:t>等跨域情感分类算法不同，</w:t>
      </w:r>
      <w:r w:rsidR="00FB2C0C" w:rsidRPr="00FB2C0C">
        <w:rPr>
          <w:rFonts w:hint="eastAsia"/>
          <w:sz w:val="24"/>
          <w:szCs w:val="24"/>
        </w:rPr>
        <w:t>他们</w:t>
      </w:r>
      <w:r w:rsidR="00FB2C0C" w:rsidRPr="00FB2C0C">
        <w:rPr>
          <w:sz w:val="24"/>
          <w:szCs w:val="24"/>
        </w:rPr>
        <w:t>提出的</w:t>
      </w:r>
      <w:r w:rsidR="00FB2C0C" w:rsidRPr="00FB2C0C">
        <w:rPr>
          <w:sz w:val="24"/>
          <w:szCs w:val="24"/>
        </w:rPr>
        <w:t>SFA</w:t>
      </w:r>
      <w:r w:rsidR="00FB2C0C" w:rsidRPr="00FB2C0C">
        <w:rPr>
          <w:rFonts w:hint="eastAsia"/>
          <w:sz w:val="24"/>
          <w:szCs w:val="24"/>
        </w:rPr>
        <w:t>算法</w:t>
      </w:r>
      <w:r w:rsidR="00FB2C0C" w:rsidRPr="00FB2C0C">
        <w:rPr>
          <w:sz w:val="24"/>
          <w:szCs w:val="24"/>
        </w:rPr>
        <w:t>可以通过在二部图上的联合对齐，充分利用领域无关词和领域特定词之间的关系，学习更紧凑、更有意义的表示图的底层。</w:t>
      </w:r>
      <w:r w:rsidR="00FB2C0C" w:rsidRPr="00FB2C0C">
        <w:rPr>
          <w:rFonts w:hint="eastAsia"/>
          <w:sz w:val="24"/>
          <w:szCs w:val="24"/>
        </w:rPr>
        <w:t>通过</w:t>
      </w:r>
      <w:r w:rsidR="00FB2C0C" w:rsidRPr="00FB2C0C">
        <w:rPr>
          <w:sz w:val="24"/>
          <w:szCs w:val="24"/>
        </w:rPr>
        <w:t>实验表明，在跨领域情感分类的准确性方面，</w:t>
      </w:r>
      <w:r w:rsidR="00FB2C0C" w:rsidRPr="00FB2C0C">
        <w:rPr>
          <w:sz w:val="24"/>
          <w:szCs w:val="24"/>
        </w:rPr>
        <w:t>SFA</w:t>
      </w:r>
      <w:r w:rsidR="00FB2C0C" w:rsidRPr="00FB2C0C">
        <w:rPr>
          <w:sz w:val="24"/>
          <w:szCs w:val="24"/>
        </w:rPr>
        <w:t>确实比</w:t>
      </w:r>
      <w:r w:rsidR="00FB2C0C" w:rsidRPr="00FB2C0C">
        <w:rPr>
          <w:sz w:val="24"/>
          <w:szCs w:val="24"/>
        </w:rPr>
        <w:t>SCL</w:t>
      </w:r>
      <w:r w:rsidR="00FB2C0C" w:rsidRPr="00FB2C0C">
        <w:rPr>
          <w:sz w:val="24"/>
          <w:szCs w:val="24"/>
        </w:rPr>
        <w:t>等具有更好的性能。</w:t>
      </w:r>
      <w:r w:rsidR="00FB2C0C" w:rsidRPr="00FB2C0C">
        <w:rPr>
          <w:rFonts w:hint="eastAsia"/>
          <w:sz w:val="24"/>
          <w:szCs w:val="24"/>
        </w:rPr>
        <w:t>但是</w:t>
      </w:r>
      <w:proofErr w:type="spellStart"/>
      <w:r w:rsidR="00FB2C0C" w:rsidRPr="00FB2C0C">
        <w:rPr>
          <w:sz w:val="24"/>
          <w:szCs w:val="24"/>
        </w:rPr>
        <w:t>Yuhong</w:t>
      </w:r>
      <w:proofErr w:type="spellEnd"/>
      <w:r w:rsidR="00FB2C0C" w:rsidRPr="00FB2C0C">
        <w:rPr>
          <w:sz w:val="24"/>
          <w:szCs w:val="24"/>
        </w:rPr>
        <w:t xml:space="preserve"> Zhang</w:t>
      </w:r>
      <w:r w:rsidR="00FB2C0C" w:rsidRPr="004E6FDC">
        <w:rPr>
          <w:sz w:val="24"/>
          <w:szCs w:val="24"/>
          <w:vertAlign w:val="superscript"/>
        </w:rPr>
        <w:fldChar w:fldCharType="begin"/>
      </w:r>
      <w:r w:rsidR="00FB2C0C" w:rsidRPr="004E6FDC">
        <w:rPr>
          <w:sz w:val="24"/>
          <w:szCs w:val="24"/>
          <w:vertAlign w:val="superscript"/>
        </w:rPr>
        <w:instrText xml:space="preserve"> REF _Ref37080960 \r \h  \* MERGEFORMAT </w:instrText>
      </w:r>
      <w:r w:rsidR="00FB2C0C" w:rsidRPr="004E6FDC">
        <w:rPr>
          <w:sz w:val="24"/>
          <w:szCs w:val="24"/>
          <w:vertAlign w:val="superscript"/>
        </w:rPr>
      </w:r>
      <w:r w:rsidR="00FB2C0C" w:rsidRPr="004E6FDC">
        <w:rPr>
          <w:sz w:val="24"/>
          <w:szCs w:val="24"/>
          <w:vertAlign w:val="superscript"/>
        </w:rPr>
        <w:fldChar w:fldCharType="separate"/>
      </w:r>
      <w:r w:rsidR="00FB2C0C" w:rsidRPr="004E6FDC">
        <w:rPr>
          <w:sz w:val="24"/>
          <w:szCs w:val="24"/>
          <w:vertAlign w:val="superscript"/>
        </w:rPr>
        <w:t>[1</w:t>
      </w:r>
      <w:r w:rsidR="00707D8C">
        <w:rPr>
          <w:sz w:val="24"/>
          <w:szCs w:val="24"/>
          <w:vertAlign w:val="superscript"/>
        </w:rPr>
        <w:t>4</w:t>
      </w:r>
      <w:r w:rsidR="00FB2C0C" w:rsidRPr="004E6FDC">
        <w:rPr>
          <w:sz w:val="24"/>
          <w:szCs w:val="24"/>
          <w:vertAlign w:val="superscript"/>
        </w:rPr>
        <w:t>]</w:t>
      </w:r>
      <w:r w:rsidR="00FB2C0C" w:rsidRPr="004E6FDC">
        <w:rPr>
          <w:sz w:val="24"/>
          <w:szCs w:val="24"/>
          <w:vertAlign w:val="superscript"/>
        </w:rPr>
        <w:fldChar w:fldCharType="end"/>
      </w:r>
      <w:r w:rsidR="00FB2C0C" w:rsidRPr="00FB2C0C">
        <w:rPr>
          <w:rFonts w:hint="eastAsia"/>
          <w:sz w:val="24"/>
          <w:szCs w:val="24"/>
        </w:rPr>
        <w:t>等认为，</w:t>
      </w:r>
      <w:r w:rsidR="00FB2C0C" w:rsidRPr="00FB2C0C">
        <w:rPr>
          <w:rFonts w:hint="eastAsia"/>
          <w:sz w:val="24"/>
          <w:szCs w:val="24"/>
        </w:rPr>
        <w:t>S</w:t>
      </w:r>
      <w:r w:rsidR="00FB2C0C" w:rsidRPr="00FB2C0C">
        <w:rPr>
          <w:sz w:val="24"/>
          <w:szCs w:val="24"/>
        </w:rPr>
        <w:t>CL</w:t>
      </w:r>
      <w:r w:rsidR="00FB2C0C" w:rsidRPr="00FB2C0C">
        <w:rPr>
          <w:rFonts w:hint="eastAsia"/>
          <w:sz w:val="24"/>
          <w:szCs w:val="24"/>
        </w:rPr>
        <w:t>与</w:t>
      </w:r>
      <w:r w:rsidR="00FB2C0C" w:rsidRPr="00FB2C0C">
        <w:rPr>
          <w:rFonts w:hint="eastAsia"/>
          <w:sz w:val="24"/>
          <w:szCs w:val="24"/>
        </w:rPr>
        <w:t>S</w:t>
      </w:r>
      <w:r w:rsidR="00FB2C0C" w:rsidRPr="00FB2C0C">
        <w:rPr>
          <w:sz w:val="24"/>
          <w:szCs w:val="24"/>
        </w:rPr>
        <w:t>FA</w:t>
      </w:r>
      <w:r w:rsidR="00FB2C0C" w:rsidRPr="00FB2C0C">
        <w:rPr>
          <w:rFonts w:hint="eastAsia"/>
          <w:sz w:val="24"/>
          <w:szCs w:val="24"/>
        </w:rPr>
        <w:t>这类的算法尝试</w:t>
      </w:r>
      <w:proofErr w:type="gramStart"/>
      <w:r w:rsidR="00FB2C0C" w:rsidRPr="00FB2C0C">
        <w:rPr>
          <w:rFonts w:hint="eastAsia"/>
          <w:sz w:val="24"/>
          <w:szCs w:val="24"/>
        </w:rPr>
        <w:t>提取出域无关</w:t>
      </w:r>
      <w:proofErr w:type="gramEnd"/>
      <w:r w:rsidR="00FB2C0C" w:rsidRPr="00FB2C0C">
        <w:rPr>
          <w:rFonts w:hint="eastAsia"/>
          <w:sz w:val="24"/>
          <w:szCs w:val="24"/>
        </w:rPr>
        <w:t>主题词来构造子空间，并在子空间中训练分类器，这样的话，目标域中的</w:t>
      </w:r>
      <w:proofErr w:type="gramStart"/>
      <w:r w:rsidR="00FB2C0C" w:rsidRPr="00FB2C0C">
        <w:rPr>
          <w:rFonts w:hint="eastAsia"/>
          <w:sz w:val="24"/>
          <w:szCs w:val="24"/>
        </w:rPr>
        <w:t>域相关</w:t>
      </w:r>
      <w:proofErr w:type="gramEnd"/>
      <w:r w:rsidR="00FB2C0C" w:rsidRPr="00FB2C0C">
        <w:rPr>
          <w:rFonts w:hint="eastAsia"/>
          <w:sz w:val="24"/>
          <w:szCs w:val="24"/>
        </w:rPr>
        <w:t>特征会被映射为源域的特征，然而在实际应用当中，这些方法无法解决在不同域中具有不同情感的特征词的问题，因为一个主题仅仅能够表达出一种情感，这些特征就会在源域中被错误地训练。针对这一问题，</w:t>
      </w:r>
      <w:proofErr w:type="spellStart"/>
      <w:r w:rsidR="00FB2C0C" w:rsidRPr="00FB2C0C">
        <w:rPr>
          <w:sz w:val="24"/>
          <w:szCs w:val="24"/>
        </w:rPr>
        <w:t>Yuhong</w:t>
      </w:r>
      <w:proofErr w:type="spellEnd"/>
      <w:r w:rsidR="00FB2C0C" w:rsidRPr="00FB2C0C">
        <w:rPr>
          <w:sz w:val="24"/>
          <w:szCs w:val="24"/>
        </w:rPr>
        <w:t xml:space="preserve"> Zhang</w:t>
      </w:r>
      <w:r w:rsidR="00FB2C0C" w:rsidRPr="00FB2C0C">
        <w:rPr>
          <w:rFonts w:hint="eastAsia"/>
          <w:sz w:val="24"/>
          <w:szCs w:val="24"/>
        </w:rPr>
        <w:t>等人提出一种面向跨领域情感分类的公共子空间构造算法</w:t>
      </w:r>
      <w:r w:rsidR="00FB2C0C" w:rsidRPr="00707D8C">
        <w:rPr>
          <w:sz w:val="24"/>
          <w:szCs w:val="24"/>
          <w:vertAlign w:val="superscript"/>
        </w:rPr>
        <w:fldChar w:fldCharType="begin"/>
      </w:r>
      <w:r w:rsidR="00FB2C0C" w:rsidRPr="00707D8C">
        <w:rPr>
          <w:sz w:val="24"/>
          <w:szCs w:val="24"/>
          <w:vertAlign w:val="superscript"/>
        </w:rPr>
        <w:instrText xml:space="preserve"> </w:instrText>
      </w:r>
      <w:r w:rsidR="00FB2C0C" w:rsidRPr="00707D8C">
        <w:rPr>
          <w:rFonts w:hint="eastAsia"/>
          <w:sz w:val="24"/>
          <w:szCs w:val="24"/>
          <w:vertAlign w:val="superscript"/>
        </w:rPr>
        <w:instrText>REF _Ref37080960 \r \h</w:instrText>
      </w:r>
      <w:r w:rsidR="00FB2C0C" w:rsidRPr="00707D8C">
        <w:rPr>
          <w:sz w:val="24"/>
          <w:szCs w:val="24"/>
          <w:vertAlign w:val="superscript"/>
        </w:rPr>
        <w:instrText xml:space="preserve">  \* MERGEFORMAT </w:instrText>
      </w:r>
      <w:r w:rsidR="00FB2C0C" w:rsidRPr="00707D8C">
        <w:rPr>
          <w:sz w:val="24"/>
          <w:szCs w:val="24"/>
          <w:vertAlign w:val="superscript"/>
        </w:rPr>
      </w:r>
      <w:r w:rsidR="00FB2C0C" w:rsidRPr="00707D8C">
        <w:rPr>
          <w:sz w:val="24"/>
          <w:szCs w:val="24"/>
          <w:vertAlign w:val="superscript"/>
        </w:rPr>
        <w:fldChar w:fldCharType="separate"/>
      </w:r>
      <w:r w:rsidR="00FB2C0C" w:rsidRPr="00707D8C">
        <w:rPr>
          <w:sz w:val="24"/>
          <w:szCs w:val="24"/>
          <w:vertAlign w:val="superscript"/>
        </w:rPr>
        <w:t>[1</w:t>
      </w:r>
      <w:r w:rsidR="00707D8C" w:rsidRPr="00707D8C">
        <w:rPr>
          <w:sz w:val="24"/>
          <w:szCs w:val="24"/>
          <w:vertAlign w:val="superscript"/>
        </w:rPr>
        <w:t>4</w:t>
      </w:r>
      <w:r w:rsidR="00FB2C0C" w:rsidRPr="00707D8C">
        <w:rPr>
          <w:sz w:val="24"/>
          <w:szCs w:val="24"/>
          <w:vertAlign w:val="superscript"/>
        </w:rPr>
        <w:t>]</w:t>
      </w:r>
      <w:r w:rsidR="00FB2C0C" w:rsidRPr="00707D8C">
        <w:rPr>
          <w:sz w:val="24"/>
          <w:szCs w:val="24"/>
          <w:vertAlign w:val="superscript"/>
        </w:rPr>
        <w:fldChar w:fldCharType="end"/>
      </w:r>
      <w:r w:rsidR="00FB2C0C" w:rsidRPr="00FB2C0C">
        <w:rPr>
          <w:rFonts w:hint="eastAsia"/>
          <w:sz w:val="24"/>
          <w:szCs w:val="24"/>
        </w:rPr>
        <w:t>，此算法的目标是构造出一个更加精确的公共子空间，然后就可以在这个子空间中为目标</w:t>
      </w:r>
      <w:proofErr w:type="gramStart"/>
      <w:r w:rsidR="00FB2C0C" w:rsidRPr="00FB2C0C">
        <w:rPr>
          <w:rFonts w:hint="eastAsia"/>
          <w:sz w:val="24"/>
          <w:szCs w:val="24"/>
        </w:rPr>
        <w:t>域训练</w:t>
      </w:r>
      <w:proofErr w:type="gramEnd"/>
      <w:r w:rsidR="00FB2C0C" w:rsidRPr="00FB2C0C">
        <w:rPr>
          <w:rFonts w:hint="eastAsia"/>
          <w:sz w:val="24"/>
          <w:szCs w:val="24"/>
        </w:rPr>
        <w:t>出分类器。对于有标签</w:t>
      </w:r>
      <w:proofErr w:type="gramStart"/>
      <w:r w:rsidR="00FB2C0C" w:rsidRPr="00FB2C0C">
        <w:rPr>
          <w:rFonts w:hint="eastAsia"/>
          <w:sz w:val="24"/>
          <w:szCs w:val="24"/>
        </w:rPr>
        <w:t>的源域</w:t>
      </w:r>
      <w:proofErr w:type="gramEnd"/>
      <w:r w:rsidR="00FB2C0C" w:rsidRPr="00FB2C0C">
        <w:rPr>
          <w:rFonts w:hint="eastAsia"/>
          <w:sz w:val="24"/>
          <w:szCs w:val="24"/>
        </w:rPr>
        <w:t>S</w:t>
      </w:r>
      <w:r w:rsidR="00FB2C0C" w:rsidRPr="00FB2C0C">
        <w:rPr>
          <w:rFonts w:hint="eastAsia"/>
          <w:sz w:val="24"/>
          <w:szCs w:val="24"/>
        </w:rPr>
        <w:t>和无标签的目标域</w:t>
      </w:r>
      <w:r w:rsidR="00FB2C0C" w:rsidRPr="00FB2C0C">
        <w:rPr>
          <w:rFonts w:hint="eastAsia"/>
          <w:sz w:val="24"/>
          <w:szCs w:val="24"/>
        </w:rPr>
        <w:t>T</w:t>
      </w:r>
      <w:r w:rsidR="00FB2C0C" w:rsidRPr="00FB2C0C">
        <w:rPr>
          <w:rFonts w:hint="eastAsia"/>
          <w:sz w:val="24"/>
          <w:szCs w:val="24"/>
        </w:rPr>
        <w:t>，他们使用分类比例差</w:t>
      </w:r>
      <w:r w:rsidR="00FB2C0C" w:rsidRPr="00707D8C">
        <w:rPr>
          <w:sz w:val="24"/>
          <w:szCs w:val="24"/>
          <w:vertAlign w:val="superscript"/>
        </w:rPr>
        <w:fldChar w:fldCharType="begin"/>
      </w:r>
      <w:r w:rsidR="00FB2C0C" w:rsidRPr="00707D8C">
        <w:rPr>
          <w:sz w:val="24"/>
          <w:szCs w:val="24"/>
          <w:vertAlign w:val="superscript"/>
        </w:rPr>
        <w:instrText xml:space="preserve"> </w:instrText>
      </w:r>
      <w:r w:rsidR="00FB2C0C" w:rsidRPr="00707D8C">
        <w:rPr>
          <w:rFonts w:hint="eastAsia"/>
          <w:sz w:val="24"/>
          <w:szCs w:val="24"/>
          <w:vertAlign w:val="superscript"/>
        </w:rPr>
        <w:instrText>REF _Ref37082590 \r \h</w:instrText>
      </w:r>
      <w:r w:rsidR="00FB2C0C" w:rsidRPr="00707D8C">
        <w:rPr>
          <w:sz w:val="24"/>
          <w:szCs w:val="24"/>
          <w:vertAlign w:val="superscript"/>
        </w:rPr>
        <w:instrText xml:space="preserve">  \* MERGEFORMAT </w:instrText>
      </w:r>
      <w:r w:rsidR="00FB2C0C" w:rsidRPr="00707D8C">
        <w:rPr>
          <w:sz w:val="24"/>
          <w:szCs w:val="24"/>
          <w:vertAlign w:val="superscript"/>
        </w:rPr>
      </w:r>
      <w:r w:rsidR="00FB2C0C" w:rsidRPr="00707D8C">
        <w:rPr>
          <w:sz w:val="24"/>
          <w:szCs w:val="24"/>
          <w:vertAlign w:val="superscript"/>
        </w:rPr>
        <w:fldChar w:fldCharType="separate"/>
      </w:r>
      <w:r w:rsidR="00FB2C0C" w:rsidRPr="00707D8C">
        <w:rPr>
          <w:sz w:val="24"/>
          <w:szCs w:val="24"/>
          <w:vertAlign w:val="superscript"/>
        </w:rPr>
        <w:t>[1</w:t>
      </w:r>
      <w:r w:rsidR="00707D8C" w:rsidRPr="00707D8C">
        <w:rPr>
          <w:sz w:val="24"/>
          <w:szCs w:val="24"/>
          <w:vertAlign w:val="superscript"/>
        </w:rPr>
        <w:t>5</w:t>
      </w:r>
      <w:r w:rsidR="00FB2C0C" w:rsidRPr="00707D8C">
        <w:rPr>
          <w:sz w:val="24"/>
          <w:szCs w:val="24"/>
          <w:vertAlign w:val="superscript"/>
        </w:rPr>
        <w:t>]</w:t>
      </w:r>
      <w:r w:rsidR="00FB2C0C" w:rsidRPr="00707D8C">
        <w:rPr>
          <w:sz w:val="24"/>
          <w:szCs w:val="24"/>
          <w:vertAlign w:val="superscript"/>
        </w:rPr>
        <w:fldChar w:fldCharType="end"/>
      </w:r>
      <w:r w:rsidR="00FB2C0C" w:rsidRPr="00FB2C0C">
        <w:rPr>
          <w:rFonts w:hint="eastAsia"/>
          <w:sz w:val="24"/>
          <w:szCs w:val="24"/>
        </w:rPr>
        <w:t>(</w:t>
      </w:r>
      <w:r w:rsidR="00FB2C0C" w:rsidRPr="00FB2C0C">
        <w:rPr>
          <w:sz w:val="24"/>
          <w:szCs w:val="24"/>
        </w:rPr>
        <w:t xml:space="preserve"> Categorical Proportional Difference</w:t>
      </w:r>
      <w:r w:rsidR="00FB2C0C" w:rsidRPr="00FB2C0C">
        <w:rPr>
          <w:rFonts w:hint="eastAsia"/>
          <w:sz w:val="24"/>
          <w:szCs w:val="24"/>
        </w:rPr>
        <w:t>,</w:t>
      </w:r>
      <w:r w:rsidR="00FB2C0C" w:rsidRPr="00FB2C0C">
        <w:rPr>
          <w:sz w:val="24"/>
          <w:szCs w:val="24"/>
        </w:rPr>
        <w:t xml:space="preserve"> CPD</w:t>
      </w:r>
      <w:r w:rsidR="00FB2C0C" w:rsidRPr="00FB2C0C">
        <w:rPr>
          <w:rFonts w:hint="eastAsia"/>
          <w:sz w:val="24"/>
          <w:szCs w:val="24"/>
        </w:rPr>
        <w:t>)</w:t>
      </w:r>
      <w:r w:rsidR="00FB2C0C" w:rsidRPr="00FB2C0C">
        <w:rPr>
          <w:rFonts w:hint="eastAsia"/>
          <w:sz w:val="24"/>
          <w:szCs w:val="24"/>
        </w:rPr>
        <w:t>算法计算源域中特征词的情感倾向，然后</w:t>
      </w:r>
      <w:proofErr w:type="gramStart"/>
      <w:r w:rsidR="00FB2C0C" w:rsidRPr="00FB2C0C">
        <w:rPr>
          <w:rFonts w:hint="eastAsia"/>
          <w:sz w:val="24"/>
          <w:szCs w:val="24"/>
        </w:rPr>
        <w:t>基于共现关系</w:t>
      </w:r>
      <w:proofErr w:type="gramEnd"/>
      <w:r w:rsidR="00FB2C0C" w:rsidRPr="00FB2C0C">
        <w:rPr>
          <w:rFonts w:hint="eastAsia"/>
          <w:sz w:val="24"/>
          <w:szCs w:val="24"/>
        </w:rPr>
        <w:t>预测目标域中这些特征的情感取向，根据不同域之间情感取向的一致性构造公共子空间，于是</w:t>
      </w:r>
      <w:proofErr w:type="gramStart"/>
      <w:r w:rsidR="00FB2C0C" w:rsidRPr="00FB2C0C">
        <w:rPr>
          <w:rFonts w:hint="eastAsia"/>
          <w:sz w:val="24"/>
          <w:szCs w:val="24"/>
        </w:rPr>
        <w:t>域相关</w:t>
      </w:r>
      <w:proofErr w:type="gramEnd"/>
      <w:r w:rsidR="00FB2C0C" w:rsidRPr="00FB2C0C">
        <w:rPr>
          <w:rFonts w:hint="eastAsia"/>
          <w:sz w:val="24"/>
          <w:szCs w:val="24"/>
        </w:rPr>
        <w:t>特征将会被过滤掉，最终使所有的</w:t>
      </w:r>
      <w:proofErr w:type="gramStart"/>
      <w:r w:rsidR="00FB2C0C" w:rsidRPr="00FB2C0C">
        <w:rPr>
          <w:rFonts w:hint="eastAsia"/>
          <w:sz w:val="24"/>
          <w:szCs w:val="24"/>
        </w:rPr>
        <w:t>域相关</w:t>
      </w:r>
      <w:proofErr w:type="gramEnd"/>
      <w:r w:rsidR="00FB2C0C" w:rsidRPr="00FB2C0C">
        <w:rPr>
          <w:rFonts w:hint="eastAsia"/>
          <w:sz w:val="24"/>
          <w:szCs w:val="24"/>
        </w:rPr>
        <w:t>特征都会被投影到公共子空间中来解决域失配问题。跨领域的文本特征对齐是做文本情感分析的迁移学习过程中的重要一步，对与文本特征对齐技术与算法方面的研究，时至今日，仍吸引着众多的学者来专</w:t>
      </w:r>
      <w:proofErr w:type="gramStart"/>
      <w:r w:rsidR="00FB2C0C" w:rsidRPr="00FB2C0C">
        <w:rPr>
          <w:rFonts w:hint="eastAsia"/>
          <w:sz w:val="24"/>
          <w:szCs w:val="24"/>
        </w:rPr>
        <w:t>研</w:t>
      </w:r>
      <w:proofErr w:type="gramEnd"/>
      <w:r w:rsidR="005443CC">
        <w:rPr>
          <w:rFonts w:hint="eastAsia"/>
          <w:sz w:val="24"/>
          <w:szCs w:val="24"/>
        </w:rPr>
        <w:t>，这也是笔者以此为课题的原因之一</w:t>
      </w:r>
      <w:r w:rsidR="00FB2C0C" w:rsidRPr="00FB2C0C">
        <w:rPr>
          <w:rFonts w:hint="eastAsia"/>
          <w:sz w:val="24"/>
          <w:szCs w:val="24"/>
        </w:rPr>
        <w:t>。</w:t>
      </w:r>
    </w:p>
    <w:p w:rsidR="00CE6F00" w:rsidRPr="00CE6F00" w:rsidRDefault="00CB37FC" w:rsidP="00CB37FC">
      <w:pPr>
        <w:pStyle w:val="2"/>
      </w:pPr>
      <w:bookmarkStart w:id="26" w:name="_Toc41032145"/>
      <w:r>
        <w:t>1.3</w:t>
      </w:r>
      <w:r w:rsidR="00CE6F00" w:rsidRPr="00CE6F00">
        <w:t xml:space="preserve">  </w:t>
      </w:r>
      <w:r w:rsidR="00907995">
        <w:rPr>
          <w:rFonts w:hint="eastAsia"/>
        </w:rPr>
        <w:t>课题研究的目的</w:t>
      </w:r>
      <w:bookmarkEnd w:id="26"/>
    </w:p>
    <w:p w:rsidR="0078036A" w:rsidRPr="00B44F68" w:rsidRDefault="001C6496" w:rsidP="00B44F68">
      <w:pPr>
        <w:snapToGrid w:val="0"/>
        <w:spacing w:line="360" w:lineRule="auto"/>
        <w:ind w:left="482"/>
        <w:jc w:val="left"/>
        <w:rPr>
          <w:bCs/>
          <w:sz w:val="24"/>
          <w:szCs w:val="24"/>
        </w:rPr>
      </w:pPr>
      <w:r>
        <w:rPr>
          <w:rFonts w:hint="eastAsia"/>
          <w:bCs/>
          <w:sz w:val="24"/>
          <w:szCs w:val="24"/>
        </w:rPr>
        <w:t>待补充。。。。</w:t>
      </w:r>
    </w:p>
    <w:p w:rsidR="0078036A" w:rsidRDefault="0078036A" w:rsidP="0078036A">
      <w:pPr>
        <w:pStyle w:val="1"/>
        <w:spacing w:before="312" w:after="312"/>
      </w:pPr>
      <w:bookmarkStart w:id="27" w:name="_Toc41032146"/>
      <w:r>
        <w:lastRenderedPageBreak/>
        <w:t>2</w:t>
      </w:r>
      <w:r w:rsidR="00C22C1B">
        <w:t xml:space="preserve"> </w:t>
      </w:r>
      <w:r w:rsidR="009E4A56">
        <w:rPr>
          <w:rFonts w:hint="eastAsia"/>
        </w:rPr>
        <w:t>相关</w:t>
      </w:r>
      <w:r w:rsidR="002A370C">
        <w:rPr>
          <w:rFonts w:hint="eastAsia"/>
        </w:rPr>
        <w:t>概念介绍</w:t>
      </w:r>
      <w:bookmarkEnd w:id="27"/>
    </w:p>
    <w:p w:rsidR="0078036A" w:rsidRDefault="002A370C" w:rsidP="002A370C">
      <w:pPr>
        <w:pStyle w:val="2"/>
      </w:pPr>
      <w:bookmarkStart w:id="28" w:name="_Toc41032147"/>
      <w:r>
        <w:rPr>
          <w:rFonts w:hint="eastAsia"/>
        </w:rPr>
        <w:t>2</w:t>
      </w:r>
      <w:r w:rsidR="00330268">
        <w:t>.</w:t>
      </w:r>
      <w:r w:rsidR="006070CD">
        <w:t>1</w:t>
      </w:r>
      <w:r>
        <w:t xml:space="preserve">  </w:t>
      </w:r>
      <w:r>
        <w:rPr>
          <w:rFonts w:hint="eastAsia"/>
        </w:rPr>
        <w:t>文本分类</w:t>
      </w:r>
      <w:bookmarkEnd w:id="28"/>
    </w:p>
    <w:p w:rsidR="002F6445" w:rsidRDefault="002A370C" w:rsidP="006758D3">
      <w:pPr>
        <w:spacing w:line="360" w:lineRule="auto"/>
        <w:rPr>
          <w:rFonts w:ascii="宋体" w:hAnsi="宋体"/>
          <w:sz w:val="24"/>
          <w:szCs w:val="24"/>
        </w:rPr>
      </w:pPr>
      <w:r>
        <w:rPr>
          <w:color w:val="3333FF"/>
          <w:szCs w:val="24"/>
        </w:rPr>
        <w:tab/>
      </w:r>
      <w:r w:rsidRPr="006758D3">
        <w:rPr>
          <w:rFonts w:ascii="宋体" w:hAnsi="宋体" w:hint="eastAsia"/>
          <w:sz w:val="24"/>
          <w:szCs w:val="24"/>
        </w:rPr>
        <w:t>文本分类</w:t>
      </w:r>
      <w:r w:rsidR="001B007A" w:rsidRPr="006758D3">
        <w:rPr>
          <w:rFonts w:ascii="宋体" w:hAnsi="宋体"/>
          <w:sz w:val="24"/>
          <w:szCs w:val="24"/>
          <w:vertAlign w:val="superscript"/>
        </w:rPr>
        <w:fldChar w:fldCharType="begin"/>
      </w:r>
      <w:r w:rsidR="001B007A" w:rsidRPr="006758D3">
        <w:rPr>
          <w:rFonts w:ascii="宋体" w:hAnsi="宋体"/>
          <w:sz w:val="24"/>
          <w:szCs w:val="24"/>
          <w:vertAlign w:val="superscript"/>
        </w:rPr>
        <w:instrText xml:space="preserve"> </w:instrText>
      </w:r>
      <w:r w:rsidR="001B007A" w:rsidRPr="006758D3">
        <w:rPr>
          <w:rFonts w:ascii="宋体" w:hAnsi="宋体" w:hint="eastAsia"/>
          <w:sz w:val="24"/>
          <w:szCs w:val="24"/>
          <w:vertAlign w:val="superscript"/>
        </w:rPr>
        <w:instrText>REF _Ref40704604 \r \h</w:instrText>
      </w:r>
      <w:r w:rsidR="001B007A" w:rsidRPr="006758D3">
        <w:rPr>
          <w:rFonts w:ascii="宋体" w:hAnsi="宋体"/>
          <w:sz w:val="24"/>
          <w:szCs w:val="24"/>
          <w:vertAlign w:val="superscript"/>
        </w:rPr>
        <w:instrText xml:space="preserve">  \* MERGEFORMAT </w:instrText>
      </w:r>
      <w:r w:rsidR="001B007A" w:rsidRPr="006758D3">
        <w:rPr>
          <w:rFonts w:ascii="宋体" w:hAnsi="宋体"/>
          <w:sz w:val="24"/>
          <w:szCs w:val="24"/>
          <w:vertAlign w:val="superscript"/>
        </w:rPr>
      </w:r>
      <w:r w:rsidR="001B007A" w:rsidRPr="006758D3">
        <w:rPr>
          <w:rFonts w:ascii="宋体" w:hAnsi="宋体"/>
          <w:sz w:val="24"/>
          <w:szCs w:val="24"/>
          <w:vertAlign w:val="superscript"/>
        </w:rPr>
        <w:fldChar w:fldCharType="separate"/>
      </w:r>
      <w:r w:rsidR="001B007A" w:rsidRPr="006758D3">
        <w:rPr>
          <w:rFonts w:ascii="宋体" w:hAnsi="宋体"/>
          <w:sz w:val="24"/>
          <w:szCs w:val="24"/>
          <w:vertAlign w:val="superscript"/>
        </w:rPr>
        <w:t>[16]</w:t>
      </w:r>
      <w:r w:rsidR="001B007A" w:rsidRPr="006758D3">
        <w:rPr>
          <w:rFonts w:ascii="宋体" w:hAnsi="宋体"/>
          <w:sz w:val="24"/>
          <w:szCs w:val="24"/>
          <w:vertAlign w:val="superscript"/>
        </w:rPr>
        <w:fldChar w:fldCharType="end"/>
      </w:r>
      <w:r w:rsidRPr="006758D3">
        <w:rPr>
          <w:rFonts w:ascii="宋体" w:hAnsi="宋体" w:hint="eastAsia"/>
          <w:sz w:val="24"/>
          <w:szCs w:val="24"/>
        </w:rPr>
        <w:t>是指在预定</w:t>
      </w:r>
      <w:proofErr w:type="gramStart"/>
      <w:r w:rsidRPr="006758D3">
        <w:rPr>
          <w:rFonts w:ascii="宋体" w:hAnsi="宋体" w:hint="eastAsia"/>
          <w:sz w:val="24"/>
          <w:szCs w:val="24"/>
        </w:rPr>
        <w:t>义好的</w:t>
      </w:r>
      <w:proofErr w:type="gramEnd"/>
      <w:r w:rsidRPr="006758D3">
        <w:rPr>
          <w:rFonts w:ascii="宋体" w:hAnsi="宋体" w:hint="eastAsia"/>
          <w:sz w:val="24"/>
          <w:szCs w:val="24"/>
        </w:rPr>
        <w:t>分类体系下，依据文本的特征（例如属性及内容），将给定的文本数据与一个或者多个类别相关联的过程。文本分类方面的研究会涉及到文本内容理解和模式分类等若干个自然语言处理和模式识别</w:t>
      </w:r>
      <w:r w:rsidR="001B007A" w:rsidRPr="006758D3">
        <w:rPr>
          <w:rFonts w:ascii="宋体" w:hAnsi="宋体" w:hint="eastAsia"/>
          <w:sz w:val="24"/>
          <w:szCs w:val="24"/>
        </w:rPr>
        <w:t>方面的</w:t>
      </w:r>
      <w:r w:rsidRPr="006758D3">
        <w:rPr>
          <w:rFonts w:ascii="宋体" w:hAnsi="宋体" w:hint="eastAsia"/>
          <w:sz w:val="24"/>
          <w:szCs w:val="24"/>
        </w:rPr>
        <w:t>问题，</w:t>
      </w:r>
      <w:r w:rsidR="001B007A" w:rsidRPr="006758D3">
        <w:rPr>
          <w:rFonts w:ascii="宋体" w:hAnsi="宋体" w:hint="eastAsia"/>
          <w:sz w:val="24"/>
          <w:szCs w:val="24"/>
        </w:rPr>
        <w:t>一个文本分类系统不仅是一个自然语言处理系统，也是一个模式识别系统，系统的输入内容是待分类处理的文本，系统的输出是与该文本所关联的类别。</w:t>
      </w:r>
    </w:p>
    <w:p w:rsidR="009E4A56" w:rsidRDefault="002F6445" w:rsidP="002F6445">
      <w:pPr>
        <w:spacing w:line="360" w:lineRule="auto"/>
        <w:ind w:firstLine="425"/>
        <w:rPr>
          <w:rFonts w:ascii="宋体" w:hAnsi="宋体"/>
          <w:sz w:val="24"/>
          <w:szCs w:val="24"/>
        </w:rPr>
      </w:pPr>
      <w:r>
        <w:rPr>
          <w:rFonts w:ascii="宋体" w:hAnsi="宋体" w:hint="eastAsia"/>
          <w:sz w:val="24"/>
          <w:szCs w:val="24"/>
        </w:rPr>
        <w:t>总体来说，在国内外对于文本分类方面的研究共经历的下面4个主要的发展阶段：</w:t>
      </w:r>
    </w:p>
    <w:p w:rsidR="00A326FA" w:rsidRDefault="00B07BE4" w:rsidP="002F6445">
      <w:pPr>
        <w:spacing w:line="360" w:lineRule="auto"/>
        <w:ind w:firstLine="425"/>
        <w:rPr>
          <w:rFonts w:ascii="宋体" w:hAnsi="宋体"/>
          <w:sz w:val="24"/>
          <w:szCs w:val="24"/>
        </w:rPr>
      </w:pPr>
      <w:r>
        <w:rPr>
          <w:rFonts w:ascii="宋体" w:hAnsi="宋体" w:hint="eastAsia"/>
          <w:sz w:val="24"/>
          <w:szCs w:val="24"/>
        </w:rPr>
        <w:t>1、第一发展阶段（1</w:t>
      </w:r>
      <w:r>
        <w:rPr>
          <w:rFonts w:ascii="宋体" w:hAnsi="宋体"/>
          <w:sz w:val="24"/>
          <w:szCs w:val="24"/>
        </w:rPr>
        <w:t>958</w:t>
      </w:r>
      <w:r>
        <w:rPr>
          <w:rFonts w:ascii="宋体" w:hAnsi="宋体" w:hint="eastAsia"/>
          <w:sz w:val="24"/>
          <w:szCs w:val="24"/>
        </w:rPr>
        <w:t>年-</w:t>
      </w:r>
      <w:r>
        <w:rPr>
          <w:rFonts w:ascii="宋体" w:hAnsi="宋体"/>
          <w:sz w:val="24"/>
          <w:szCs w:val="24"/>
        </w:rPr>
        <w:t>1964</w:t>
      </w:r>
      <w:r>
        <w:rPr>
          <w:rFonts w:ascii="宋体" w:hAnsi="宋体" w:hint="eastAsia"/>
          <w:sz w:val="24"/>
          <w:szCs w:val="24"/>
        </w:rPr>
        <w:t>年）</w:t>
      </w:r>
      <w:r w:rsidR="00A326FA">
        <w:rPr>
          <w:rFonts w:ascii="宋体" w:hAnsi="宋体" w:hint="eastAsia"/>
          <w:sz w:val="24"/>
          <w:szCs w:val="24"/>
        </w:rPr>
        <w:t>：这一阶段的主要贡献是对文本自动分类的可行性进行了研究。</w:t>
      </w:r>
    </w:p>
    <w:p w:rsidR="00A326FA" w:rsidRDefault="00A326FA" w:rsidP="00A326FA">
      <w:pPr>
        <w:spacing w:line="360" w:lineRule="auto"/>
        <w:ind w:firstLine="425"/>
        <w:rPr>
          <w:rFonts w:ascii="宋体" w:hAnsi="宋体"/>
          <w:sz w:val="24"/>
          <w:szCs w:val="24"/>
        </w:rPr>
      </w:pPr>
      <w:r>
        <w:rPr>
          <w:rFonts w:ascii="宋体" w:hAnsi="宋体" w:hint="eastAsia"/>
          <w:sz w:val="24"/>
          <w:szCs w:val="24"/>
        </w:rPr>
        <w:t>2、第二发展阶段（1</w:t>
      </w:r>
      <w:r>
        <w:rPr>
          <w:rFonts w:ascii="宋体" w:hAnsi="宋体"/>
          <w:sz w:val="24"/>
          <w:szCs w:val="24"/>
        </w:rPr>
        <w:t>965</w:t>
      </w:r>
      <w:r>
        <w:rPr>
          <w:rFonts w:ascii="宋体" w:hAnsi="宋体" w:hint="eastAsia"/>
          <w:sz w:val="24"/>
          <w:szCs w:val="24"/>
        </w:rPr>
        <w:t>年-</w:t>
      </w:r>
      <w:r>
        <w:rPr>
          <w:rFonts w:ascii="宋体" w:hAnsi="宋体"/>
          <w:sz w:val="24"/>
          <w:szCs w:val="24"/>
        </w:rPr>
        <w:t>1974</w:t>
      </w:r>
      <w:r>
        <w:rPr>
          <w:rFonts w:ascii="宋体" w:hAnsi="宋体" w:hint="eastAsia"/>
          <w:sz w:val="24"/>
          <w:szCs w:val="24"/>
        </w:rPr>
        <w:t>年）：这一阶段的主要贡献是进行文本自动分类的实验研究。</w:t>
      </w:r>
    </w:p>
    <w:p w:rsidR="002F6445" w:rsidRDefault="00A326FA" w:rsidP="002F6445">
      <w:pPr>
        <w:spacing w:line="360" w:lineRule="auto"/>
        <w:ind w:firstLine="425"/>
        <w:rPr>
          <w:rFonts w:ascii="宋体" w:hAnsi="宋体"/>
          <w:sz w:val="24"/>
          <w:szCs w:val="24"/>
        </w:rPr>
      </w:pPr>
      <w:r>
        <w:rPr>
          <w:rFonts w:ascii="宋体" w:hAnsi="宋体"/>
          <w:sz w:val="24"/>
          <w:szCs w:val="24"/>
        </w:rPr>
        <w:t>3</w:t>
      </w:r>
      <w:r>
        <w:rPr>
          <w:rFonts w:ascii="宋体" w:hAnsi="宋体" w:hint="eastAsia"/>
          <w:sz w:val="24"/>
          <w:szCs w:val="24"/>
        </w:rPr>
        <w:t>、第三发展阶段（1</w:t>
      </w:r>
      <w:r>
        <w:rPr>
          <w:rFonts w:ascii="宋体" w:hAnsi="宋体"/>
          <w:sz w:val="24"/>
          <w:szCs w:val="24"/>
        </w:rPr>
        <w:t>975</w:t>
      </w:r>
      <w:r>
        <w:rPr>
          <w:rFonts w:ascii="宋体" w:hAnsi="宋体" w:hint="eastAsia"/>
          <w:sz w:val="24"/>
          <w:szCs w:val="24"/>
        </w:rPr>
        <w:t>年-</w:t>
      </w:r>
      <w:r>
        <w:rPr>
          <w:rFonts w:ascii="宋体" w:hAnsi="宋体"/>
          <w:sz w:val="24"/>
          <w:szCs w:val="24"/>
        </w:rPr>
        <w:t>1989</w:t>
      </w:r>
      <w:r>
        <w:rPr>
          <w:rFonts w:ascii="宋体" w:hAnsi="宋体" w:hint="eastAsia"/>
          <w:sz w:val="24"/>
          <w:szCs w:val="24"/>
        </w:rPr>
        <w:t>年）：在这一阶段中，成型了一些文本自动分类方法，</w:t>
      </w:r>
      <w:r>
        <w:rPr>
          <w:rFonts w:ascii="宋体" w:hAnsi="宋体"/>
          <w:sz w:val="24"/>
          <w:szCs w:val="24"/>
        </w:rPr>
        <w:tab/>
      </w:r>
      <w:r>
        <w:rPr>
          <w:rFonts w:ascii="宋体" w:hAnsi="宋体" w:hint="eastAsia"/>
          <w:sz w:val="24"/>
          <w:szCs w:val="24"/>
        </w:rPr>
        <w:t>学者们的研究重点转向对已有算法的深入探索与改进。</w:t>
      </w:r>
    </w:p>
    <w:p w:rsidR="00A326FA" w:rsidRPr="00A326FA" w:rsidRDefault="00A326FA" w:rsidP="003E72D3">
      <w:pPr>
        <w:spacing w:line="360" w:lineRule="auto"/>
        <w:ind w:firstLine="425"/>
        <w:rPr>
          <w:rFonts w:ascii="宋体" w:hAnsi="宋体"/>
          <w:sz w:val="24"/>
          <w:szCs w:val="24"/>
        </w:rPr>
      </w:pPr>
      <w:r>
        <w:rPr>
          <w:rFonts w:ascii="宋体" w:hAnsi="宋体"/>
          <w:sz w:val="24"/>
          <w:szCs w:val="24"/>
        </w:rPr>
        <w:t>4</w:t>
      </w:r>
      <w:r>
        <w:rPr>
          <w:rFonts w:ascii="宋体" w:hAnsi="宋体" w:hint="eastAsia"/>
          <w:sz w:val="24"/>
          <w:szCs w:val="24"/>
        </w:rPr>
        <w:t>、第四发展阶段（1</w:t>
      </w:r>
      <w:r>
        <w:rPr>
          <w:rFonts w:ascii="宋体" w:hAnsi="宋体"/>
          <w:sz w:val="24"/>
          <w:szCs w:val="24"/>
        </w:rPr>
        <w:t>990</w:t>
      </w:r>
      <w:r>
        <w:rPr>
          <w:rFonts w:ascii="宋体" w:hAnsi="宋体" w:hint="eastAsia"/>
          <w:sz w:val="24"/>
          <w:szCs w:val="24"/>
        </w:rPr>
        <w:t>年至今）：这一阶段</w:t>
      </w:r>
      <w:r w:rsidR="0069709E">
        <w:rPr>
          <w:rFonts w:ascii="宋体" w:hAnsi="宋体" w:hint="eastAsia"/>
          <w:sz w:val="24"/>
          <w:szCs w:val="24"/>
        </w:rPr>
        <w:t>为面向全网的文本自动分类方面的研究。</w:t>
      </w:r>
    </w:p>
    <w:p w:rsidR="00592BAC" w:rsidRDefault="00592BAC" w:rsidP="00592BAC">
      <w:pPr>
        <w:pStyle w:val="2"/>
      </w:pPr>
      <w:bookmarkStart w:id="29" w:name="_Toc41032148"/>
      <w:r>
        <w:rPr>
          <w:rFonts w:hint="eastAsia"/>
        </w:rPr>
        <w:t>2</w:t>
      </w:r>
      <w:r>
        <w:t>.</w:t>
      </w:r>
      <w:r w:rsidR="006070CD">
        <w:t>2</w:t>
      </w:r>
      <w:r>
        <w:t xml:space="preserve">  </w:t>
      </w:r>
      <w:r>
        <w:rPr>
          <w:rFonts w:hint="eastAsia"/>
        </w:rPr>
        <w:t>情感分类</w:t>
      </w:r>
      <w:bookmarkEnd w:id="29"/>
    </w:p>
    <w:p w:rsidR="00592BAC" w:rsidRDefault="00592BAC" w:rsidP="006758D3">
      <w:pPr>
        <w:spacing w:line="360" w:lineRule="auto"/>
        <w:rPr>
          <w:rFonts w:ascii="宋体" w:hAnsi="宋体"/>
          <w:sz w:val="24"/>
          <w:szCs w:val="24"/>
        </w:rPr>
      </w:pPr>
      <w:r>
        <w:rPr>
          <w:color w:val="3333FF"/>
          <w:sz w:val="24"/>
          <w:szCs w:val="24"/>
        </w:rPr>
        <w:tab/>
      </w:r>
      <w:r w:rsidRPr="006758D3">
        <w:rPr>
          <w:rFonts w:ascii="宋体" w:hAnsi="宋体" w:hint="eastAsia"/>
          <w:sz w:val="24"/>
          <w:szCs w:val="24"/>
        </w:rPr>
        <w:t>情感(</w:t>
      </w:r>
      <w:r w:rsidRPr="006758D3">
        <w:rPr>
          <w:rFonts w:ascii="宋体" w:hAnsi="宋体"/>
          <w:sz w:val="24"/>
          <w:szCs w:val="24"/>
        </w:rPr>
        <w:t>S</w:t>
      </w:r>
      <w:r w:rsidRPr="006758D3">
        <w:rPr>
          <w:rFonts w:ascii="宋体" w:hAnsi="宋体" w:hint="eastAsia"/>
          <w:sz w:val="24"/>
          <w:szCs w:val="24"/>
        </w:rPr>
        <w:t>entiment</w:t>
      </w:r>
      <w:r w:rsidRPr="006758D3">
        <w:rPr>
          <w:rFonts w:ascii="宋体" w:hAnsi="宋体"/>
          <w:sz w:val="24"/>
          <w:szCs w:val="24"/>
        </w:rPr>
        <w:t>)</w:t>
      </w:r>
      <w:r w:rsidR="006758D3">
        <w:rPr>
          <w:rFonts w:ascii="宋体" w:hAnsi="宋体" w:hint="eastAsia"/>
          <w:sz w:val="24"/>
          <w:szCs w:val="24"/>
        </w:rPr>
        <w:t>，</w:t>
      </w:r>
      <w:r w:rsidRPr="006758D3">
        <w:rPr>
          <w:rFonts w:ascii="宋体" w:hAnsi="宋体" w:hint="eastAsia"/>
          <w:sz w:val="24"/>
          <w:szCs w:val="24"/>
        </w:rPr>
        <w:t>是指人们对于某件事物产生的内在的主观感受。情感分类</w:t>
      </w:r>
      <w:r w:rsidR="006758D3">
        <w:rPr>
          <w:rFonts w:ascii="宋体" w:hAnsi="宋体" w:hint="eastAsia"/>
          <w:sz w:val="24"/>
          <w:szCs w:val="24"/>
        </w:rPr>
        <w:t>（有时被称为</w:t>
      </w:r>
      <w:r w:rsidR="006758D3" w:rsidRPr="006758D3">
        <w:rPr>
          <w:rFonts w:ascii="宋体" w:hAnsi="宋体" w:hint="eastAsia"/>
          <w:sz w:val="24"/>
          <w:szCs w:val="24"/>
        </w:rPr>
        <w:t>倾向性分析</w:t>
      </w:r>
      <w:r w:rsidR="006758D3">
        <w:rPr>
          <w:rFonts w:ascii="宋体" w:hAnsi="宋体" w:hint="eastAsia"/>
          <w:sz w:val="24"/>
          <w:szCs w:val="24"/>
        </w:rPr>
        <w:t>）</w:t>
      </w:r>
      <w:r w:rsidRPr="006758D3">
        <w:rPr>
          <w:rFonts w:ascii="宋体" w:hAnsi="宋体" w:hint="eastAsia"/>
          <w:sz w:val="24"/>
          <w:szCs w:val="24"/>
        </w:rPr>
        <w:t>是指根据文本内容所表达出来的含义</w:t>
      </w:r>
      <w:r w:rsidR="006758D3">
        <w:rPr>
          <w:rFonts w:ascii="宋体" w:hAnsi="宋体" w:hint="eastAsia"/>
          <w:sz w:val="24"/>
          <w:szCs w:val="24"/>
        </w:rPr>
        <w:t>的不同，</w:t>
      </w:r>
      <w:r w:rsidRPr="006758D3">
        <w:rPr>
          <w:rFonts w:ascii="宋体" w:hAnsi="宋体" w:hint="eastAsia"/>
          <w:sz w:val="24"/>
          <w:szCs w:val="24"/>
        </w:rPr>
        <w:t>将</w:t>
      </w:r>
      <w:r w:rsidR="006758D3">
        <w:rPr>
          <w:rFonts w:ascii="宋体" w:hAnsi="宋体" w:hint="eastAsia"/>
          <w:sz w:val="24"/>
          <w:szCs w:val="24"/>
        </w:rPr>
        <w:t>不同的</w:t>
      </w:r>
      <w:r w:rsidRPr="006758D3">
        <w:rPr>
          <w:rFonts w:ascii="宋体" w:hAnsi="宋体" w:hint="eastAsia"/>
          <w:sz w:val="24"/>
          <w:szCs w:val="24"/>
        </w:rPr>
        <w:t>文本划分成包括两种</w:t>
      </w:r>
      <w:r w:rsidR="006758D3">
        <w:rPr>
          <w:rFonts w:ascii="宋体" w:hAnsi="宋体" w:hint="eastAsia"/>
          <w:sz w:val="24"/>
          <w:szCs w:val="24"/>
        </w:rPr>
        <w:t>（二分类）</w:t>
      </w:r>
      <w:r w:rsidRPr="006758D3">
        <w:rPr>
          <w:rFonts w:ascii="宋体" w:hAnsi="宋体" w:hint="eastAsia"/>
          <w:sz w:val="24"/>
          <w:szCs w:val="24"/>
        </w:rPr>
        <w:t>或多种类型</w:t>
      </w:r>
      <w:r w:rsidR="006758D3">
        <w:rPr>
          <w:rFonts w:ascii="宋体" w:hAnsi="宋体" w:hint="eastAsia"/>
          <w:sz w:val="24"/>
          <w:szCs w:val="24"/>
        </w:rPr>
        <w:t>（多元分类）</w:t>
      </w:r>
      <w:r w:rsidRPr="006758D3">
        <w:rPr>
          <w:rFonts w:ascii="宋体" w:hAnsi="宋体" w:hint="eastAsia"/>
          <w:sz w:val="24"/>
          <w:szCs w:val="24"/>
        </w:rPr>
        <w:t>，是对文本发表人员观点或态度的划分。</w:t>
      </w:r>
    </w:p>
    <w:p w:rsidR="006758D3" w:rsidRDefault="00555FEF" w:rsidP="003E72D3">
      <w:pPr>
        <w:spacing w:line="360" w:lineRule="auto"/>
        <w:rPr>
          <w:rFonts w:ascii="宋体" w:hAnsi="宋体"/>
          <w:sz w:val="24"/>
          <w:szCs w:val="24"/>
        </w:rPr>
      </w:pPr>
      <w:r>
        <w:rPr>
          <w:rFonts w:ascii="宋体" w:hAnsi="宋体"/>
          <w:sz w:val="24"/>
          <w:szCs w:val="24"/>
        </w:rPr>
        <w:tab/>
      </w:r>
      <w:r>
        <w:rPr>
          <w:rFonts w:ascii="宋体" w:hAnsi="宋体" w:hint="eastAsia"/>
          <w:sz w:val="24"/>
          <w:szCs w:val="24"/>
        </w:rPr>
        <w:t>情感分类问题不同于其他的一些分类问题，它既包含</w:t>
      </w:r>
      <w:r w:rsidR="002F6445">
        <w:rPr>
          <w:rFonts w:ascii="宋体" w:hAnsi="宋体" w:hint="eastAsia"/>
          <w:sz w:val="24"/>
          <w:szCs w:val="24"/>
        </w:rPr>
        <w:t>传统分类中的共性问题，同时它又有自己的独特性，例如，有些作者在进行情感信息表述时，他所表达出来的情感倾向可能会比较模糊，从而导致情感信息有着较大的多义性，也就是极性不明显的问题。针对这一问题，研究者们通过不懈的努力，在做了大量研究之后，提出了众多的情感分类方法，这些方法可以按照不同的归类方</w:t>
      </w:r>
      <w:r w:rsidR="002F6445">
        <w:rPr>
          <w:rFonts w:ascii="宋体" w:hAnsi="宋体" w:hint="eastAsia"/>
          <w:sz w:val="24"/>
          <w:szCs w:val="24"/>
        </w:rPr>
        <w:lastRenderedPageBreak/>
        <w:t>式划分:</w:t>
      </w:r>
      <w:r w:rsidR="003E72D3">
        <w:rPr>
          <w:rFonts w:ascii="宋体" w:hAnsi="宋体" w:hint="eastAsia"/>
          <w:sz w:val="24"/>
          <w:szCs w:val="24"/>
        </w:rPr>
        <w:t>按所给文本中的情感特点分类，</w:t>
      </w:r>
      <w:r w:rsidR="002F6445">
        <w:rPr>
          <w:rFonts w:ascii="宋体" w:hAnsi="宋体" w:hint="eastAsia"/>
          <w:sz w:val="24"/>
          <w:szCs w:val="24"/>
        </w:rPr>
        <w:t>按机器学习方法划分。</w:t>
      </w:r>
      <w:r w:rsidR="00A24914">
        <w:rPr>
          <w:rFonts w:ascii="宋体" w:hAnsi="宋体" w:hint="eastAsia"/>
          <w:sz w:val="24"/>
          <w:szCs w:val="24"/>
        </w:rPr>
        <w:t>按所给文本中的情感特点的不同，情感分类研究可划分为数据不平衡性问题研究和领域相关性研究两类。若根据机器学习方法的不同，可以将文本情感分类分为有监督学习方法（</w:t>
      </w:r>
      <w:r w:rsidR="00A24914" w:rsidRPr="00A24914">
        <w:rPr>
          <w:rFonts w:ascii="宋体" w:hAnsi="宋体"/>
          <w:bCs/>
          <w:sz w:val="24"/>
          <w:szCs w:val="24"/>
        </w:rPr>
        <w:t>训练数据既有特征(feature)又有标签(label)</w:t>
      </w:r>
      <w:r w:rsidR="00A24914">
        <w:rPr>
          <w:rFonts w:ascii="宋体" w:hAnsi="宋体" w:hint="eastAsia"/>
          <w:sz w:val="24"/>
          <w:szCs w:val="24"/>
        </w:rPr>
        <w:t>）、半监督学习方法（</w:t>
      </w:r>
      <w:r w:rsidR="00A24914" w:rsidRPr="00A24914">
        <w:rPr>
          <w:rFonts w:ascii="宋体" w:hAnsi="宋体"/>
          <w:bCs/>
          <w:sz w:val="24"/>
          <w:szCs w:val="24"/>
        </w:rPr>
        <w:t>训练集同时包含有标记样本数据和未标记样本数据</w:t>
      </w:r>
      <w:r w:rsidR="00A24914">
        <w:rPr>
          <w:rFonts w:ascii="宋体" w:hAnsi="宋体" w:hint="eastAsia"/>
          <w:sz w:val="24"/>
          <w:szCs w:val="24"/>
        </w:rPr>
        <w:t>）和无监督学习（</w:t>
      </w:r>
      <w:r w:rsidR="00A24914" w:rsidRPr="00A24914">
        <w:rPr>
          <w:rFonts w:ascii="宋体" w:hAnsi="宋体"/>
          <w:bCs/>
          <w:sz w:val="24"/>
          <w:szCs w:val="24"/>
        </w:rPr>
        <w:t>训练样本的标记信息未知</w:t>
      </w:r>
      <w:r w:rsidR="00A24914">
        <w:rPr>
          <w:rFonts w:ascii="宋体" w:hAnsi="宋体" w:hint="eastAsia"/>
          <w:sz w:val="24"/>
          <w:szCs w:val="24"/>
        </w:rPr>
        <w:t>）。</w:t>
      </w:r>
    </w:p>
    <w:p w:rsidR="00A4284B" w:rsidRDefault="00A4284B" w:rsidP="00A4284B">
      <w:pPr>
        <w:pStyle w:val="2"/>
      </w:pPr>
      <w:bookmarkStart w:id="30" w:name="_Toc41032149"/>
      <w:r>
        <w:rPr>
          <w:rFonts w:hint="eastAsia"/>
        </w:rPr>
        <w:t>2</w:t>
      </w:r>
      <w:r w:rsidR="00330268">
        <w:t>.</w:t>
      </w:r>
      <w:r w:rsidR="006070CD">
        <w:t>3</w:t>
      </w:r>
      <w:r>
        <w:t xml:space="preserve">  </w:t>
      </w:r>
      <w:r>
        <w:rPr>
          <w:rFonts w:hint="eastAsia"/>
        </w:rPr>
        <w:t>迁移学习</w:t>
      </w:r>
      <w:bookmarkEnd w:id="30"/>
    </w:p>
    <w:p w:rsidR="00782C5E" w:rsidRDefault="00A4284B" w:rsidP="00337374">
      <w:pPr>
        <w:spacing w:line="360" w:lineRule="auto"/>
        <w:rPr>
          <w:rFonts w:ascii="宋体" w:hAnsi="宋体"/>
          <w:sz w:val="24"/>
          <w:szCs w:val="24"/>
        </w:rPr>
      </w:pPr>
      <w:r>
        <w:rPr>
          <w:rFonts w:ascii="宋体" w:hAnsi="宋体"/>
          <w:sz w:val="24"/>
          <w:szCs w:val="24"/>
        </w:rPr>
        <w:tab/>
      </w:r>
      <w:r w:rsidR="00337374">
        <w:rPr>
          <w:rFonts w:ascii="宋体" w:hAnsi="宋体" w:hint="eastAsia"/>
          <w:sz w:val="24"/>
          <w:szCs w:val="24"/>
        </w:rPr>
        <w:t>如今的</w:t>
      </w:r>
      <w:r w:rsidR="00337374" w:rsidRPr="00337374">
        <w:rPr>
          <w:rFonts w:ascii="宋体" w:hAnsi="宋体" w:hint="eastAsia"/>
          <w:sz w:val="24"/>
          <w:szCs w:val="24"/>
        </w:rPr>
        <w:t>许多机器学习方法</w:t>
      </w:r>
      <w:r w:rsidR="00337374">
        <w:rPr>
          <w:rFonts w:ascii="宋体" w:hAnsi="宋体" w:hint="eastAsia"/>
          <w:sz w:val="24"/>
          <w:szCs w:val="24"/>
        </w:rPr>
        <w:t>要求训练数据和测试数据必须从同一特征空间（即本文中所说的域）中</w:t>
      </w:r>
      <w:r w:rsidR="00337374" w:rsidRPr="00337374">
        <w:rPr>
          <w:rFonts w:ascii="宋体" w:hAnsi="宋体" w:hint="eastAsia"/>
          <w:sz w:val="24"/>
          <w:szCs w:val="24"/>
        </w:rPr>
        <w:t>获得，并且需要具有相同</w:t>
      </w:r>
      <w:r w:rsidR="00337374">
        <w:rPr>
          <w:rFonts w:ascii="宋体" w:hAnsi="宋体" w:hint="eastAsia"/>
          <w:sz w:val="24"/>
          <w:szCs w:val="24"/>
        </w:rPr>
        <w:t>或相近</w:t>
      </w:r>
      <w:r w:rsidR="00337374" w:rsidRPr="00337374">
        <w:rPr>
          <w:rFonts w:ascii="宋体" w:hAnsi="宋体" w:hint="eastAsia"/>
          <w:sz w:val="24"/>
          <w:szCs w:val="24"/>
        </w:rPr>
        <w:t>的分布。当分布情况</w:t>
      </w:r>
      <w:r w:rsidR="00337374">
        <w:rPr>
          <w:rFonts w:ascii="宋体" w:hAnsi="宋体" w:hint="eastAsia"/>
          <w:sz w:val="24"/>
          <w:szCs w:val="24"/>
        </w:rPr>
        <w:t>发生较大的</w:t>
      </w:r>
      <w:r w:rsidR="00337374" w:rsidRPr="00337374">
        <w:rPr>
          <w:rFonts w:ascii="宋体" w:hAnsi="宋体" w:hint="eastAsia"/>
          <w:sz w:val="24"/>
          <w:szCs w:val="24"/>
        </w:rPr>
        <w:t>改变</w:t>
      </w:r>
      <w:r w:rsidR="00337374">
        <w:rPr>
          <w:rFonts w:ascii="宋体" w:hAnsi="宋体" w:hint="eastAsia"/>
          <w:sz w:val="24"/>
          <w:szCs w:val="24"/>
        </w:rPr>
        <w:t>时，大多数的统计模型需要使用新收集的训练样本重新构建</w:t>
      </w:r>
      <w:r w:rsidR="00337374" w:rsidRPr="00337374">
        <w:rPr>
          <w:rFonts w:ascii="宋体" w:hAnsi="宋体" w:hint="eastAsia"/>
          <w:sz w:val="24"/>
          <w:szCs w:val="24"/>
        </w:rPr>
        <w:t>。</w:t>
      </w:r>
      <w:r w:rsidR="00337374">
        <w:rPr>
          <w:rFonts w:ascii="宋体" w:hAnsi="宋体" w:hint="eastAsia"/>
          <w:sz w:val="24"/>
          <w:szCs w:val="24"/>
        </w:rPr>
        <w:t>但是</w:t>
      </w:r>
      <w:r w:rsidR="00337374" w:rsidRPr="00337374">
        <w:rPr>
          <w:rFonts w:ascii="宋体" w:hAnsi="宋体" w:hint="eastAsia"/>
          <w:sz w:val="24"/>
          <w:szCs w:val="24"/>
        </w:rPr>
        <w:t>在许多现实的应用中，重新收集所需要的训练数据来对模型进行重建，是需要花费很大代价的。</w:t>
      </w:r>
      <w:r w:rsidR="00337374">
        <w:rPr>
          <w:rFonts w:ascii="宋体" w:hAnsi="宋体" w:hint="eastAsia"/>
          <w:sz w:val="24"/>
          <w:szCs w:val="24"/>
        </w:rPr>
        <w:t>在这种</w:t>
      </w:r>
      <w:r w:rsidR="00337374" w:rsidRPr="00337374">
        <w:rPr>
          <w:rFonts w:ascii="宋体" w:hAnsi="宋体" w:hint="eastAsia"/>
          <w:sz w:val="24"/>
          <w:szCs w:val="24"/>
        </w:rPr>
        <w:t>情况下，</w:t>
      </w:r>
      <w:r w:rsidR="00CC0847">
        <w:rPr>
          <w:rFonts w:ascii="宋体" w:hAnsi="宋体" w:hint="eastAsia"/>
          <w:sz w:val="24"/>
          <w:szCs w:val="24"/>
        </w:rPr>
        <w:t>迁移学习(</w:t>
      </w:r>
      <w:r w:rsidR="00CC0847">
        <w:rPr>
          <w:rFonts w:ascii="宋体" w:hAnsi="宋体"/>
          <w:sz w:val="24"/>
          <w:szCs w:val="24"/>
        </w:rPr>
        <w:t>Transfer Learning)</w:t>
      </w:r>
      <w:r w:rsidR="00CC0847" w:rsidRPr="00337374">
        <w:rPr>
          <w:rFonts w:ascii="宋体" w:hAnsi="宋体"/>
          <w:sz w:val="24"/>
          <w:szCs w:val="24"/>
          <w:vertAlign w:val="superscript"/>
        </w:rPr>
        <w:fldChar w:fldCharType="begin"/>
      </w:r>
      <w:r w:rsidR="00CC0847" w:rsidRPr="00337374">
        <w:rPr>
          <w:rFonts w:ascii="宋体" w:hAnsi="宋体"/>
          <w:sz w:val="24"/>
          <w:szCs w:val="24"/>
          <w:vertAlign w:val="superscript"/>
        </w:rPr>
        <w:instrText xml:space="preserve"> REF _Ref40710171 \r \h </w:instrText>
      </w:r>
      <w:r w:rsidR="00CC0847">
        <w:rPr>
          <w:rFonts w:ascii="宋体" w:hAnsi="宋体"/>
          <w:sz w:val="24"/>
          <w:szCs w:val="24"/>
          <w:vertAlign w:val="superscript"/>
        </w:rPr>
        <w:instrText xml:space="preserve"> \* MERGEFORMAT </w:instrText>
      </w:r>
      <w:r w:rsidR="00CC0847" w:rsidRPr="00337374">
        <w:rPr>
          <w:rFonts w:ascii="宋体" w:hAnsi="宋体"/>
          <w:sz w:val="24"/>
          <w:szCs w:val="24"/>
          <w:vertAlign w:val="superscript"/>
        </w:rPr>
      </w:r>
      <w:r w:rsidR="00CC0847" w:rsidRPr="00337374">
        <w:rPr>
          <w:rFonts w:ascii="宋体" w:hAnsi="宋体"/>
          <w:sz w:val="24"/>
          <w:szCs w:val="24"/>
          <w:vertAlign w:val="superscript"/>
        </w:rPr>
        <w:fldChar w:fldCharType="separate"/>
      </w:r>
      <w:r w:rsidR="00CC0847" w:rsidRPr="00337374">
        <w:rPr>
          <w:rFonts w:ascii="宋体" w:hAnsi="宋体"/>
          <w:sz w:val="24"/>
          <w:szCs w:val="24"/>
          <w:vertAlign w:val="superscript"/>
        </w:rPr>
        <w:t>[18]</w:t>
      </w:r>
      <w:r w:rsidR="00CC0847" w:rsidRPr="00337374">
        <w:rPr>
          <w:rFonts w:ascii="宋体" w:hAnsi="宋体"/>
          <w:sz w:val="24"/>
          <w:szCs w:val="24"/>
          <w:vertAlign w:val="superscript"/>
        </w:rPr>
        <w:fldChar w:fldCharType="end"/>
      </w:r>
      <w:r w:rsidR="005622DB">
        <w:rPr>
          <w:rFonts w:ascii="宋体" w:hAnsi="宋体" w:hint="eastAsia"/>
          <w:sz w:val="24"/>
          <w:szCs w:val="24"/>
        </w:rPr>
        <w:t>的优势就显而易见了。首先，当我们发现待处理空间与当前用来构建模型的空间有着较大的差别时，我们不必丢弃现有工作而从新开始，使用迁移学习完全可以帮助我们复用当前的研究成果。其次，迁移学习有着强大的通用性和时效性，无论是在无监督学习、半监督学习还是有监督学习中，迁移学习都有着广泛的应用。</w:t>
      </w:r>
      <w:r w:rsidR="00782C5E">
        <w:rPr>
          <w:rFonts w:ascii="宋体" w:hAnsi="宋体" w:hint="eastAsia"/>
          <w:sz w:val="24"/>
          <w:szCs w:val="24"/>
        </w:rPr>
        <w:t>如今，迁移学习可分为四种类型：基于样本的迁移学习、基于相关性的迁移学习、基于模型的迁移学习和基于特征的迁移学习。</w:t>
      </w:r>
    </w:p>
    <w:p w:rsidR="00A64059" w:rsidRDefault="00A64059" w:rsidP="00A64059">
      <w:pPr>
        <w:pStyle w:val="30"/>
      </w:pPr>
      <w:bookmarkStart w:id="31" w:name="_Toc41032150"/>
      <w:r>
        <w:rPr>
          <w:rFonts w:hint="eastAsia"/>
        </w:rPr>
        <w:t>2</w:t>
      </w:r>
      <w:r>
        <w:t xml:space="preserve">.3.1 </w:t>
      </w:r>
      <w:r>
        <w:rPr>
          <w:rFonts w:hint="eastAsia"/>
        </w:rPr>
        <w:t>基于样本的迁移学习</w:t>
      </w:r>
      <w:bookmarkEnd w:id="31"/>
    </w:p>
    <w:p w:rsidR="00A24914" w:rsidRDefault="00EC6BE1" w:rsidP="003E72D3">
      <w:pPr>
        <w:spacing w:line="360" w:lineRule="auto"/>
        <w:rPr>
          <w:rFonts w:ascii="宋体" w:hAnsi="宋体"/>
          <w:sz w:val="24"/>
          <w:szCs w:val="24"/>
        </w:rPr>
      </w:pPr>
      <w:r>
        <w:rPr>
          <w:rFonts w:ascii="宋体" w:hAnsi="宋体"/>
          <w:sz w:val="24"/>
          <w:szCs w:val="24"/>
        </w:rPr>
        <w:tab/>
      </w:r>
      <w:r>
        <w:rPr>
          <w:rFonts w:ascii="宋体" w:hAnsi="宋体" w:hint="eastAsia"/>
          <w:sz w:val="24"/>
          <w:szCs w:val="24"/>
        </w:rPr>
        <w:t>基于样本的迁移学习(</w:t>
      </w:r>
      <w:r>
        <w:rPr>
          <w:rFonts w:ascii="宋体" w:hAnsi="宋体"/>
          <w:sz w:val="24"/>
          <w:szCs w:val="24"/>
        </w:rPr>
        <w:t>Instance-based Transfer Learning)</w:t>
      </w:r>
      <w:r>
        <w:rPr>
          <w:rFonts w:ascii="宋体" w:hAnsi="宋体" w:hint="eastAsia"/>
          <w:sz w:val="24"/>
          <w:szCs w:val="24"/>
        </w:rPr>
        <w:t>在使用中需要先对样本进行一种分类操作，将所有的样本按重要程度进行划分，用不同的权重值来代表不同的重要程度，另外还需要找到</w:t>
      </w:r>
      <w:proofErr w:type="gramStart"/>
      <w:r>
        <w:rPr>
          <w:rFonts w:ascii="宋体" w:hAnsi="宋体" w:hint="eastAsia"/>
          <w:sz w:val="24"/>
          <w:szCs w:val="24"/>
        </w:rPr>
        <w:t>源域与</w:t>
      </w:r>
      <w:proofErr w:type="gramEnd"/>
      <w:r>
        <w:rPr>
          <w:rFonts w:ascii="宋体" w:hAnsi="宋体" w:hint="eastAsia"/>
          <w:sz w:val="24"/>
          <w:szCs w:val="24"/>
        </w:rPr>
        <w:t>目标域中共有的或相类似的数据，对这些数据放大之后，再到目标域中进行应用。</w:t>
      </w:r>
      <w:r w:rsidRPr="00EC6BE1">
        <w:rPr>
          <w:rFonts w:ascii="宋体" w:hAnsi="宋体"/>
          <w:sz w:val="24"/>
          <w:szCs w:val="24"/>
        </w:rPr>
        <w:t>这样的方法优点是方法简单，实现容易。缺点在于权重的选择与相似度的度量依赖经验，</w:t>
      </w:r>
      <w:proofErr w:type="gramStart"/>
      <w:r w:rsidRPr="00EC6BE1">
        <w:rPr>
          <w:rFonts w:ascii="宋体" w:hAnsi="宋体"/>
          <w:sz w:val="24"/>
          <w:szCs w:val="24"/>
        </w:rPr>
        <w:t>且源域与</w:t>
      </w:r>
      <w:proofErr w:type="gramEnd"/>
      <w:r w:rsidRPr="00EC6BE1">
        <w:rPr>
          <w:rFonts w:ascii="宋体" w:hAnsi="宋体"/>
          <w:sz w:val="24"/>
          <w:szCs w:val="24"/>
        </w:rPr>
        <w:t>目标域的数据分布往往不同。</w:t>
      </w:r>
    </w:p>
    <w:p w:rsidR="00A64059" w:rsidRPr="00A64059" w:rsidRDefault="00A64059" w:rsidP="00A64059">
      <w:pPr>
        <w:pStyle w:val="30"/>
      </w:pPr>
      <w:bookmarkStart w:id="32" w:name="_Toc41032151"/>
      <w:r>
        <w:rPr>
          <w:rFonts w:hint="eastAsia"/>
        </w:rPr>
        <w:t>2</w:t>
      </w:r>
      <w:r>
        <w:t xml:space="preserve">.3.2 </w:t>
      </w:r>
      <w:proofErr w:type="gramStart"/>
      <w:r>
        <w:rPr>
          <w:rFonts w:hint="eastAsia"/>
        </w:rPr>
        <w:t>基于</w:t>
      </w:r>
      <w:r>
        <w:rPr>
          <w:rFonts w:ascii="宋体" w:hAnsi="宋体" w:hint="eastAsia"/>
          <w:szCs w:val="24"/>
        </w:rPr>
        <w:t>基于</w:t>
      </w:r>
      <w:proofErr w:type="gramEnd"/>
      <w:r>
        <w:rPr>
          <w:rFonts w:ascii="宋体" w:hAnsi="宋体" w:hint="eastAsia"/>
          <w:szCs w:val="24"/>
        </w:rPr>
        <w:t>相关性的迁移学习</w:t>
      </w:r>
      <w:bookmarkEnd w:id="32"/>
    </w:p>
    <w:p w:rsidR="00EC6BE1" w:rsidRDefault="00EC6BE1" w:rsidP="00A64059">
      <w:pPr>
        <w:spacing w:line="360" w:lineRule="auto"/>
        <w:ind w:firstLine="425"/>
        <w:rPr>
          <w:rFonts w:ascii="宋体" w:hAnsi="宋体"/>
          <w:sz w:val="24"/>
          <w:szCs w:val="24"/>
        </w:rPr>
      </w:pPr>
      <w:r>
        <w:rPr>
          <w:rFonts w:ascii="宋体" w:hAnsi="宋体" w:hint="eastAsia"/>
          <w:sz w:val="24"/>
          <w:szCs w:val="24"/>
        </w:rPr>
        <w:t>基于相关性的迁移学习(</w:t>
      </w:r>
      <w:r>
        <w:rPr>
          <w:rFonts w:ascii="宋体" w:hAnsi="宋体"/>
          <w:sz w:val="24"/>
          <w:szCs w:val="24"/>
        </w:rPr>
        <w:t>Relation-based Transfer Learning)</w:t>
      </w:r>
      <w:r w:rsidR="00451DF2">
        <w:rPr>
          <w:rFonts w:ascii="宋体" w:hAnsi="宋体" w:hint="eastAsia"/>
          <w:sz w:val="24"/>
          <w:szCs w:val="24"/>
        </w:rPr>
        <w:t>适合应用在当两个与之间的关系比较相似的时候，例如以生物病毒的传播模型来预测计算机病毒的传播情况。当两个域相似的时候，它们之间会有共享某种相似关系，</w:t>
      </w:r>
      <w:r w:rsidR="00451DF2">
        <w:rPr>
          <w:rFonts w:ascii="宋体" w:hAnsi="宋体" w:hint="eastAsia"/>
          <w:sz w:val="24"/>
          <w:szCs w:val="24"/>
        </w:rPr>
        <w:lastRenderedPageBreak/>
        <w:t>典型的方法是Mapping方法。</w:t>
      </w:r>
    </w:p>
    <w:p w:rsidR="00A64059" w:rsidRPr="00A64059" w:rsidRDefault="00A64059" w:rsidP="00A64059">
      <w:pPr>
        <w:pStyle w:val="30"/>
      </w:pPr>
      <w:bookmarkStart w:id="33" w:name="_Toc41032152"/>
      <w:r>
        <w:rPr>
          <w:rFonts w:hint="eastAsia"/>
        </w:rPr>
        <w:t>2</w:t>
      </w:r>
      <w:r>
        <w:t xml:space="preserve">.3.3 </w:t>
      </w:r>
      <w:r>
        <w:rPr>
          <w:rFonts w:ascii="宋体" w:hAnsi="宋体" w:hint="eastAsia"/>
          <w:szCs w:val="24"/>
        </w:rPr>
        <w:t>基于模型的迁移学习</w:t>
      </w:r>
      <w:bookmarkEnd w:id="33"/>
    </w:p>
    <w:p w:rsidR="00A24914" w:rsidRDefault="00451DF2" w:rsidP="003E72D3">
      <w:pPr>
        <w:spacing w:line="360" w:lineRule="auto"/>
        <w:rPr>
          <w:rFonts w:ascii="宋体" w:hAnsi="宋体"/>
          <w:sz w:val="24"/>
          <w:szCs w:val="24"/>
        </w:rPr>
      </w:pPr>
      <w:r>
        <w:rPr>
          <w:rFonts w:ascii="宋体" w:hAnsi="宋体"/>
          <w:sz w:val="24"/>
          <w:szCs w:val="24"/>
        </w:rPr>
        <w:tab/>
      </w:r>
      <w:r>
        <w:rPr>
          <w:rFonts w:ascii="宋体" w:hAnsi="宋体" w:hint="eastAsia"/>
          <w:sz w:val="24"/>
          <w:szCs w:val="24"/>
        </w:rPr>
        <w:t>基于模型的迁移学习(</w:t>
      </w:r>
      <w:r>
        <w:rPr>
          <w:rFonts w:ascii="宋体" w:hAnsi="宋体"/>
          <w:sz w:val="24"/>
          <w:szCs w:val="24"/>
        </w:rPr>
        <w:t>Model-based Transfer Learning)</w:t>
      </w:r>
      <w:r>
        <w:rPr>
          <w:rFonts w:ascii="宋体" w:hAnsi="宋体" w:hint="eastAsia"/>
          <w:sz w:val="24"/>
          <w:szCs w:val="24"/>
        </w:rPr>
        <w:t>是一种比较直接的迁移学习方法，对于在源域中通过大量测试数据训练出来的模型，将它直接应用到目标域中，只需要对模型的参数进行微调，</w:t>
      </w:r>
      <w:r w:rsidR="00526371">
        <w:rPr>
          <w:rFonts w:ascii="宋体" w:hAnsi="宋体" w:hint="eastAsia"/>
          <w:sz w:val="24"/>
          <w:szCs w:val="24"/>
        </w:rPr>
        <w:t>就可以达到一个比较好的训练效果，这样的方法的有点是可以充分利用两个领域模型之间存在的相似性，但参数调整过程较为繁琐，通常难以得到一个很好的参数组合。</w:t>
      </w:r>
    </w:p>
    <w:p w:rsidR="00A64059" w:rsidRPr="00A64059" w:rsidRDefault="00A64059" w:rsidP="00A64059">
      <w:pPr>
        <w:pStyle w:val="30"/>
      </w:pPr>
      <w:bookmarkStart w:id="34" w:name="_Toc41032153"/>
      <w:r>
        <w:rPr>
          <w:rFonts w:hint="eastAsia"/>
        </w:rPr>
        <w:t>2</w:t>
      </w:r>
      <w:r>
        <w:t>.3.</w:t>
      </w:r>
      <w:r w:rsidR="00C42573">
        <w:t>4</w:t>
      </w:r>
      <w:r>
        <w:t xml:space="preserve"> </w:t>
      </w:r>
      <w:r>
        <w:rPr>
          <w:rFonts w:ascii="宋体" w:hAnsi="宋体" w:hint="eastAsia"/>
          <w:szCs w:val="24"/>
        </w:rPr>
        <w:t>基于特征的迁移学习</w:t>
      </w:r>
      <w:bookmarkEnd w:id="34"/>
    </w:p>
    <w:p w:rsidR="00A24914" w:rsidRDefault="00526371" w:rsidP="00A24914">
      <w:pPr>
        <w:spacing w:line="360" w:lineRule="auto"/>
        <w:rPr>
          <w:sz w:val="24"/>
          <w:szCs w:val="24"/>
        </w:rPr>
      </w:pPr>
      <w:r>
        <w:rPr>
          <w:rFonts w:ascii="宋体" w:hAnsi="宋体"/>
          <w:sz w:val="24"/>
          <w:szCs w:val="24"/>
        </w:rPr>
        <w:tab/>
      </w:r>
      <w:r>
        <w:rPr>
          <w:rFonts w:ascii="宋体" w:hAnsi="宋体" w:hint="eastAsia"/>
          <w:sz w:val="24"/>
          <w:szCs w:val="24"/>
        </w:rPr>
        <w:t>基于特征的迁移学习(</w:t>
      </w:r>
      <w:r>
        <w:rPr>
          <w:rFonts w:ascii="宋体" w:hAnsi="宋体"/>
          <w:sz w:val="24"/>
          <w:szCs w:val="24"/>
        </w:rPr>
        <w:t>Feature-based Transfer Learning)</w:t>
      </w:r>
      <w:proofErr w:type="gramStart"/>
      <w:r>
        <w:rPr>
          <w:rFonts w:ascii="宋体" w:hAnsi="宋体" w:hint="eastAsia"/>
          <w:sz w:val="24"/>
          <w:szCs w:val="24"/>
        </w:rPr>
        <w:t>要求</w:t>
      </w:r>
      <w:r w:rsidRPr="00526371">
        <w:rPr>
          <w:rFonts w:ascii="宋体" w:hAnsi="宋体"/>
          <w:sz w:val="24"/>
          <w:szCs w:val="24"/>
        </w:rPr>
        <w:t>源域和</w:t>
      </w:r>
      <w:proofErr w:type="gramEnd"/>
      <w:r w:rsidRPr="00526371">
        <w:rPr>
          <w:rFonts w:ascii="宋体" w:hAnsi="宋体"/>
          <w:sz w:val="24"/>
          <w:szCs w:val="24"/>
        </w:rPr>
        <w:t>目标域</w:t>
      </w:r>
      <w:r>
        <w:rPr>
          <w:rFonts w:ascii="宋体" w:hAnsi="宋体" w:hint="eastAsia"/>
          <w:sz w:val="24"/>
          <w:szCs w:val="24"/>
        </w:rPr>
        <w:t>中</w:t>
      </w:r>
      <w:r w:rsidRPr="00526371">
        <w:rPr>
          <w:rFonts w:ascii="宋体" w:hAnsi="宋体"/>
          <w:sz w:val="24"/>
          <w:szCs w:val="24"/>
        </w:rPr>
        <w:t>含有一些共同的交叉特征，</w:t>
      </w:r>
      <w:r>
        <w:rPr>
          <w:rFonts w:ascii="宋体" w:hAnsi="宋体" w:hint="eastAsia"/>
          <w:sz w:val="24"/>
          <w:szCs w:val="24"/>
        </w:rPr>
        <w:t>这时</w:t>
      </w:r>
      <w:r w:rsidRPr="00526371">
        <w:rPr>
          <w:rFonts w:ascii="宋体" w:hAnsi="宋体"/>
          <w:sz w:val="24"/>
          <w:szCs w:val="24"/>
        </w:rPr>
        <w:t>我们可以通过特征变换，</w:t>
      </w:r>
      <w:proofErr w:type="gramStart"/>
      <w:r w:rsidRPr="00526371">
        <w:rPr>
          <w:rFonts w:ascii="宋体" w:hAnsi="宋体"/>
          <w:sz w:val="24"/>
          <w:szCs w:val="24"/>
        </w:rPr>
        <w:t>将源域和</w:t>
      </w:r>
      <w:proofErr w:type="gramEnd"/>
      <w:r w:rsidRPr="00526371">
        <w:rPr>
          <w:rFonts w:ascii="宋体" w:hAnsi="宋体"/>
          <w:sz w:val="24"/>
          <w:szCs w:val="24"/>
        </w:rPr>
        <w:t>目标域的特征变换到相同</w:t>
      </w:r>
      <w:r>
        <w:rPr>
          <w:rFonts w:ascii="宋体" w:hAnsi="宋体" w:hint="eastAsia"/>
          <w:sz w:val="24"/>
          <w:szCs w:val="24"/>
        </w:rPr>
        <w:t>特征</w:t>
      </w:r>
      <w:r w:rsidRPr="00526371">
        <w:rPr>
          <w:rFonts w:ascii="宋体" w:hAnsi="宋体"/>
          <w:sz w:val="24"/>
          <w:szCs w:val="24"/>
        </w:rPr>
        <w:t>空间，使得该</w:t>
      </w:r>
      <w:r>
        <w:rPr>
          <w:rFonts w:ascii="宋体" w:hAnsi="宋体" w:hint="eastAsia"/>
          <w:sz w:val="24"/>
          <w:szCs w:val="24"/>
        </w:rPr>
        <w:t>特征</w:t>
      </w:r>
      <w:r w:rsidRPr="00526371">
        <w:rPr>
          <w:rFonts w:ascii="宋体" w:hAnsi="宋体"/>
          <w:sz w:val="24"/>
          <w:szCs w:val="24"/>
        </w:rPr>
        <w:t>空间中</w:t>
      </w:r>
      <w:proofErr w:type="gramStart"/>
      <w:r w:rsidRPr="00526371">
        <w:rPr>
          <w:rFonts w:ascii="宋体" w:hAnsi="宋体"/>
          <w:sz w:val="24"/>
          <w:szCs w:val="24"/>
        </w:rPr>
        <w:t>源域数据</w:t>
      </w:r>
      <w:proofErr w:type="gramEnd"/>
      <w:r w:rsidRPr="00526371">
        <w:rPr>
          <w:rFonts w:ascii="宋体" w:hAnsi="宋体"/>
          <w:sz w:val="24"/>
          <w:szCs w:val="24"/>
        </w:rPr>
        <w:t>与目标</w:t>
      </w:r>
      <w:proofErr w:type="gramStart"/>
      <w:r w:rsidRPr="00526371">
        <w:rPr>
          <w:rFonts w:ascii="宋体" w:hAnsi="宋体"/>
          <w:sz w:val="24"/>
          <w:szCs w:val="24"/>
        </w:rPr>
        <w:t>域数据</w:t>
      </w:r>
      <w:proofErr w:type="gramEnd"/>
      <w:r w:rsidRPr="00526371">
        <w:rPr>
          <w:rFonts w:ascii="宋体" w:hAnsi="宋体"/>
          <w:sz w:val="24"/>
          <w:szCs w:val="24"/>
        </w:rPr>
        <w:t>具有相同的数据分布，然后</w:t>
      </w:r>
      <w:r>
        <w:rPr>
          <w:rFonts w:ascii="宋体" w:hAnsi="宋体" w:hint="eastAsia"/>
          <w:sz w:val="24"/>
          <w:szCs w:val="24"/>
        </w:rPr>
        <w:t>在此基础上</w:t>
      </w:r>
      <w:r w:rsidRPr="00526371">
        <w:rPr>
          <w:rFonts w:ascii="宋体" w:hAnsi="宋体"/>
          <w:sz w:val="24"/>
          <w:szCs w:val="24"/>
        </w:rPr>
        <w:t>进行传统的机器学习。</w:t>
      </w:r>
      <w:r>
        <w:rPr>
          <w:rFonts w:ascii="宋体" w:hAnsi="宋体" w:hint="eastAsia"/>
          <w:sz w:val="24"/>
          <w:szCs w:val="24"/>
        </w:rPr>
        <w:t>此类迁移学习方法的</w:t>
      </w:r>
      <w:r w:rsidRPr="00526371">
        <w:rPr>
          <w:rFonts w:ascii="宋体" w:hAnsi="宋体"/>
          <w:sz w:val="24"/>
          <w:szCs w:val="24"/>
        </w:rPr>
        <w:t>优点是对大多数</w:t>
      </w:r>
      <w:r>
        <w:rPr>
          <w:rFonts w:ascii="宋体" w:hAnsi="宋体" w:hint="eastAsia"/>
          <w:sz w:val="24"/>
          <w:szCs w:val="24"/>
        </w:rPr>
        <w:t>领域</w:t>
      </w:r>
      <w:r w:rsidRPr="00526371">
        <w:rPr>
          <w:rFonts w:ascii="宋体" w:hAnsi="宋体"/>
          <w:sz w:val="24"/>
          <w:szCs w:val="24"/>
        </w:rPr>
        <w:t>适用，</w:t>
      </w:r>
      <w:r>
        <w:rPr>
          <w:rFonts w:ascii="宋体" w:hAnsi="宋体" w:hint="eastAsia"/>
          <w:sz w:val="24"/>
          <w:szCs w:val="24"/>
        </w:rPr>
        <w:t>且</w:t>
      </w:r>
      <w:r>
        <w:rPr>
          <w:rFonts w:ascii="宋体" w:hAnsi="宋体"/>
          <w:sz w:val="24"/>
          <w:szCs w:val="24"/>
        </w:rPr>
        <w:t>效果较好</w:t>
      </w:r>
      <w:r>
        <w:rPr>
          <w:rFonts w:ascii="宋体" w:hAnsi="宋体" w:hint="eastAsia"/>
          <w:sz w:val="24"/>
          <w:szCs w:val="24"/>
        </w:rPr>
        <w:t>，</w:t>
      </w:r>
      <w:r w:rsidRPr="00526371">
        <w:rPr>
          <w:rFonts w:ascii="宋体" w:hAnsi="宋体"/>
          <w:sz w:val="24"/>
          <w:szCs w:val="24"/>
        </w:rPr>
        <w:t>缺点在于难于求解，容易发生过适配</w:t>
      </w:r>
      <w:r>
        <w:rPr>
          <w:rFonts w:ascii="宋体" w:hAnsi="宋体" w:hint="eastAsia"/>
          <w:sz w:val="24"/>
          <w:szCs w:val="24"/>
        </w:rPr>
        <w:t>的问题</w:t>
      </w:r>
      <w:r w:rsidRPr="00526371">
        <w:rPr>
          <w:rFonts w:ascii="宋体" w:hAnsi="宋体"/>
          <w:sz w:val="24"/>
          <w:szCs w:val="24"/>
        </w:rPr>
        <w:t>。</w:t>
      </w:r>
      <w:r w:rsidRPr="00526371">
        <w:rPr>
          <w:sz w:val="24"/>
          <w:szCs w:val="24"/>
        </w:rPr>
        <w:t>需要注意的</w:t>
      </w:r>
      <w:proofErr w:type="gramStart"/>
      <w:r w:rsidRPr="00526371">
        <w:rPr>
          <w:sz w:val="24"/>
          <w:szCs w:val="24"/>
        </w:rPr>
        <w:t>的</w:t>
      </w:r>
      <w:proofErr w:type="gramEnd"/>
      <w:r w:rsidRPr="00526371">
        <w:rPr>
          <w:sz w:val="24"/>
          <w:szCs w:val="24"/>
        </w:rPr>
        <w:t>是基于特征的迁移学习方法和基于实例的迁移学习方法的</w:t>
      </w:r>
      <w:r w:rsidR="00EC0690">
        <w:rPr>
          <w:sz w:val="24"/>
          <w:szCs w:val="24"/>
        </w:rPr>
        <w:t>不同是基于特征的迁移学习需要进行特征变换来</w:t>
      </w:r>
      <w:proofErr w:type="gramStart"/>
      <w:r w:rsidR="00EC0690">
        <w:rPr>
          <w:sz w:val="24"/>
          <w:szCs w:val="24"/>
        </w:rPr>
        <w:t>使得源域和</w:t>
      </w:r>
      <w:proofErr w:type="gramEnd"/>
      <w:r w:rsidR="00EC0690">
        <w:rPr>
          <w:sz w:val="24"/>
          <w:szCs w:val="24"/>
        </w:rPr>
        <w:t>目标</w:t>
      </w:r>
      <w:proofErr w:type="gramStart"/>
      <w:r w:rsidR="00EC0690">
        <w:rPr>
          <w:sz w:val="24"/>
          <w:szCs w:val="24"/>
        </w:rPr>
        <w:t>域数据</w:t>
      </w:r>
      <w:proofErr w:type="gramEnd"/>
      <w:r w:rsidR="00EC0690">
        <w:rPr>
          <w:rFonts w:hint="eastAsia"/>
          <w:sz w:val="24"/>
          <w:szCs w:val="24"/>
        </w:rPr>
        <w:t>变换到</w:t>
      </w:r>
      <w:r w:rsidRPr="00526371">
        <w:rPr>
          <w:sz w:val="24"/>
          <w:szCs w:val="24"/>
        </w:rPr>
        <w:t>同一特征空间，而基于实例的迁移学习只是从实际数据中进行选择来得到与目标域相似的部分数据，然后直接学习。</w:t>
      </w:r>
    </w:p>
    <w:p w:rsidR="00EC0690" w:rsidRPr="00EC0690" w:rsidRDefault="00EC0690" w:rsidP="00EC0690">
      <w:pPr>
        <w:pStyle w:val="2"/>
      </w:pPr>
      <w:bookmarkStart w:id="35" w:name="_Toc41032154"/>
      <w:r>
        <w:rPr>
          <w:rFonts w:hint="eastAsia"/>
        </w:rPr>
        <w:t>2</w:t>
      </w:r>
      <w:r w:rsidR="00330268">
        <w:t>.</w:t>
      </w:r>
      <w:r w:rsidR="006070CD">
        <w:t>4</w:t>
      </w:r>
      <w:r>
        <w:t xml:space="preserve">  </w:t>
      </w:r>
      <w:r>
        <w:rPr>
          <w:rFonts w:hint="eastAsia"/>
        </w:rPr>
        <w:t>文本特征与特征选择</w:t>
      </w:r>
      <w:bookmarkEnd w:id="35"/>
    </w:p>
    <w:p w:rsidR="00EC0690" w:rsidRDefault="00EC0690" w:rsidP="00A24914">
      <w:pPr>
        <w:spacing w:line="360" w:lineRule="auto"/>
        <w:rPr>
          <w:sz w:val="24"/>
          <w:szCs w:val="24"/>
        </w:rPr>
      </w:pPr>
      <w:r>
        <w:rPr>
          <w:sz w:val="24"/>
          <w:szCs w:val="24"/>
        </w:rPr>
        <w:tab/>
      </w:r>
      <w:r w:rsidR="00483A62">
        <w:rPr>
          <w:rFonts w:hint="eastAsia"/>
          <w:sz w:val="24"/>
          <w:szCs w:val="24"/>
        </w:rPr>
        <w:t>文本特征是文本中与文本表达的意图相匹配或能够代表文本意图的字、词、短语或其他元素，因此，在做自然语言处理或文本方面机器学习时，文本特征提取的准确与否将直接影响到模型的最终效果。这时就需要一个良好的特征选择算法，目前已有的特征提取方法比较多，常见的有：</w:t>
      </w:r>
      <w:r w:rsidR="0075579F">
        <w:rPr>
          <w:rFonts w:hint="eastAsia"/>
          <w:sz w:val="24"/>
          <w:szCs w:val="24"/>
        </w:rPr>
        <w:t>卡方统计</w:t>
      </w:r>
      <w:r w:rsidR="00483A62">
        <w:rPr>
          <w:rFonts w:hint="eastAsia"/>
          <w:sz w:val="24"/>
          <w:szCs w:val="24"/>
        </w:rPr>
        <w:t>(</w:t>
      </w:r>
      <w:r w:rsidR="00483A62">
        <w:rPr>
          <w:sz w:val="24"/>
          <w:szCs w:val="24"/>
        </w:rPr>
        <w:t>CHI)</w:t>
      </w:r>
      <w:r w:rsidR="00483A62">
        <w:rPr>
          <w:rFonts w:hint="eastAsia"/>
          <w:sz w:val="24"/>
          <w:szCs w:val="24"/>
        </w:rPr>
        <w:t>法、信息增益</w:t>
      </w:r>
      <w:r w:rsidR="00483A62">
        <w:rPr>
          <w:rFonts w:hint="eastAsia"/>
          <w:sz w:val="24"/>
          <w:szCs w:val="24"/>
        </w:rPr>
        <w:t>(</w:t>
      </w:r>
      <w:r w:rsidR="00483A62">
        <w:rPr>
          <w:sz w:val="24"/>
          <w:szCs w:val="24"/>
        </w:rPr>
        <w:t>Information Gain, IG)</w:t>
      </w:r>
      <w:r w:rsidR="00483A62">
        <w:rPr>
          <w:rFonts w:hint="eastAsia"/>
          <w:sz w:val="24"/>
          <w:szCs w:val="24"/>
        </w:rPr>
        <w:t>法、文档频率</w:t>
      </w:r>
      <w:r w:rsidR="00483A62">
        <w:rPr>
          <w:rFonts w:hint="eastAsia"/>
          <w:sz w:val="24"/>
          <w:szCs w:val="24"/>
        </w:rPr>
        <w:t>(</w:t>
      </w:r>
      <w:r w:rsidR="00483A62">
        <w:rPr>
          <w:sz w:val="24"/>
          <w:szCs w:val="24"/>
        </w:rPr>
        <w:t>Document Frequency, DF)</w:t>
      </w:r>
      <w:r w:rsidR="00483A62">
        <w:rPr>
          <w:rFonts w:hint="eastAsia"/>
          <w:sz w:val="24"/>
          <w:szCs w:val="24"/>
        </w:rPr>
        <w:t>统计法和互信息</w:t>
      </w:r>
      <w:r w:rsidR="00483A62">
        <w:rPr>
          <w:rFonts w:hint="eastAsia"/>
          <w:sz w:val="24"/>
          <w:szCs w:val="24"/>
        </w:rPr>
        <w:t>(</w:t>
      </w:r>
      <w:r w:rsidR="00483A62">
        <w:rPr>
          <w:sz w:val="24"/>
          <w:szCs w:val="24"/>
        </w:rPr>
        <w:t>Mutual Information, MI)</w:t>
      </w:r>
      <w:r w:rsidR="00483A62">
        <w:rPr>
          <w:rFonts w:hint="eastAsia"/>
          <w:sz w:val="24"/>
          <w:szCs w:val="24"/>
        </w:rPr>
        <w:t>方法等</w:t>
      </w:r>
      <w:r w:rsidR="00984021">
        <w:rPr>
          <w:rFonts w:hint="eastAsia"/>
          <w:sz w:val="24"/>
          <w:szCs w:val="24"/>
        </w:rPr>
        <w:t>，下面对这四种方法做简单介绍。</w:t>
      </w:r>
    </w:p>
    <w:p w:rsidR="00C40807" w:rsidRDefault="00C42573" w:rsidP="00C42573">
      <w:pPr>
        <w:pStyle w:val="30"/>
        <w:rPr>
          <w:szCs w:val="24"/>
        </w:rPr>
      </w:pPr>
      <w:bookmarkStart w:id="36" w:name="_Toc41032155"/>
      <w:r>
        <w:rPr>
          <w:rFonts w:hint="eastAsia"/>
        </w:rPr>
        <w:t>2</w:t>
      </w:r>
      <w:r>
        <w:t xml:space="preserve">.4.1  </w:t>
      </w:r>
      <w:r>
        <w:rPr>
          <w:rFonts w:hint="eastAsia"/>
        </w:rPr>
        <w:t>卡方统计</w:t>
      </w:r>
      <w:r>
        <w:rPr>
          <w:rFonts w:hint="eastAsia"/>
        </w:rPr>
        <w:t>(</w:t>
      </w:r>
      <w:r>
        <w:t>CHI)</w:t>
      </w:r>
      <w:r>
        <w:rPr>
          <w:rFonts w:hint="eastAsia"/>
        </w:rPr>
        <w:t>法</w:t>
      </w:r>
      <w:bookmarkEnd w:id="36"/>
    </w:p>
    <w:p w:rsidR="0010102E" w:rsidRDefault="0075579F" w:rsidP="00C40807">
      <w:pPr>
        <w:spacing w:line="360" w:lineRule="auto"/>
        <w:ind w:firstLine="425"/>
        <w:rPr>
          <w:sz w:val="24"/>
          <w:szCs w:val="24"/>
        </w:rPr>
      </w:pPr>
      <w:r>
        <w:rPr>
          <w:rFonts w:hint="eastAsia"/>
          <w:sz w:val="24"/>
          <w:szCs w:val="24"/>
        </w:rPr>
        <w:t>该方法使用一个卡方值来衡量某一特征</w:t>
      </w:r>
      <w:r w:rsidR="0010102E">
        <w:rPr>
          <w:rFonts w:hint="eastAsia"/>
          <w:sz w:val="24"/>
          <w:szCs w:val="24"/>
        </w:rPr>
        <w:t>t</w:t>
      </w:r>
      <w:r>
        <w:rPr>
          <w:rFonts w:hint="eastAsia"/>
          <w:sz w:val="24"/>
          <w:szCs w:val="24"/>
        </w:rPr>
        <w:t>与某一类别</w:t>
      </w:r>
      <w:r w:rsidR="0010102E">
        <w:rPr>
          <w:rFonts w:hint="eastAsia"/>
          <w:sz w:val="24"/>
          <w:szCs w:val="24"/>
        </w:rPr>
        <w:t>c</w:t>
      </w:r>
      <w:r>
        <w:rPr>
          <w:rFonts w:hint="eastAsia"/>
          <w:sz w:val="24"/>
          <w:szCs w:val="24"/>
        </w:rPr>
        <w:t>之间的关联度，卡方值的计算公式</w:t>
      </w:r>
      <w:r w:rsidR="0010102E">
        <w:rPr>
          <w:rFonts w:hint="eastAsia"/>
          <w:sz w:val="24"/>
          <w:szCs w:val="24"/>
        </w:rPr>
        <w:t>（</w:t>
      </w:r>
      <w:r w:rsidR="0010102E">
        <w:rPr>
          <w:sz w:val="24"/>
          <w:szCs w:val="24"/>
        </w:rPr>
        <w:t>2.1</w:t>
      </w:r>
      <w:r w:rsidR="0010102E">
        <w:rPr>
          <w:rFonts w:hint="eastAsia"/>
          <w:sz w:val="24"/>
          <w:szCs w:val="24"/>
        </w:rPr>
        <w:t>）</w:t>
      </w:r>
      <w:r>
        <w:rPr>
          <w:rFonts w:hint="eastAsia"/>
          <w:sz w:val="24"/>
          <w:szCs w:val="24"/>
        </w:rPr>
        <w:t>如下：</w:t>
      </w:r>
    </w:p>
    <w:p w:rsidR="00EC0690" w:rsidRPr="0010102E" w:rsidRDefault="00652AF2" w:rsidP="0010102E">
      <w:pPr>
        <w:spacing w:line="360" w:lineRule="auto"/>
        <w:jc w:val="right"/>
        <w:rPr>
          <w:sz w:val="24"/>
          <w:szCs w:val="24"/>
        </w:rPr>
      </w:pPr>
      <m:oMathPara>
        <m:oMathParaPr>
          <m:jc m:val="right"/>
        </m:oMathParaPr>
        <m:oMath>
          <m:sSup>
            <m:sSupPr>
              <m:ctrlPr>
                <w:rPr>
                  <w:rFonts w:ascii="Cambria Math" w:hAnsi="Cambria Math"/>
                  <w:sz w:val="24"/>
                  <w:szCs w:val="24"/>
                </w:rPr>
              </m:ctrlPr>
            </m:sSupPr>
            <m:e>
              <m:r>
                <w:rPr>
                  <w:rFonts w:ascii="Cambria Math" w:hAnsi="Cambria Math"/>
                  <w:sz w:val="24"/>
                  <w:szCs w:val="24"/>
                </w:rPr>
                <m:t>χ</m:t>
              </m:r>
            </m:e>
            <m:sup>
              <m:r>
                <w:rPr>
                  <w:rFonts w:ascii="Cambria Math" w:hAnsi="Cambria Math"/>
                  <w:sz w:val="24"/>
                  <w:szCs w:val="24"/>
                </w:rPr>
                <m:t>2</m:t>
              </m:r>
            </m:sup>
          </m:sSup>
          <m:d>
            <m:dPr>
              <m:ctrlPr>
                <w:rPr>
                  <w:rFonts w:ascii="Cambria Math" w:hAnsi="Cambria Math"/>
                  <w:i/>
                  <w:sz w:val="24"/>
                  <w:szCs w:val="24"/>
                </w:rPr>
              </m:ctrlPr>
            </m:dPr>
            <m:e>
              <m:r>
                <w:rPr>
                  <w:rFonts w:ascii="Cambria Math" w:hAnsi="Cambria Math"/>
                  <w:sz w:val="24"/>
                  <w:szCs w:val="24"/>
                </w:rPr>
                <m:t>t,c</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N×</m:t>
              </m:r>
              <m:sSup>
                <m:sSupPr>
                  <m:ctrlPr>
                    <w:rPr>
                      <w:rFonts w:ascii="Cambria Math" w:hAnsi="Cambria Math"/>
                      <w:sz w:val="24"/>
                      <w:szCs w:val="24"/>
                    </w:rPr>
                  </m:ctrlPr>
                </m:sSupPr>
                <m:e>
                  <m:r>
                    <w:rPr>
                      <w:rFonts w:ascii="Cambria Math" w:hAnsi="Cambria Math"/>
                      <w:sz w:val="24"/>
                      <w:szCs w:val="24"/>
                    </w:rPr>
                    <m:t>(BC-AD)</m:t>
                  </m:r>
                </m:e>
                <m:sup>
                  <m:r>
                    <w:rPr>
                      <w:rFonts w:ascii="Cambria Math" w:hAnsi="Cambria Math"/>
                      <w:sz w:val="24"/>
                      <w:szCs w:val="24"/>
                    </w:rPr>
                    <m:t>2</m:t>
                  </m:r>
                </m:sup>
              </m:sSup>
            </m:num>
            <m:den>
              <m:r>
                <w:rPr>
                  <w:rFonts w:ascii="Cambria Math" w:hAnsi="Cambria Math"/>
                  <w:sz w:val="24"/>
                  <w:szCs w:val="24"/>
                </w:rPr>
                <m:t>(A+B)(C+D)(A+C)(B+D)</m:t>
              </m:r>
            </m:den>
          </m:f>
          <m:r>
            <w:rPr>
              <w:rFonts w:ascii="Cambria Math" w:hAnsi="Cambria Math"/>
              <w:sz w:val="24"/>
              <w:szCs w:val="24"/>
            </w:rPr>
            <m:t xml:space="preserve">              (2.1)</m:t>
          </m:r>
        </m:oMath>
      </m:oMathPara>
    </w:p>
    <w:p w:rsidR="000D43FB" w:rsidRDefault="0010102E" w:rsidP="0010102E">
      <w:pPr>
        <w:spacing w:line="360" w:lineRule="auto"/>
        <w:rPr>
          <w:sz w:val="24"/>
          <w:szCs w:val="24"/>
        </w:rPr>
      </w:pPr>
      <w:r>
        <w:rPr>
          <w:sz w:val="24"/>
          <w:szCs w:val="24"/>
        </w:rPr>
        <w:lastRenderedPageBreak/>
        <w:tab/>
      </w:r>
      <w:r>
        <w:rPr>
          <w:rFonts w:hint="eastAsia"/>
          <w:sz w:val="24"/>
          <w:szCs w:val="24"/>
        </w:rPr>
        <w:t>其中，</w:t>
      </w:r>
      <w:r>
        <w:rPr>
          <w:rFonts w:hint="eastAsia"/>
          <w:sz w:val="24"/>
          <w:szCs w:val="24"/>
        </w:rPr>
        <w:t>N</w:t>
      </w:r>
      <w:r>
        <w:rPr>
          <w:rFonts w:hint="eastAsia"/>
          <w:sz w:val="24"/>
          <w:szCs w:val="24"/>
        </w:rPr>
        <w:t>表示训练集中的文本总量，</w:t>
      </w:r>
      <w:r>
        <w:rPr>
          <w:rFonts w:hint="eastAsia"/>
          <w:sz w:val="24"/>
          <w:szCs w:val="24"/>
        </w:rPr>
        <w:t>A</w:t>
      </w:r>
      <w:r w:rsidR="008C6126">
        <w:rPr>
          <w:rFonts w:hint="eastAsia"/>
          <w:sz w:val="24"/>
          <w:szCs w:val="24"/>
        </w:rPr>
        <w:t>表示包含特征</w:t>
      </w:r>
      <w:r w:rsidR="008C6126">
        <w:rPr>
          <w:rFonts w:hint="eastAsia"/>
          <w:sz w:val="24"/>
          <w:szCs w:val="24"/>
        </w:rPr>
        <w:t>t</w:t>
      </w:r>
      <w:r w:rsidR="008C6126">
        <w:rPr>
          <w:rFonts w:hint="eastAsia"/>
          <w:sz w:val="24"/>
          <w:szCs w:val="24"/>
        </w:rPr>
        <w:t>且在类别</w:t>
      </w:r>
      <w:r w:rsidR="008C6126">
        <w:rPr>
          <w:rFonts w:hint="eastAsia"/>
          <w:sz w:val="24"/>
          <w:szCs w:val="24"/>
        </w:rPr>
        <w:t>c</w:t>
      </w:r>
      <w:r w:rsidR="008C6126">
        <w:rPr>
          <w:rFonts w:hint="eastAsia"/>
          <w:sz w:val="24"/>
          <w:szCs w:val="24"/>
        </w:rPr>
        <w:t>中出现的文档频率，</w:t>
      </w:r>
      <w:r w:rsidR="008C6126">
        <w:rPr>
          <w:rFonts w:hint="eastAsia"/>
          <w:sz w:val="24"/>
          <w:szCs w:val="24"/>
        </w:rPr>
        <w:t>B</w:t>
      </w:r>
      <w:r w:rsidR="008C6126">
        <w:rPr>
          <w:rFonts w:hint="eastAsia"/>
          <w:sz w:val="24"/>
          <w:szCs w:val="24"/>
        </w:rPr>
        <w:t>表示包含特征</w:t>
      </w:r>
      <w:r w:rsidR="008C6126">
        <w:rPr>
          <w:rFonts w:hint="eastAsia"/>
          <w:sz w:val="24"/>
          <w:szCs w:val="24"/>
        </w:rPr>
        <w:t>t</w:t>
      </w:r>
      <w:r w:rsidR="008C6126">
        <w:rPr>
          <w:rFonts w:hint="eastAsia"/>
          <w:sz w:val="24"/>
          <w:szCs w:val="24"/>
        </w:rPr>
        <w:t>且不在类别</w:t>
      </w:r>
      <w:r w:rsidR="008C6126">
        <w:rPr>
          <w:rFonts w:hint="eastAsia"/>
          <w:sz w:val="24"/>
          <w:szCs w:val="24"/>
        </w:rPr>
        <w:t>c</w:t>
      </w:r>
      <w:r w:rsidR="008C6126">
        <w:rPr>
          <w:rFonts w:hint="eastAsia"/>
          <w:sz w:val="24"/>
          <w:szCs w:val="24"/>
        </w:rPr>
        <w:t>中出现的文档频率，</w:t>
      </w:r>
      <w:r w:rsidR="008C6126">
        <w:rPr>
          <w:rFonts w:hint="eastAsia"/>
          <w:sz w:val="24"/>
          <w:szCs w:val="24"/>
        </w:rPr>
        <w:t>C</w:t>
      </w:r>
      <w:r w:rsidR="008C6126">
        <w:rPr>
          <w:rFonts w:hint="eastAsia"/>
          <w:sz w:val="24"/>
          <w:szCs w:val="24"/>
        </w:rPr>
        <w:t>表示不包含特征</w:t>
      </w:r>
      <w:r w:rsidR="008C6126">
        <w:rPr>
          <w:rFonts w:hint="eastAsia"/>
          <w:sz w:val="24"/>
          <w:szCs w:val="24"/>
        </w:rPr>
        <w:t>t</w:t>
      </w:r>
      <w:r w:rsidR="008C6126">
        <w:rPr>
          <w:rFonts w:hint="eastAsia"/>
          <w:sz w:val="24"/>
          <w:szCs w:val="24"/>
        </w:rPr>
        <w:t>且在类别</w:t>
      </w:r>
      <w:r w:rsidR="008C6126">
        <w:rPr>
          <w:rFonts w:hint="eastAsia"/>
          <w:sz w:val="24"/>
          <w:szCs w:val="24"/>
        </w:rPr>
        <w:t>c</w:t>
      </w:r>
      <w:r w:rsidR="008C6126">
        <w:rPr>
          <w:rFonts w:hint="eastAsia"/>
          <w:sz w:val="24"/>
          <w:szCs w:val="24"/>
        </w:rPr>
        <w:t>中出现的文档频率，</w:t>
      </w:r>
      <w:r w:rsidR="008C6126">
        <w:rPr>
          <w:rFonts w:hint="eastAsia"/>
          <w:sz w:val="24"/>
          <w:szCs w:val="24"/>
        </w:rPr>
        <w:t>D</w:t>
      </w:r>
      <w:r w:rsidR="008C6126">
        <w:rPr>
          <w:rFonts w:hint="eastAsia"/>
          <w:sz w:val="24"/>
          <w:szCs w:val="24"/>
        </w:rPr>
        <w:t>表示不包含特征</w:t>
      </w:r>
      <w:r w:rsidR="008C6126">
        <w:rPr>
          <w:rFonts w:hint="eastAsia"/>
          <w:sz w:val="24"/>
          <w:szCs w:val="24"/>
        </w:rPr>
        <w:t>t</w:t>
      </w:r>
      <w:r w:rsidR="008C6126">
        <w:rPr>
          <w:rFonts w:hint="eastAsia"/>
          <w:sz w:val="24"/>
          <w:szCs w:val="24"/>
        </w:rPr>
        <w:t>且不在类别</w:t>
      </w:r>
      <w:r w:rsidR="008C6126">
        <w:rPr>
          <w:rFonts w:hint="eastAsia"/>
          <w:sz w:val="24"/>
          <w:szCs w:val="24"/>
        </w:rPr>
        <w:t>c</w:t>
      </w:r>
      <w:r w:rsidR="008C6126">
        <w:rPr>
          <w:rFonts w:hint="eastAsia"/>
          <w:sz w:val="24"/>
          <w:szCs w:val="24"/>
        </w:rPr>
        <w:t>中出现的文档频率。对于计算结果卡方，其值越高，表示</w:t>
      </w:r>
      <w:proofErr w:type="gramStart"/>
      <w:r w:rsidR="008C6126">
        <w:rPr>
          <w:rFonts w:hint="eastAsia"/>
          <w:sz w:val="24"/>
          <w:szCs w:val="24"/>
        </w:rPr>
        <w:t>某特征项</w:t>
      </w:r>
      <w:proofErr w:type="gramEnd"/>
      <w:r w:rsidR="008C6126">
        <w:rPr>
          <w:rFonts w:hint="eastAsia"/>
          <w:sz w:val="24"/>
          <w:szCs w:val="24"/>
        </w:rPr>
        <w:t>与该类别之间的关联度越高，以此来达到特征选取的效果。</w:t>
      </w:r>
    </w:p>
    <w:p w:rsidR="00C40807" w:rsidRDefault="00C42573" w:rsidP="00C42573">
      <w:pPr>
        <w:pStyle w:val="30"/>
        <w:rPr>
          <w:szCs w:val="24"/>
        </w:rPr>
      </w:pPr>
      <w:bookmarkStart w:id="37" w:name="_Toc41032156"/>
      <w:r>
        <w:rPr>
          <w:rFonts w:hint="eastAsia"/>
        </w:rPr>
        <w:t>2</w:t>
      </w:r>
      <w:r>
        <w:t xml:space="preserve">.4.2  </w:t>
      </w:r>
      <w:r>
        <w:rPr>
          <w:rFonts w:hint="eastAsia"/>
          <w:szCs w:val="24"/>
        </w:rPr>
        <w:t>信息增益</w:t>
      </w:r>
      <w:r>
        <w:rPr>
          <w:rFonts w:hint="eastAsia"/>
          <w:szCs w:val="24"/>
        </w:rPr>
        <w:t>(</w:t>
      </w:r>
      <w:r>
        <w:rPr>
          <w:szCs w:val="24"/>
        </w:rPr>
        <w:t>Information Gain, IG)</w:t>
      </w:r>
      <w:r>
        <w:rPr>
          <w:rFonts w:hint="eastAsia"/>
          <w:szCs w:val="24"/>
        </w:rPr>
        <w:t>法</w:t>
      </w:r>
      <w:bookmarkEnd w:id="37"/>
    </w:p>
    <w:p w:rsidR="00EC0690" w:rsidRPr="00351A3B" w:rsidRDefault="00351A3B" w:rsidP="00C40807">
      <w:pPr>
        <w:spacing w:line="360" w:lineRule="auto"/>
        <w:ind w:firstLine="425"/>
        <w:rPr>
          <w:b/>
          <w:bCs/>
          <w:sz w:val="24"/>
          <w:szCs w:val="24"/>
        </w:rPr>
      </w:pPr>
      <w:r>
        <w:rPr>
          <w:rFonts w:hint="eastAsia"/>
          <w:sz w:val="24"/>
          <w:szCs w:val="24"/>
        </w:rPr>
        <w:t>在了解信息增益法之前，需要先了解熵</w:t>
      </w:r>
      <w:r>
        <w:rPr>
          <w:rFonts w:hint="eastAsia"/>
          <w:sz w:val="24"/>
          <w:szCs w:val="24"/>
        </w:rPr>
        <w:t>(</w:t>
      </w:r>
      <w:r w:rsidRPr="00351A3B">
        <w:rPr>
          <w:rFonts w:hint="eastAsia"/>
          <w:bCs/>
          <w:sz w:val="24"/>
          <w:szCs w:val="24"/>
        </w:rPr>
        <w:t>Entropy</w:t>
      </w:r>
      <w:r>
        <w:rPr>
          <w:sz w:val="24"/>
          <w:szCs w:val="24"/>
        </w:rPr>
        <w:t>)</w:t>
      </w:r>
      <w:r>
        <w:rPr>
          <w:rFonts w:hint="eastAsia"/>
          <w:sz w:val="24"/>
          <w:szCs w:val="24"/>
        </w:rPr>
        <w:t>的概念，对于</w:t>
      </w:r>
      <w:proofErr w:type="gramStart"/>
      <w:r>
        <w:rPr>
          <w:rFonts w:hint="eastAsia"/>
          <w:sz w:val="24"/>
          <w:szCs w:val="24"/>
        </w:rPr>
        <w:t>一</w:t>
      </w:r>
      <w:proofErr w:type="gramEnd"/>
      <w:r>
        <w:rPr>
          <w:rFonts w:hint="eastAsia"/>
          <w:sz w:val="24"/>
          <w:szCs w:val="24"/>
        </w:rPr>
        <w:t>给定的文本信息，</w:t>
      </w:r>
      <w:proofErr w:type="gramStart"/>
      <w:r>
        <w:rPr>
          <w:rFonts w:hint="eastAsia"/>
          <w:sz w:val="24"/>
          <w:szCs w:val="24"/>
        </w:rPr>
        <w:t>熵指的</w:t>
      </w:r>
      <w:proofErr w:type="gramEnd"/>
      <w:r>
        <w:rPr>
          <w:rFonts w:hint="eastAsia"/>
          <w:sz w:val="24"/>
          <w:szCs w:val="24"/>
        </w:rPr>
        <w:t>是这一文本所包含信息量的多少。熵的计算表达式如公式（</w:t>
      </w:r>
      <w:r>
        <w:rPr>
          <w:rFonts w:hint="eastAsia"/>
          <w:sz w:val="24"/>
          <w:szCs w:val="24"/>
        </w:rPr>
        <w:t>2.</w:t>
      </w:r>
      <w:r>
        <w:rPr>
          <w:sz w:val="24"/>
          <w:szCs w:val="24"/>
        </w:rPr>
        <w:t>2</w:t>
      </w:r>
      <w:r>
        <w:rPr>
          <w:rFonts w:hint="eastAsia"/>
          <w:sz w:val="24"/>
          <w:szCs w:val="24"/>
        </w:rPr>
        <w:t>）所示：</w:t>
      </w:r>
    </w:p>
    <w:p w:rsidR="00351A3B" w:rsidRPr="0010102E" w:rsidRDefault="00641597" w:rsidP="00351A3B">
      <w:pPr>
        <w:spacing w:line="360" w:lineRule="auto"/>
        <w:jc w:val="right"/>
        <w:rPr>
          <w:sz w:val="24"/>
          <w:szCs w:val="24"/>
        </w:rPr>
      </w:pPr>
      <m:oMathPara>
        <m:oMathParaPr>
          <m:jc m:val="right"/>
        </m:oMathParaPr>
        <m:oMath>
          <m:r>
            <m:rPr>
              <m:sty m:val="p"/>
            </m:rPr>
            <w:rPr>
              <w:rFonts w:ascii="Cambria Math" w:hAnsi="Cambria Math" w:hint="eastAsia"/>
              <w:sz w:val="24"/>
              <w:szCs w:val="24"/>
            </w:rPr>
            <m:t>Entropy</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nary>
            <m:naryPr>
              <m:chr m:val="∑"/>
              <m:limLoc m:val="undOvr"/>
              <m:supHide m:val="1"/>
              <m:ctrlPr>
                <w:rPr>
                  <w:rFonts w:ascii="Cambria Math" w:hAnsi="Cambria Math"/>
                  <w:sz w:val="24"/>
                  <w:szCs w:val="24"/>
                </w:rPr>
              </m:ctrlPr>
            </m:naryPr>
            <m:sub>
              <m:r>
                <w:rPr>
                  <w:rFonts w:ascii="Cambria Math" w:hAnsi="Cambria Math"/>
                  <w:sz w:val="24"/>
                  <w:szCs w:val="24"/>
                </w:rPr>
                <m:t>x</m:t>
              </m:r>
            </m:sub>
            <m:sup/>
            <m:e>
              <m:r>
                <w:rPr>
                  <w:rFonts w:ascii="Cambria Math" w:hAnsi="Cambria Math" w:hint="eastAsia"/>
                  <w:sz w:val="24"/>
                  <w:szCs w:val="24"/>
                </w:rPr>
                <m:t>p</m:t>
              </m:r>
              <m:r>
                <w:rPr>
                  <w:rFonts w:ascii="Cambria Math" w:hAnsi="Cambria Math"/>
                  <w:sz w:val="24"/>
                  <w:szCs w:val="24"/>
                </w:rPr>
                <m:t>(x)</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p(x)</m:t>
                  </m:r>
                </m:e>
              </m:func>
            </m:e>
          </m:nary>
          <m:r>
            <w:rPr>
              <w:rFonts w:ascii="Cambria Math" w:hAnsi="Cambria Math"/>
              <w:sz w:val="24"/>
              <w:szCs w:val="24"/>
            </w:rPr>
            <m:t xml:space="preserve">                     (2.2)</m:t>
          </m:r>
        </m:oMath>
      </m:oMathPara>
    </w:p>
    <w:p w:rsidR="00351A3B" w:rsidRDefault="00C40807" w:rsidP="00805C12">
      <w:pPr>
        <w:spacing w:line="360" w:lineRule="auto"/>
        <w:ind w:firstLine="425"/>
        <w:rPr>
          <w:sz w:val="24"/>
          <w:szCs w:val="24"/>
        </w:rPr>
      </w:pPr>
      <w:r>
        <w:rPr>
          <w:rFonts w:hint="eastAsia"/>
          <w:sz w:val="24"/>
          <w:szCs w:val="24"/>
        </w:rPr>
        <w:t>信息增益</w:t>
      </w:r>
      <w:r>
        <w:rPr>
          <w:rFonts w:hint="eastAsia"/>
          <w:sz w:val="24"/>
          <w:szCs w:val="24"/>
        </w:rPr>
        <w:t>(</w:t>
      </w:r>
      <w:r>
        <w:rPr>
          <w:sz w:val="24"/>
          <w:szCs w:val="24"/>
        </w:rPr>
        <w:t>IG)</w:t>
      </w:r>
      <w:r>
        <w:rPr>
          <w:rFonts w:hint="eastAsia"/>
          <w:sz w:val="24"/>
          <w:szCs w:val="24"/>
        </w:rPr>
        <w:t>法就是根据某一特征在样本中所能提供熵值的多少来</w:t>
      </w:r>
      <w:proofErr w:type="gramStart"/>
      <w:r>
        <w:rPr>
          <w:rFonts w:hint="eastAsia"/>
          <w:sz w:val="24"/>
          <w:szCs w:val="24"/>
        </w:rPr>
        <w:t>衡量此</w:t>
      </w:r>
      <w:proofErr w:type="gramEnd"/>
      <w:r>
        <w:rPr>
          <w:rFonts w:hint="eastAsia"/>
          <w:sz w:val="24"/>
          <w:szCs w:val="24"/>
        </w:rPr>
        <w:t>特征的重要程度，然后根据这个重要程度来决定此特征的去留。对某个特征来说，它的信息增益是指在样本中当不考虑此特征时的信息熵与考虑此特征值时的信息熵之间的差值。</w:t>
      </w:r>
      <w:r w:rsidR="00641597">
        <w:rPr>
          <w:rFonts w:hint="eastAsia"/>
          <w:sz w:val="24"/>
          <w:szCs w:val="24"/>
        </w:rPr>
        <w:t>用公式表示如下：</w:t>
      </w:r>
    </w:p>
    <w:p w:rsidR="0024735E" w:rsidRPr="006B3E10" w:rsidRDefault="00641597" w:rsidP="00805C12">
      <w:pPr>
        <w:spacing w:line="360" w:lineRule="auto"/>
        <w:ind w:firstLine="425"/>
        <w:rPr>
          <w:sz w:val="24"/>
          <w:szCs w:val="24"/>
        </w:rPr>
      </w:pPr>
      <m:oMathPara>
        <m:oMathParaPr>
          <m:jc m:val="left"/>
        </m:oMathParaPr>
        <m:oMath>
          <m:r>
            <w:rPr>
              <w:rFonts w:ascii="Cambria Math" w:hAnsi="Cambria Math"/>
              <w:sz w:val="24"/>
              <w:szCs w:val="24"/>
            </w:rPr>
            <m:t>IG</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r>
            <w:rPr>
              <w:rFonts w:ascii="Cambria Math" w:hAnsi="Cambria Math"/>
              <w:sz w:val="24"/>
              <w:szCs w:val="24"/>
            </w:rPr>
            <m:t>=</m:t>
          </m:r>
          <m:r>
            <m:rPr>
              <m:sty m:val="p"/>
            </m:rPr>
            <w:rPr>
              <w:rFonts w:ascii="Cambria Math" w:hAnsi="Cambria Math" w:hint="eastAsia"/>
              <w:sz w:val="24"/>
              <w:szCs w:val="24"/>
            </w:rPr>
            <m:t>Entropy</m:t>
          </m:r>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r>
            <m:rPr>
              <m:sty m:val="p"/>
            </m:rPr>
            <w:rPr>
              <w:rFonts w:ascii="Cambria Math" w:hAnsi="Cambria Math" w:hint="eastAsia"/>
              <w:sz w:val="24"/>
              <w:szCs w:val="24"/>
            </w:rPr>
            <m:t>Entropy</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oMath>
      </m:oMathPara>
    </w:p>
    <w:p w:rsidR="0024735E" w:rsidRPr="0024735E" w:rsidRDefault="006B3E10" w:rsidP="00805C12">
      <w:pPr>
        <w:spacing w:line="360" w:lineRule="auto"/>
        <w:ind w:firstLine="425"/>
        <w:rPr>
          <w:sz w:val="24"/>
          <w:szCs w:val="24"/>
        </w:rPr>
      </w:pPr>
      <m:oMath>
        <m:r>
          <w:rPr>
            <w:rFonts w:ascii="Cambria Math" w:hAnsi="Cambria Math"/>
            <w:sz w:val="24"/>
            <w:szCs w:val="24"/>
          </w:rPr>
          <m:t xml:space="preserve">  =</m:t>
        </m:r>
        <m:d>
          <m:dPr>
            <m:begChr m:val="{"/>
            <m:endChr m:val="}"/>
            <m:ctrlPr>
              <w:rPr>
                <w:rFonts w:ascii="Cambria Math" w:hAnsi="Cambria Math"/>
                <w:i/>
                <w:sz w:val="24"/>
                <w:szCs w:val="24"/>
              </w:rPr>
            </m:ctrlPr>
          </m:dPr>
          <m:e>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j</m:t>
                </m:r>
              </m:sub>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e>
                </m:d>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e>
                        </m:d>
                      </m:e>
                    </m:d>
                  </m:e>
                </m:func>
              </m:e>
            </m:nary>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d>
          <m:dPr>
            <m:begChr m:val="["/>
            <m:endChr m:val="]"/>
            <m:ctrlPr>
              <w:rPr>
                <w:rFonts w:ascii="Cambria Math" w:hAnsi="Cambria Math"/>
                <w:i/>
                <w:sz w:val="24"/>
                <w:szCs w:val="24"/>
              </w:rPr>
            </m:ctrlPr>
          </m:dPr>
          <m:e>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j</m:t>
                </m:r>
              </m:sub>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e>
                    </m:d>
                  </m:e>
                </m:func>
              </m:e>
            </m:nary>
          </m:e>
        </m:d>
      </m:oMath>
      <w:r>
        <w:rPr>
          <w:sz w:val="24"/>
          <w:szCs w:val="24"/>
        </w:rPr>
        <w:t xml:space="preserve"> </w:t>
      </w:r>
    </w:p>
    <w:p w:rsidR="00641597" w:rsidRDefault="0024735E" w:rsidP="006B3E10">
      <w:pPr>
        <w:spacing w:line="360" w:lineRule="auto"/>
        <w:ind w:firstLine="425"/>
        <w:jc w:val="right"/>
        <w:rPr>
          <w:sz w:val="24"/>
          <w:szCs w:val="24"/>
        </w:rPr>
      </w:pP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acc>
          </m:e>
        </m:d>
        <m:d>
          <m:dPr>
            <m:begChr m:val="["/>
            <m:endChr m:val="]"/>
            <m:ctrlPr>
              <w:rPr>
                <w:rFonts w:ascii="Cambria Math" w:hAnsi="Cambria Math"/>
                <w:i/>
                <w:sz w:val="24"/>
                <w:szCs w:val="24"/>
              </w:rPr>
            </m:ctrlPr>
          </m:dPr>
          <m:e>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j</m:t>
                </m:r>
              </m:sub>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acc>
                  </m:e>
                </m:d>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acc>
                          </m:e>
                        </m:d>
                      </m:e>
                    </m:d>
                  </m:e>
                </m:func>
              </m:e>
            </m:nary>
          </m:e>
        </m:d>
        <m:r>
          <w:rPr>
            <w:rFonts w:ascii="Cambria Math" w:hAnsi="Cambria Math"/>
            <w:sz w:val="24"/>
            <w:szCs w:val="24"/>
          </w:rPr>
          <m:t>}                       (2.3)</m:t>
        </m:r>
      </m:oMath>
      <w:r w:rsidR="006B3E10">
        <w:rPr>
          <w:sz w:val="24"/>
          <w:szCs w:val="24"/>
        </w:rPr>
        <w:t xml:space="preserve"> </w:t>
      </w:r>
    </w:p>
    <w:p w:rsidR="00EC0690" w:rsidRDefault="00AF1CAB" w:rsidP="00543428">
      <w:pPr>
        <w:spacing w:line="360" w:lineRule="auto"/>
        <w:ind w:firstLine="425"/>
        <w:rPr>
          <w:sz w:val="24"/>
          <w:szCs w:val="24"/>
        </w:rPr>
      </w:pPr>
      <w:r>
        <w:rPr>
          <w:rFonts w:hint="eastAsia"/>
          <w:sz w:val="24"/>
          <w:szCs w:val="24"/>
        </w:rPr>
        <w:t>其中，</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e>
        </m:d>
      </m:oMath>
      <w:r>
        <w:rPr>
          <w:rFonts w:hint="eastAsia"/>
          <w:sz w:val="24"/>
          <w:szCs w:val="24"/>
        </w:rPr>
        <w:t>代表在样本中，</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oMath>
      <w:r>
        <w:rPr>
          <w:rFonts w:hint="eastAsia"/>
          <w:sz w:val="24"/>
          <w:szCs w:val="24"/>
        </w:rPr>
        <w:t>类型的文本的出现概率，</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oMath>
      <w:r>
        <w:rPr>
          <w:rFonts w:hint="eastAsia"/>
          <w:sz w:val="24"/>
          <w:szCs w:val="24"/>
        </w:rPr>
        <w:t>代表含有特征</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oMath>
      <w:r>
        <w:rPr>
          <w:rFonts w:hint="eastAsia"/>
          <w:sz w:val="24"/>
          <w:szCs w:val="24"/>
        </w:rPr>
        <w:t>的文本的出现概率，</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acc>
          </m:e>
        </m:d>
      </m:oMath>
      <w:r>
        <w:rPr>
          <w:rFonts w:hint="eastAsia"/>
          <w:sz w:val="24"/>
          <w:szCs w:val="24"/>
        </w:rPr>
        <w:t>代表</w:t>
      </w:r>
      <w:proofErr w:type="gramStart"/>
      <w:r>
        <w:rPr>
          <w:rFonts w:hint="eastAsia"/>
          <w:sz w:val="24"/>
          <w:szCs w:val="24"/>
        </w:rPr>
        <w:t>不</w:t>
      </w:r>
      <w:proofErr w:type="gramEnd"/>
      <w:r>
        <w:rPr>
          <w:rFonts w:hint="eastAsia"/>
          <w:sz w:val="24"/>
          <w:szCs w:val="24"/>
        </w:rPr>
        <w:t>含有特征</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oMath>
      <w:r>
        <w:rPr>
          <w:rFonts w:hint="eastAsia"/>
          <w:sz w:val="24"/>
          <w:szCs w:val="24"/>
        </w:rPr>
        <w:t>的文本的出现概率，</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oMath>
      <w:r w:rsidR="00F823A9">
        <w:rPr>
          <w:rFonts w:hint="eastAsia"/>
          <w:sz w:val="24"/>
          <w:szCs w:val="24"/>
        </w:rPr>
        <w:t>代表某文本在包含特征</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oMath>
      <w:r w:rsidR="00F823A9">
        <w:rPr>
          <w:rFonts w:hint="eastAsia"/>
          <w:sz w:val="24"/>
          <w:szCs w:val="24"/>
        </w:rPr>
        <w:t>的条件下又属于</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oMath>
      <w:r w:rsidR="00F823A9">
        <w:rPr>
          <w:rFonts w:hint="eastAsia"/>
          <w:sz w:val="24"/>
          <w:szCs w:val="24"/>
        </w:rPr>
        <w:t>类型的条件概率，</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acc>
          </m:e>
        </m:d>
      </m:oMath>
      <w:r w:rsidR="00F823A9">
        <w:rPr>
          <w:rFonts w:hint="eastAsia"/>
          <w:sz w:val="24"/>
          <w:szCs w:val="24"/>
        </w:rPr>
        <w:t>代表某文本在不包含特征</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oMath>
      <w:r w:rsidR="00F823A9">
        <w:rPr>
          <w:rFonts w:hint="eastAsia"/>
          <w:sz w:val="24"/>
          <w:szCs w:val="24"/>
        </w:rPr>
        <w:t>的条件下又属于</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oMath>
      <w:r w:rsidR="00F823A9">
        <w:rPr>
          <w:rFonts w:hint="eastAsia"/>
          <w:sz w:val="24"/>
          <w:szCs w:val="24"/>
        </w:rPr>
        <w:t>类型的条件概率，若用</w:t>
      </w:r>
      <w:r w:rsidR="00F823A9">
        <w:rPr>
          <w:sz w:val="24"/>
          <w:szCs w:val="24"/>
        </w:rPr>
        <w:t>NUM</w:t>
      </w:r>
      <w:r w:rsidR="00F823A9">
        <w:rPr>
          <w:rFonts w:hint="eastAsia"/>
          <w:sz w:val="24"/>
          <w:szCs w:val="24"/>
        </w:rPr>
        <w:t>来表示所有文本的类别数，则变量</w:t>
      </w:r>
      <w:r w:rsidR="00F823A9">
        <w:rPr>
          <w:rFonts w:hint="eastAsia"/>
          <w:sz w:val="24"/>
          <w:szCs w:val="24"/>
        </w:rPr>
        <w:t>j</w:t>
      </w:r>
      <w:r w:rsidR="00F823A9">
        <w:rPr>
          <w:rFonts w:hint="eastAsia"/>
          <w:sz w:val="24"/>
          <w:szCs w:val="24"/>
        </w:rPr>
        <w:t>的变化范围是</w:t>
      </w:r>
      <m:oMath>
        <m:r>
          <w:rPr>
            <w:rFonts w:ascii="Cambria Math" w:hAnsi="Cambria Math"/>
            <w:sz w:val="24"/>
            <w:szCs w:val="24"/>
          </w:rPr>
          <m:t>[1,NUM]</m:t>
        </m:r>
      </m:oMath>
      <w:r w:rsidR="00F823A9">
        <w:rPr>
          <w:rFonts w:hint="eastAsia"/>
          <w:sz w:val="24"/>
          <w:szCs w:val="24"/>
        </w:rPr>
        <w:t>。</w:t>
      </w:r>
    </w:p>
    <w:p w:rsidR="00C40807" w:rsidRDefault="00C42573" w:rsidP="00C42573">
      <w:pPr>
        <w:pStyle w:val="30"/>
        <w:rPr>
          <w:szCs w:val="24"/>
        </w:rPr>
      </w:pPr>
      <w:bookmarkStart w:id="38" w:name="_Toc41032157"/>
      <w:r>
        <w:rPr>
          <w:rFonts w:hint="eastAsia"/>
        </w:rPr>
        <w:t>2</w:t>
      </w:r>
      <w:r>
        <w:t xml:space="preserve">.4.3  </w:t>
      </w:r>
      <w:r w:rsidR="00DC0F6D">
        <w:rPr>
          <w:rFonts w:hint="eastAsia"/>
          <w:szCs w:val="24"/>
        </w:rPr>
        <w:t>互信息</w:t>
      </w:r>
      <w:r w:rsidR="00DC0F6D">
        <w:rPr>
          <w:rFonts w:hint="eastAsia"/>
          <w:szCs w:val="24"/>
        </w:rPr>
        <w:t>(</w:t>
      </w:r>
      <w:r w:rsidR="00DC0F6D">
        <w:rPr>
          <w:szCs w:val="24"/>
        </w:rPr>
        <w:t>Mutual Information, MI)</w:t>
      </w:r>
      <w:r w:rsidR="00DC0F6D">
        <w:rPr>
          <w:rFonts w:hint="eastAsia"/>
          <w:szCs w:val="24"/>
        </w:rPr>
        <w:t>方法</w:t>
      </w:r>
      <w:bookmarkEnd w:id="38"/>
    </w:p>
    <w:p w:rsidR="00DC0F6D" w:rsidRDefault="00DC0F6D" w:rsidP="00DC0F6D">
      <w:pPr>
        <w:spacing w:line="360" w:lineRule="auto"/>
        <w:ind w:firstLine="425"/>
        <w:rPr>
          <w:sz w:val="24"/>
          <w:szCs w:val="24"/>
        </w:rPr>
      </w:pPr>
      <w:r>
        <w:rPr>
          <w:rFonts w:hint="eastAsia"/>
          <w:sz w:val="24"/>
          <w:szCs w:val="24"/>
        </w:rPr>
        <w:t>此方法的算法原理为：当一个特征</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oMath>
      <w:r>
        <w:rPr>
          <w:rFonts w:hint="eastAsia"/>
          <w:sz w:val="24"/>
          <w:szCs w:val="24"/>
        </w:rPr>
        <w:t>与类型</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oMath>
      <w:r>
        <w:rPr>
          <w:rFonts w:hint="eastAsia"/>
          <w:sz w:val="24"/>
          <w:szCs w:val="24"/>
        </w:rPr>
        <w:t>之间的关联程度越大时，其互信息值越大。互信息值的计算公式如下式（</w:t>
      </w:r>
      <w:r>
        <w:rPr>
          <w:rFonts w:hint="eastAsia"/>
          <w:sz w:val="24"/>
          <w:szCs w:val="24"/>
        </w:rPr>
        <w:t>2</w:t>
      </w:r>
      <w:r>
        <w:rPr>
          <w:sz w:val="24"/>
          <w:szCs w:val="24"/>
        </w:rPr>
        <w:t>.4</w:t>
      </w:r>
      <w:r>
        <w:rPr>
          <w:rFonts w:hint="eastAsia"/>
          <w:sz w:val="24"/>
          <w:szCs w:val="24"/>
        </w:rPr>
        <w:t>）所示：</w:t>
      </w:r>
    </w:p>
    <w:p w:rsidR="00DC0F6D" w:rsidRPr="00B23816" w:rsidRDefault="00DC0F6D" w:rsidP="00DC0F6D">
      <w:pPr>
        <w:spacing w:line="360" w:lineRule="auto"/>
        <w:ind w:firstLine="425"/>
        <w:rPr>
          <w:bCs/>
          <w:sz w:val="24"/>
          <w:szCs w:val="24"/>
        </w:rPr>
      </w:pPr>
      <m:oMathPara>
        <m:oMathParaPr>
          <m:jc m:val="center"/>
        </m:oMathParaPr>
        <m:oMath>
          <m:r>
            <w:rPr>
              <w:rFonts w:ascii="Cambria Math" w:hAnsi="Cambria Math"/>
              <w:sz w:val="24"/>
              <w:szCs w:val="24"/>
            </w:rPr>
            <w:lastRenderedPageBreak/>
            <m:t>MI</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r>
            <w:rPr>
              <w:rFonts w:ascii="Cambria Math" w:hAnsi="Cambria Math"/>
              <w:sz w:val="24"/>
              <w:szCs w:val="24"/>
            </w:rPr>
            <m:t>=</m:t>
          </m:r>
          <m:r>
            <m:rPr>
              <m:sty m:val="p"/>
            </m:rPr>
            <w:rPr>
              <w:rFonts w:ascii="Cambria Math" w:hAnsi="Cambria Math" w:hint="eastAsia"/>
              <w:sz w:val="24"/>
              <w:szCs w:val="24"/>
            </w:rPr>
            <m:t>lg</m:t>
          </m:r>
          <m:f>
            <m:fPr>
              <m:ctrlPr>
                <w:rPr>
                  <w:rFonts w:ascii="Cambria Math" w:hAnsi="Cambria Math"/>
                  <w:bCs/>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e>
              </m:d>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e>
              </m:d>
            </m:den>
          </m:f>
        </m:oMath>
      </m:oMathPara>
    </w:p>
    <w:p w:rsidR="00DC0F6D" w:rsidRPr="00B23816" w:rsidRDefault="00DC0F6D" w:rsidP="00DC0F6D">
      <w:pPr>
        <w:spacing w:line="360" w:lineRule="auto"/>
        <w:ind w:firstLine="425"/>
        <w:rPr>
          <w:bCs/>
          <w:sz w:val="24"/>
          <w:szCs w:val="24"/>
        </w:rPr>
      </w:pPr>
      <m:oMathPara>
        <m:oMathParaPr>
          <m:jc m:val="right"/>
        </m:oMathParaPr>
        <m:oMath>
          <m:r>
            <w:rPr>
              <w:rFonts w:ascii="Cambria Math" w:hAnsi="Cambria Math"/>
              <w:sz w:val="24"/>
              <w:szCs w:val="24"/>
            </w:rPr>
            <m:t>≈</m:t>
          </m:r>
          <m:r>
            <m:rPr>
              <m:sty m:val="p"/>
            </m:rPr>
            <w:rPr>
              <w:rFonts w:ascii="Cambria Math" w:hAnsi="Cambria Math" w:hint="eastAsia"/>
              <w:sz w:val="24"/>
              <w:szCs w:val="24"/>
            </w:rPr>
            <m:t>lg</m:t>
          </m:r>
          <m:f>
            <m:fPr>
              <m:ctrlPr>
                <w:rPr>
                  <w:rFonts w:ascii="Cambria Math" w:hAnsi="Cambria Math"/>
                  <w:bCs/>
                  <w:sz w:val="24"/>
                  <w:szCs w:val="24"/>
                </w:rPr>
              </m:ctrlPr>
            </m:fPr>
            <m:num>
              <m:r>
                <w:rPr>
                  <w:rFonts w:ascii="Cambria Math" w:hAnsi="Cambria Math"/>
                  <w:sz w:val="24"/>
                  <w:szCs w:val="24"/>
                </w:rPr>
                <m:t>A×N</m:t>
              </m:r>
            </m:num>
            <m:den>
              <m:d>
                <m:dPr>
                  <m:ctrlPr>
                    <w:rPr>
                      <w:rFonts w:ascii="Cambria Math" w:hAnsi="Cambria Math"/>
                      <w:i/>
                      <w:sz w:val="24"/>
                      <w:szCs w:val="24"/>
                    </w:rPr>
                  </m:ctrlPr>
                </m:dPr>
                <m:e>
                  <m:r>
                    <w:rPr>
                      <w:rFonts w:ascii="Cambria Math" w:hAnsi="Cambria Math"/>
                      <w:sz w:val="24"/>
                      <w:szCs w:val="24"/>
                    </w:rPr>
                    <m:t>A+C</m:t>
                  </m:r>
                </m:e>
              </m:d>
              <m:d>
                <m:dPr>
                  <m:ctrlPr>
                    <w:rPr>
                      <w:rFonts w:ascii="Cambria Math" w:hAnsi="Cambria Math"/>
                      <w:i/>
                      <w:sz w:val="24"/>
                      <w:szCs w:val="24"/>
                    </w:rPr>
                  </m:ctrlPr>
                </m:dPr>
                <m:e>
                  <m:r>
                    <w:rPr>
                      <w:rFonts w:ascii="Cambria Math" w:hAnsi="Cambria Math"/>
                      <w:sz w:val="24"/>
                      <w:szCs w:val="24"/>
                    </w:rPr>
                    <m:t>A+B</m:t>
                  </m:r>
                </m:e>
              </m:d>
            </m:den>
          </m:f>
          <m:r>
            <m:rPr>
              <m:sty m:val="p"/>
            </m:rPr>
            <w:rPr>
              <w:rFonts w:ascii="Cambria Math" w:hAnsi="Cambria Math"/>
              <w:sz w:val="24"/>
              <w:szCs w:val="24"/>
            </w:rPr>
            <m:t xml:space="preserve">                  (2.4)</m:t>
          </m:r>
        </m:oMath>
      </m:oMathPara>
    </w:p>
    <w:p w:rsidR="00DC0F6D" w:rsidRDefault="00DC0F6D" w:rsidP="00DC0F6D">
      <w:pPr>
        <w:spacing w:line="360" w:lineRule="auto"/>
        <w:ind w:firstLine="425"/>
        <w:rPr>
          <w:sz w:val="24"/>
          <w:szCs w:val="24"/>
        </w:rPr>
      </w:pPr>
      <w:r>
        <w:rPr>
          <w:rFonts w:hint="eastAsia"/>
          <w:bCs/>
          <w:sz w:val="24"/>
          <w:szCs w:val="24"/>
        </w:rPr>
        <w:t>式（</w:t>
      </w:r>
      <w:r>
        <w:rPr>
          <w:rFonts w:hint="eastAsia"/>
          <w:bCs/>
          <w:sz w:val="24"/>
          <w:szCs w:val="24"/>
        </w:rPr>
        <w:t>2</w:t>
      </w:r>
      <w:r>
        <w:rPr>
          <w:bCs/>
          <w:sz w:val="24"/>
          <w:szCs w:val="24"/>
        </w:rPr>
        <w:t>.4</w:t>
      </w:r>
      <w:r>
        <w:rPr>
          <w:rFonts w:hint="eastAsia"/>
          <w:bCs/>
          <w:sz w:val="24"/>
          <w:szCs w:val="24"/>
        </w:rPr>
        <w:t>）中的所有字母所代表的</w:t>
      </w:r>
      <w:proofErr w:type="gramStart"/>
      <w:r>
        <w:rPr>
          <w:rFonts w:hint="eastAsia"/>
          <w:bCs/>
          <w:sz w:val="24"/>
          <w:szCs w:val="24"/>
        </w:rPr>
        <w:t>的</w:t>
      </w:r>
      <w:proofErr w:type="gramEnd"/>
      <w:r>
        <w:rPr>
          <w:rFonts w:hint="eastAsia"/>
          <w:bCs/>
          <w:sz w:val="24"/>
          <w:szCs w:val="24"/>
        </w:rPr>
        <w:t>含义与前面三个方法中使用的字母含义一致。从公式可知，当</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oMath>
      <w:r>
        <w:rPr>
          <w:rFonts w:hint="eastAsia"/>
          <w:sz w:val="24"/>
          <w:szCs w:val="24"/>
        </w:rPr>
        <w:t>与</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oMath>
      <w:r>
        <w:rPr>
          <w:rFonts w:hint="eastAsia"/>
          <w:sz w:val="24"/>
          <w:szCs w:val="24"/>
        </w:rPr>
        <w:t>无关时，</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e>
        </m:d>
      </m:oMath>
      <w:r>
        <w:rPr>
          <w:rFonts w:hint="eastAsia"/>
          <w:sz w:val="24"/>
          <w:szCs w:val="24"/>
        </w:rPr>
        <w:t>与</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e>
        </m:d>
      </m:oMath>
      <w:r>
        <w:rPr>
          <w:rFonts w:hint="eastAsia"/>
          <w:sz w:val="24"/>
          <w:szCs w:val="24"/>
        </w:rPr>
        <w:t>的值相等，最终互信息计算结果为</w:t>
      </w:r>
      <w:r>
        <w:rPr>
          <w:rFonts w:hint="eastAsia"/>
          <w:sz w:val="24"/>
          <w:szCs w:val="24"/>
        </w:rPr>
        <w:t>0</w:t>
      </w:r>
      <w:r>
        <w:rPr>
          <w:rFonts w:hint="eastAsia"/>
          <w:sz w:val="24"/>
          <w:szCs w:val="24"/>
        </w:rPr>
        <w:t>，此时特征</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oMath>
      <w:r>
        <w:rPr>
          <w:rFonts w:hint="eastAsia"/>
          <w:sz w:val="24"/>
          <w:szCs w:val="24"/>
        </w:rPr>
        <w:t>与类型</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oMath>
      <w:r>
        <w:rPr>
          <w:rFonts w:hint="eastAsia"/>
          <w:sz w:val="24"/>
          <w:szCs w:val="24"/>
        </w:rPr>
        <w:t>之间的关联程度最低。</w:t>
      </w:r>
    </w:p>
    <w:p w:rsidR="009F7A09" w:rsidRPr="00DC0F6D" w:rsidRDefault="004F36FD" w:rsidP="00DC0F6D">
      <w:pPr>
        <w:spacing w:line="360" w:lineRule="auto"/>
        <w:ind w:firstLine="425"/>
        <w:rPr>
          <w:sz w:val="24"/>
          <w:szCs w:val="24"/>
        </w:rPr>
      </w:pPr>
      <w:r>
        <w:rPr>
          <w:rFonts w:hint="eastAsia"/>
          <w:sz w:val="24"/>
          <w:szCs w:val="24"/>
        </w:rPr>
        <w:t>每种文本特征提取算法都各有优势，在每一类问题中都应当选取最适合此问题的算法，在本课题中，将使用另外一种</w:t>
      </w:r>
      <w:r>
        <w:rPr>
          <w:rFonts w:hint="eastAsia"/>
          <w:sz w:val="24"/>
          <w:szCs w:val="24"/>
        </w:rPr>
        <w:t>T</w:t>
      </w:r>
      <w:r>
        <w:rPr>
          <w:sz w:val="24"/>
          <w:szCs w:val="24"/>
        </w:rPr>
        <w:t>F-IDF</w:t>
      </w:r>
      <w:r>
        <w:rPr>
          <w:rFonts w:hint="eastAsia"/>
          <w:sz w:val="24"/>
          <w:szCs w:val="24"/>
        </w:rPr>
        <w:t>算法，这将在第四章中做详细介绍。</w:t>
      </w:r>
    </w:p>
    <w:p w:rsidR="006070CD" w:rsidRPr="00EC0690" w:rsidRDefault="006070CD" w:rsidP="006070CD">
      <w:pPr>
        <w:pStyle w:val="2"/>
      </w:pPr>
      <w:bookmarkStart w:id="39" w:name="_Toc41032159"/>
      <w:r>
        <w:rPr>
          <w:rFonts w:hint="eastAsia"/>
        </w:rPr>
        <w:t>2</w:t>
      </w:r>
      <w:r>
        <w:t xml:space="preserve">.5  </w:t>
      </w:r>
      <w:r>
        <w:rPr>
          <w:rFonts w:hint="eastAsia"/>
        </w:rPr>
        <w:t>文本特征对齐</w:t>
      </w:r>
      <w:bookmarkEnd w:id="39"/>
    </w:p>
    <w:p w:rsidR="006070CD" w:rsidRDefault="006070CD" w:rsidP="006070CD">
      <w:pPr>
        <w:spacing w:line="360" w:lineRule="auto"/>
        <w:rPr>
          <w:sz w:val="24"/>
          <w:szCs w:val="24"/>
        </w:rPr>
      </w:pPr>
      <w:r>
        <w:rPr>
          <w:sz w:val="24"/>
          <w:szCs w:val="24"/>
        </w:rPr>
        <w:tab/>
      </w:r>
      <w:r>
        <w:rPr>
          <w:rFonts w:hint="eastAsia"/>
          <w:sz w:val="24"/>
          <w:szCs w:val="24"/>
        </w:rPr>
        <w:t>下面介绍在特征对齐过程中应用到的一些概念。</w:t>
      </w:r>
    </w:p>
    <w:p w:rsidR="006070CD" w:rsidRDefault="006070CD" w:rsidP="006070CD">
      <w:pPr>
        <w:spacing w:line="360" w:lineRule="auto"/>
        <w:rPr>
          <w:sz w:val="24"/>
          <w:szCs w:val="24"/>
        </w:rPr>
      </w:pPr>
      <w:r>
        <w:rPr>
          <w:sz w:val="24"/>
          <w:szCs w:val="24"/>
        </w:rPr>
        <w:tab/>
      </w:r>
      <w:r>
        <w:rPr>
          <w:rFonts w:hint="eastAsia"/>
          <w:sz w:val="24"/>
          <w:szCs w:val="24"/>
        </w:rPr>
        <w:t>领域：对某一类别下事物的一种抽象的集合表示，在本文所讨论的此类文本分类任务中，领域即为两个行业中文本数据的集合。</w:t>
      </w:r>
    </w:p>
    <w:p w:rsidR="006070CD" w:rsidRPr="00E66055" w:rsidRDefault="006070CD" w:rsidP="006070CD">
      <w:pPr>
        <w:spacing w:line="360" w:lineRule="auto"/>
        <w:rPr>
          <w:sz w:val="24"/>
          <w:szCs w:val="24"/>
        </w:rPr>
      </w:pPr>
      <w:r>
        <w:rPr>
          <w:sz w:val="24"/>
          <w:szCs w:val="24"/>
        </w:rPr>
        <w:tab/>
      </w:r>
      <w:r>
        <w:rPr>
          <w:rFonts w:hint="eastAsia"/>
          <w:sz w:val="24"/>
          <w:szCs w:val="24"/>
        </w:rPr>
        <w:t>源领域：有标签的文本所在的领域，在本课题中即电商领域。</w:t>
      </w:r>
    </w:p>
    <w:p w:rsidR="006070CD" w:rsidRDefault="006070CD" w:rsidP="006070CD">
      <w:pPr>
        <w:spacing w:line="360" w:lineRule="auto"/>
        <w:rPr>
          <w:sz w:val="24"/>
          <w:szCs w:val="24"/>
        </w:rPr>
      </w:pPr>
      <w:r>
        <w:rPr>
          <w:sz w:val="24"/>
          <w:szCs w:val="24"/>
        </w:rPr>
        <w:tab/>
      </w:r>
      <w:r>
        <w:rPr>
          <w:rFonts w:hint="eastAsia"/>
          <w:sz w:val="24"/>
          <w:szCs w:val="24"/>
        </w:rPr>
        <w:t>目标领域：无标签的文本所在的领域，在本课题中即新闻领域。</w:t>
      </w:r>
    </w:p>
    <w:p w:rsidR="006070CD" w:rsidRDefault="006070CD" w:rsidP="006070CD">
      <w:pPr>
        <w:spacing w:line="360" w:lineRule="auto"/>
        <w:rPr>
          <w:sz w:val="24"/>
          <w:szCs w:val="24"/>
        </w:rPr>
      </w:pPr>
      <w:r>
        <w:rPr>
          <w:sz w:val="24"/>
          <w:szCs w:val="24"/>
        </w:rPr>
        <w:tab/>
      </w:r>
      <w:r>
        <w:rPr>
          <w:rFonts w:hint="eastAsia"/>
          <w:sz w:val="24"/>
          <w:szCs w:val="24"/>
        </w:rPr>
        <w:t>枢纽特征：在</w:t>
      </w:r>
      <w:proofErr w:type="gramStart"/>
      <w:r>
        <w:rPr>
          <w:rFonts w:hint="eastAsia"/>
          <w:sz w:val="24"/>
          <w:szCs w:val="24"/>
        </w:rPr>
        <w:t>源域与</w:t>
      </w:r>
      <w:proofErr w:type="gramEnd"/>
      <w:r>
        <w:rPr>
          <w:rFonts w:hint="eastAsia"/>
          <w:sz w:val="24"/>
          <w:szCs w:val="24"/>
        </w:rPr>
        <w:t>目标域中共同出现且出现频率较高的特征，这些特征可以作为在两个领域中</w:t>
      </w:r>
      <w:proofErr w:type="gramStart"/>
      <w:r>
        <w:rPr>
          <w:rFonts w:hint="eastAsia"/>
          <w:sz w:val="24"/>
          <w:szCs w:val="24"/>
        </w:rPr>
        <w:t>做特征</w:t>
      </w:r>
      <w:proofErr w:type="gramEnd"/>
      <w:r>
        <w:rPr>
          <w:rFonts w:hint="eastAsia"/>
          <w:sz w:val="24"/>
          <w:szCs w:val="24"/>
        </w:rPr>
        <w:t>对齐时的桥梁，用于将两个领域中的相似枢纽特征联系起来。</w:t>
      </w:r>
    </w:p>
    <w:p w:rsidR="006070CD" w:rsidRDefault="006070CD" w:rsidP="006070CD">
      <w:pPr>
        <w:spacing w:line="360" w:lineRule="auto"/>
        <w:rPr>
          <w:sz w:val="24"/>
          <w:szCs w:val="24"/>
        </w:rPr>
      </w:pPr>
      <w:r>
        <w:rPr>
          <w:sz w:val="24"/>
          <w:szCs w:val="24"/>
        </w:rPr>
        <w:tab/>
      </w:r>
      <w:r>
        <w:rPr>
          <w:rFonts w:hint="eastAsia"/>
          <w:sz w:val="24"/>
          <w:szCs w:val="24"/>
        </w:rPr>
        <w:t>非枢纽特征：除了枢纽特征之外的其他特征即为非枢纽特征。</w:t>
      </w:r>
    </w:p>
    <w:p w:rsidR="006070CD" w:rsidRDefault="006070CD" w:rsidP="006070CD">
      <w:pPr>
        <w:spacing w:line="360" w:lineRule="auto"/>
        <w:rPr>
          <w:sz w:val="24"/>
          <w:szCs w:val="24"/>
        </w:rPr>
      </w:pPr>
      <w:r>
        <w:rPr>
          <w:sz w:val="24"/>
          <w:szCs w:val="24"/>
        </w:rPr>
        <w:tab/>
      </w:r>
      <w:r>
        <w:rPr>
          <w:rFonts w:hint="eastAsia"/>
          <w:sz w:val="24"/>
          <w:szCs w:val="24"/>
        </w:rPr>
        <w:t>相似枢纽特征：与枢纽特征相似度较高的非枢纽特征即为相似枢纽特征。</w:t>
      </w:r>
    </w:p>
    <w:p w:rsidR="00731F24" w:rsidRDefault="006070CD" w:rsidP="00C3452C">
      <w:pPr>
        <w:spacing w:line="360" w:lineRule="auto"/>
        <w:ind w:firstLine="425"/>
        <w:rPr>
          <w:sz w:val="24"/>
          <w:szCs w:val="24"/>
        </w:rPr>
      </w:pPr>
      <w:r>
        <w:rPr>
          <w:rFonts w:hint="eastAsia"/>
          <w:sz w:val="24"/>
          <w:szCs w:val="24"/>
        </w:rPr>
        <w:t>跨领域的文本特征对齐：通过一些算法，将两个领域中的非枢纽特征与枢纽特征进行关联，从而使在</w:t>
      </w:r>
      <w:proofErr w:type="gramStart"/>
      <w:r>
        <w:rPr>
          <w:rFonts w:hint="eastAsia"/>
          <w:sz w:val="24"/>
          <w:szCs w:val="24"/>
        </w:rPr>
        <w:t>源领域</w:t>
      </w:r>
      <w:proofErr w:type="gramEnd"/>
      <w:r>
        <w:rPr>
          <w:rFonts w:hint="eastAsia"/>
          <w:sz w:val="24"/>
          <w:szCs w:val="24"/>
        </w:rPr>
        <w:t>中训练得到的文本分类器能够在目标领域中得以应用进而完成迁移学习</w:t>
      </w:r>
      <w:r w:rsidR="00C3452C">
        <w:rPr>
          <w:rFonts w:hint="eastAsia"/>
          <w:sz w:val="24"/>
          <w:szCs w:val="24"/>
        </w:rPr>
        <w:t>，</w:t>
      </w:r>
      <w:r w:rsidR="00013EB3">
        <w:rPr>
          <w:rFonts w:hint="eastAsia"/>
          <w:sz w:val="24"/>
          <w:szCs w:val="24"/>
        </w:rPr>
        <w:t>可以用</w:t>
      </w:r>
      <w:r w:rsidR="00C3452C">
        <w:rPr>
          <w:rFonts w:hint="eastAsia"/>
          <w:sz w:val="24"/>
          <w:szCs w:val="24"/>
        </w:rPr>
        <w:t>如下</w:t>
      </w:r>
      <w:r w:rsidR="00013EB3">
        <w:rPr>
          <w:rFonts w:hint="eastAsia"/>
          <w:sz w:val="24"/>
          <w:szCs w:val="24"/>
        </w:rPr>
        <w:t>四种算法</w:t>
      </w:r>
      <w:r w:rsidR="00C3452C">
        <w:rPr>
          <w:rFonts w:hint="eastAsia"/>
          <w:sz w:val="24"/>
          <w:szCs w:val="24"/>
        </w:rPr>
        <w:t>来完成文本特征对齐任务</w:t>
      </w:r>
      <w:r w:rsidR="00013EB3">
        <w:rPr>
          <w:rFonts w:hint="eastAsia"/>
          <w:sz w:val="24"/>
          <w:szCs w:val="24"/>
        </w:rPr>
        <w:t>：</w:t>
      </w:r>
      <w:r w:rsidR="00013EB3" w:rsidRPr="00FB2C0C">
        <w:rPr>
          <w:rFonts w:hint="eastAsia"/>
          <w:sz w:val="24"/>
          <w:szCs w:val="24"/>
        </w:rPr>
        <w:t>结构</w:t>
      </w:r>
      <w:proofErr w:type="gramStart"/>
      <w:r w:rsidR="00013EB3">
        <w:rPr>
          <w:rFonts w:hint="eastAsia"/>
          <w:sz w:val="24"/>
          <w:szCs w:val="24"/>
        </w:rPr>
        <w:t>一致学习</w:t>
      </w:r>
      <w:proofErr w:type="gramEnd"/>
      <w:r w:rsidR="00013EB3" w:rsidRPr="00FB2C0C">
        <w:rPr>
          <w:rFonts w:hint="eastAsia"/>
          <w:sz w:val="24"/>
          <w:szCs w:val="24"/>
        </w:rPr>
        <w:t>(</w:t>
      </w:r>
      <w:r w:rsidR="00013EB3" w:rsidRPr="00FB2C0C">
        <w:rPr>
          <w:sz w:val="24"/>
          <w:szCs w:val="24"/>
        </w:rPr>
        <w:t>SCL)</w:t>
      </w:r>
      <w:r w:rsidR="00013EB3">
        <w:rPr>
          <w:rFonts w:hint="eastAsia"/>
          <w:sz w:val="24"/>
          <w:szCs w:val="24"/>
        </w:rPr>
        <w:t>算法，</w:t>
      </w:r>
      <w:proofErr w:type="gramStart"/>
      <w:r w:rsidR="00013EB3" w:rsidRPr="00FB2C0C">
        <w:rPr>
          <w:rFonts w:hint="eastAsia"/>
          <w:sz w:val="24"/>
          <w:szCs w:val="24"/>
        </w:rPr>
        <w:t>谱特征</w:t>
      </w:r>
      <w:proofErr w:type="gramEnd"/>
      <w:r w:rsidR="00013EB3" w:rsidRPr="00FB2C0C">
        <w:rPr>
          <w:rFonts w:hint="eastAsia"/>
          <w:sz w:val="24"/>
          <w:szCs w:val="24"/>
        </w:rPr>
        <w:t>对齐</w:t>
      </w:r>
      <w:r w:rsidR="00013EB3" w:rsidRPr="00FB2C0C">
        <w:rPr>
          <w:rFonts w:hint="eastAsia"/>
          <w:sz w:val="24"/>
          <w:szCs w:val="24"/>
        </w:rPr>
        <w:t xml:space="preserve"> (</w:t>
      </w:r>
      <w:r w:rsidR="00013EB3" w:rsidRPr="00FB2C0C">
        <w:rPr>
          <w:sz w:val="24"/>
          <w:szCs w:val="24"/>
        </w:rPr>
        <w:t>SFA)</w:t>
      </w:r>
      <w:r w:rsidR="00013EB3" w:rsidRPr="00FB2C0C">
        <w:rPr>
          <w:rFonts w:hint="eastAsia"/>
          <w:sz w:val="24"/>
          <w:szCs w:val="24"/>
        </w:rPr>
        <w:t xml:space="preserve"> </w:t>
      </w:r>
      <w:r w:rsidR="00013EB3" w:rsidRPr="00FB2C0C">
        <w:rPr>
          <w:rFonts w:hint="eastAsia"/>
          <w:sz w:val="24"/>
          <w:szCs w:val="24"/>
        </w:rPr>
        <w:t>算法</w:t>
      </w:r>
      <w:r w:rsidR="00013EB3">
        <w:rPr>
          <w:rFonts w:hint="eastAsia"/>
          <w:sz w:val="24"/>
          <w:szCs w:val="24"/>
        </w:rPr>
        <w:t>，</w:t>
      </w:r>
      <w:r w:rsidR="00013EB3" w:rsidRPr="00013EB3">
        <w:rPr>
          <w:sz w:val="24"/>
          <w:szCs w:val="24"/>
        </w:rPr>
        <w:t>特征集成</w:t>
      </w:r>
      <w:r w:rsidR="00013EB3">
        <w:rPr>
          <w:rFonts w:hint="eastAsia"/>
          <w:sz w:val="24"/>
          <w:szCs w:val="24"/>
        </w:rPr>
        <w:t>及</w:t>
      </w:r>
      <w:r w:rsidR="00013EB3" w:rsidRPr="00013EB3">
        <w:rPr>
          <w:sz w:val="24"/>
          <w:szCs w:val="24"/>
        </w:rPr>
        <w:t>样本选择</w:t>
      </w:r>
      <w:r w:rsidR="00013EB3">
        <w:rPr>
          <w:rFonts w:hint="eastAsia"/>
          <w:sz w:val="24"/>
          <w:szCs w:val="24"/>
        </w:rPr>
        <w:t>(</w:t>
      </w:r>
      <w:r w:rsidR="00A64CA4">
        <w:rPr>
          <w:sz w:val="24"/>
          <w:szCs w:val="24"/>
        </w:rPr>
        <w:t>SS-FA</w:t>
      </w:r>
      <w:r w:rsidR="00013EB3">
        <w:rPr>
          <w:sz w:val="24"/>
          <w:szCs w:val="24"/>
        </w:rPr>
        <w:t>)</w:t>
      </w:r>
      <w:r w:rsidR="00A64CA4">
        <w:rPr>
          <w:rFonts w:hint="eastAsia"/>
          <w:sz w:val="24"/>
          <w:szCs w:val="24"/>
        </w:rPr>
        <w:t>算法</w:t>
      </w:r>
      <w:r w:rsidR="00C77E8C" w:rsidRPr="00C77E8C">
        <w:rPr>
          <w:sz w:val="24"/>
          <w:szCs w:val="24"/>
          <w:vertAlign w:val="superscript"/>
        </w:rPr>
        <w:fldChar w:fldCharType="begin"/>
      </w:r>
      <w:r w:rsidR="00C77E8C" w:rsidRPr="00C77E8C">
        <w:rPr>
          <w:sz w:val="24"/>
          <w:szCs w:val="24"/>
          <w:vertAlign w:val="superscript"/>
        </w:rPr>
        <w:instrText xml:space="preserve"> </w:instrText>
      </w:r>
      <w:r w:rsidR="00C77E8C" w:rsidRPr="00C77E8C">
        <w:rPr>
          <w:rFonts w:hint="eastAsia"/>
          <w:sz w:val="24"/>
          <w:szCs w:val="24"/>
          <w:vertAlign w:val="superscript"/>
        </w:rPr>
        <w:instrText>REF _Ref40797105 \r \h</w:instrText>
      </w:r>
      <w:r w:rsidR="00C77E8C" w:rsidRPr="00C77E8C">
        <w:rPr>
          <w:sz w:val="24"/>
          <w:szCs w:val="24"/>
          <w:vertAlign w:val="superscript"/>
        </w:rPr>
        <w:instrText xml:space="preserve"> </w:instrText>
      </w:r>
      <w:r w:rsidR="00C77E8C">
        <w:rPr>
          <w:sz w:val="24"/>
          <w:szCs w:val="24"/>
          <w:vertAlign w:val="superscript"/>
        </w:rPr>
        <w:instrText xml:space="preserve"> \* MERGEFORMAT </w:instrText>
      </w:r>
      <w:r w:rsidR="00C77E8C" w:rsidRPr="00C77E8C">
        <w:rPr>
          <w:sz w:val="24"/>
          <w:szCs w:val="24"/>
          <w:vertAlign w:val="superscript"/>
        </w:rPr>
      </w:r>
      <w:r w:rsidR="00C77E8C" w:rsidRPr="00C77E8C">
        <w:rPr>
          <w:sz w:val="24"/>
          <w:szCs w:val="24"/>
          <w:vertAlign w:val="superscript"/>
        </w:rPr>
        <w:fldChar w:fldCharType="separate"/>
      </w:r>
      <w:r w:rsidR="00C77E8C" w:rsidRPr="00C77E8C">
        <w:rPr>
          <w:sz w:val="24"/>
          <w:szCs w:val="24"/>
          <w:vertAlign w:val="superscript"/>
        </w:rPr>
        <w:t>[19]</w:t>
      </w:r>
      <w:r w:rsidR="00C77E8C" w:rsidRPr="00C77E8C">
        <w:rPr>
          <w:sz w:val="24"/>
          <w:szCs w:val="24"/>
          <w:vertAlign w:val="superscript"/>
        </w:rPr>
        <w:fldChar w:fldCharType="end"/>
      </w:r>
      <w:r w:rsidR="00A64CA4">
        <w:rPr>
          <w:rFonts w:hint="eastAsia"/>
          <w:sz w:val="24"/>
          <w:szCs w:val="24"/>
        </w:rPr>
        <w:t>，</w:t>
      </w:r>
      <w:r w:rsidR="00DD4639">
        <w:rPr>
          <w:rFonts w:hint="eastAsia"/>
          <w:sz w:val="24"/>
          <w:szCs w:val="24"/>
        </w:rPr>
        <w:t>Word</w:t>
      </w:r>
      <w:r w:rsidR="00DD4639">
        <w:rPr>
          <w:sz w:val="24"/>
          <w:szCs w:val="24"/>
        </w:rPr>
        <w:t>2</w:t>
      </w:r>
      <w:r w:rsidR="00DD4639">
        <w:rPr>
          <w:rFonts w:hint="eastAsia"/>
          <w:sz w:val="24"/>
          <w:szCs w:val="24"/>
        </w:rPr>
        <w:t>vec</w:t>
      </w:r>
      <w:r w:rsidR="00BA3DF3">
        <w:rPr>
          <w:rFonts w:hint="eastAsia"/>
          <w:sz w:val="24"/>
          <w:szCs w:val="24"/>
        </w:rPr>
        <w:t>模型</w:t>
      </w:r>
      <w:r w:rsidR="00DD4639">
        <w:rPr>
          <w:rFonts w:hint="eastAsia"/>
          <w:sz w:val="24"/>
          <w:szCs w:val="24"/>
        </w:rPr>
        <w:t>。</w:t>
      </w:r>
    </w:p>
    <w:p w:rsidR="00BA3DF3" w:rsidRPr="00BA3DF3" w:rsidRDefault="00BA3DF3" w:rsidP="00BA3DF3">
      <w:pPr>
        <w:spacing w:line="360" w:lineRule="auto"/>
        <w:ind w:firstLine="425"/>
        <w:rPr>
          <w:sz w:val="24"/>
          <w:szCs w:val="24"/>
        </w:rPr>
      </w:pPr>
      <w:r>
        <w:rPr>
          <w:sz w:val="24"/>
          <w:szCs w:val="24"/>
        </w:rPr>
        <w:t>W</w:t>
      </w:r>
      <w:r w:rsidRPr="00BA3DF3">
        <w:rPr>
          <w:sz w:val="24"/>
          <w:szCs w:val="24"/>
        </w:rPr>
        <w:t>ord2vec</w:t>
      </w:r>
      <w:r>
        <w:rPr>
          <w:rFonts w:hint="eastAsia"/>
          <w:sz w:val="24"/>
          <w:szCs w:val="24"/>
        </w:rPr>
        <w:t>模型是</w:t>
      </w:r>
      <w:r w:rsidRPr="00BA3DF3">
        <w:rPr>
          <w:sz w:val="24"/>
          <w:szCs w:val="24"/>
        </w:rPr>
        <w:t>Google</w:t>
      </w:r>
      <w:r>
        <w:rPr>
          <w:rFonts w:hint="eastAsia"/>
          <w:sz w:val="24"/>
          <w:szCs w:val="24"/>
        </w:rPr>
        <w:t>公司与</w:t>
      </w:r>
      <w:r>
        <w:rPr>
          <w:sz w:val="24"/>
          <w:szCs w:val="24"/>
        </w:rPr>
        <w:t>2013</w:t>
      </w:r>
      <w:r>
        <w:rPr>
          <w:rFonts w:hint="eastAsia"/>
          <w:sz w:val="24"/>
          <w:szCs w:val="24"/>
        </w:rPr>
        <w:t>年研发出来的文本词向量</w:t>
      </w:r>
      <w:r w:rsidRPr="00BA3DF3">
        <w:rPr>
          <w:sz w:val="24"/>
          <w:szCs w:val="24"/>
        </w:rPr>
        <w:t>工具。</w:t>
      </w:r>
      <w:r w:rsidRPr="00BA3DF3">
        <w:rPr>
          <w:sz w:val="24"/>
          <w:szCs w:val="24"/>
        </w:rPr>
        <w:t>word2vec</w:t>
      </w:r>
      <w:r>
        <w:rPr>
          <w:sz w:val="24"/>
          <w:szCs w:val="24"/>
        </w:rPr>
        <w:t>工具主要包含两个模型：跳字模型</w:t>
      </w:r>
      <w:r>
        <w:rPr>
          <w:rFonts w:hint="eastAsia"/>
          <w:sz w:val="24"/>
          <w:szCs w:val="24"/>
        </w:rPr>
        <w:t>(</w:t>
      </w:r>
      <w:r w:rsidRPr="00BA3DF3">
        <w:rPr>
          <w:sz w:val="24"/>
          <w:szCs w:val="24"/>
        </w:rPr>
        <w:t>skip-gram</w:t>
      </w:r>
      <w:r>
        <w:rPr>
          <w:rFonts w:hint="eastAsia"/>
          <w:sz w:val="24"/>
          <w:szCs w:val="24"/>
        </w:rPr>
        <w:t>)</w:t>
      </w:r>
      <w:r>
        <w:rPr>
          <w:sz w:val="24"/>
          <w:szCs w:val="24"/>
        </w:rPr>
        <w:t>和</w:t>
      </w:r>
      <w:proofErr w:type="gramStart"/>
      <w:r>
        <w:rPr>
          <w:sz w:val="24"/>
          <w:szCs w:val="24"/>
        </w:rPr>
        <w:t>连续词袋模型</w:t>
      </w:r>
      <w:proofErr w:type="gramEnd"/>
      <w:r>
        <w:rPr>
          <w:rFonts w:hint="eastAsia"/>
          <w:sz w:val="24"/>
          <w:szCs w:val="24"/>
        </w:rPr>
        <w:t>(</w:t>
      </w:r>
      <w:r w:rsidRPr="00BA3DF3">
        <w:rPr>
          <w:sz w:val="24"/>
          <w:szCs w:val="24"/>
        </w:rPr>
        <w:t>continuous bag of words</w:t>
      </w:r>
      <w:r>
        <w:rPr>
          <w:sz w:val="24"/>
          <w:szCs w:val="24"/>
        </w:rPr>
        <w:t xml:space="preserve">, </w:t>
      </w:r>
      <w:r w:rsidRPr="00BA3DF3">
        <w:rPr>
          <w:sz w:val="24"/>
          <w:szCs w:val="24"/>
        </w:rPr>
        <w:t>CBOW</w:t>
      </w:r>
      <w:r>
        <w:rPr>
          <w:rFonts w:hint="eastAsia"/>
          <w:sz w:val="24"/>
          <w:szCs w:val="24"/>
        </w:rPr>
        <w:t>)</w:t>
      </w:r>
      <w:r>
        <w:rPr>
          <w:rFonts w:hint="eastAsia"/>
          <w:sz w:val="24"/>
          <w:szCs w:val="24"/>
        </w:rPr>
        <w:t>，</w:t>
      </w:r>
      <w:r w:rsidRPr="00BA3DF3">
        <w:rPr>
          <w:sz w:val="24"/>
          <w:szCs w:val="24"/>
        </w:rPr>
        <w:t>以及两种高效训练的方法：负采样</w:t>
      </w:r>
      <w:r>
        <w:rPr>
          <w:rFonts w:hint="eastAsia"/>
          <w:sz w:val="24"/>
          <w:szCs w:val="24"/>
        </w:rPr>
        <w:lastRenderedPageBreak/>
        <w:t>(</w:t>
      </w:r>
      <w:r w:rsidRPr="00BA3DF3">
        <w:rPr>
          <w:sz w:val="24"/>
          <w:szCs w:val="24"/>
        </w:rPr>
        <w:t>negative sampling</w:t>
      </w:r>
      <w:r>
        <w:rPr>
          <w:rFonts w:hint="eastAsia"/>
          <w:sz w:val="24"/>
          <w:szCs w:val="24"/>
        </w:rPr>
        <w:t>)</w:t>
      </w:r>
      <w:r w:rsidRPr="00BA3DF3">
        <w:rPr>
          <w:sz w:val="24"/>
          <w:szCs w:val="24"/>
        </w:rPr>
        <w:t>和层序</w:t>
      </w:r>
      <w:r>
        <w:rPr>
          <w:rFonts w:hint="eastAsia"/>
          <w:sz w:val="24"/>
          <w:szCs w:val="24"/>
        </w:rPr>
        <w:t>(</w:t>
      </w:r>
      <w:r w:rsidRPr="00BA3DF3">
        <w:rPr>
          <w:sz w:val="24"/>
          <w:szCs w:val="24"/>
        </w:rPr>
        <w:t>hierarchical </w:t>
      </w:r>
      <w:proofErr w:type="spellStart"/>
      <w:r w:rsidRPr="00BA3DF3">
        <w:rPr>
          <w:sz w:val="24"/>
          <w:szCs w:val="24"/>
        </w:rPr>
        <w:t>softmax</w:t>
      </w:r>
      <w:proofErr w:type="spellEnd"/>
      <w:r>
        <w:rPr>
          <w:rFonts w:hint="eastAsia"/>
          <w:sz w:val="24"/>
          <w:szCs w:val="24"/>
        </w:rPr>
        <w:t>)</w:t>
      </w:r>
      <w:r w:rsidRPr="00BA3DF3">
        <w:rPr>
          <w:sz w:val="24"/>
          <w:szCs w:val="24"/>
        </w:rPr>
        <w:t>。</w:t>
      </w:r>
      <w:r w:rsidRPr="00BA3DF3">
        <w:rPr>
          <w:sz w:val="24"/>
          <w:szCs w:val="24"/>
        </w:rPr>
        <w:t>word2vec</w:t>
      </w:r>
      <w:r>
        <w:rPr>
          <w:sz w:val="24"/>
          <w:szCs w:val="24"/>
        </w:rPr>
        <w:t>词向量可以较好地表达不同词之间的相似和类比关系</w:t>
      </w:r>
      <w:r>
        <w:rPr>
          <w:rFonts w:hint="eastAsia"/>
          <w:sz w:val="24"/>
          <w:szCs w:val="24"/>
        </w:rPr>
        <w:t>，在本课题中我们利用</w:t>
      </w:r>
      <w:r>
        <w:rPr>
          <w:rFonts w:hint="eastAsia"/>
          <w:sz w:val="24"/>
          <w:szCs w:val="24"/>
        </w:rPr>
        <w:t>word</w:t>
      </w:r>
      <w:r>
        <w:rPr>
          <w:sz w:val="24"/>
          <w:szCs w:val="24"/>
        </w:rPr>
        <w:t>2</w:t>
      </w:r>
      <w:r>
        <w:rPr>
          <w:rFonts w:hint="eastAsia"/>
          <w:sz w:val="24"/>
          <w:szCs w:val="24"/>
        </w:rPr>
        <w:t>vec</w:t>
      </w:r>
      <w:r>
        <w:rPr>
          <w:rFonts w:hint="eastAsia"/>
          <w:sz w:val="24"/>
          <w:szCs w:val="24"/>
        </w:rPr>
        <w:t>工具来完成文本特征对齐任务。</w:t>
      </w:r>
    </w:p>
    <w:p w:rsidR="00AF7D87" w:rsidRPr="00CB7E27" w:rsidRDefault="00AF7D87" w:rsidP="00AF7D87">
      <w:pPr>
        <w:pStyle w:val="2"/>
      </w:pPr>
      <w:bookmarkStart w:id="40" w:name="_Toc41032160"/>
      <w:r>
        <w:rPr>
          <w:rFonts w:hint="eastAsia"/>
        </w:rPr>
        <w:t>2</w:t>
      </w:r>
      <w:r>
        <w:t xml:space="preserve">.6  </w:t>
      </w:r>
      <w:r>
        <w:rPr>
          <w:rFonts w:hint="eastAsia"/>
        </w:rPr>
        <w:t>分类器</w:t>
      </w:r>
      <w:bookmarkEnd w:id="40"/>
    </w:p>
    <w:p w:rsidR="00AF7D87" w:rsidRDefault="001C140E" w:rsidP="001C140E">
      <w:pPr>
        <w:spacing w:line="360" w:lineRule="auto"/>
        <w:rPr>
          <w:bCs/>
          <w:sz w:val="24"/>
          <w:szCs w:val="24"/>
        </w:rPr>
      </w:pPr>
      <w:r>
        <w:rPr>
          <w:bCs/>
          <w:sz w:val="24"/>
          <w:szCs w:val="24"/>
        </w:rPr>
        <w:tab/>
      </w:r>
      <w:r>
        <w:rPr>
          <w:rFonts w:hint="eastAsia"/>
          <w:bCs/>
          <w:sz w:val="24"/>
          <w:szCs w:val="24"/>
        </w:rPr>
        <w:t>文本情感分类问题归根结底也是一个分类问题，分类问题的常用算法在文本情感分类中同样适用，所谓分类就是根据对象的特征</w:t>
      </w:r>
      <w:r w:rsidR="00E42377">
        <w:rPr>
          <w:rFonts w:hint="eastAsia"/>
          <w:bCs/>
          <w:sz w:val="24"/>
          <w:szCs w:val="24"/>
        </w:rPr>
        <w:t>将对象分配到相应的类别中去</w:t>
      </w:r>
      <w:r w:rsidR="00CA2AFE">
        <w:rPr>
          <w:rFonts w:hint="eastAsia"/>
          <w:bCs/>
          <w:sz w:val="24"/>
          <w:szCs w:val="24"/>
        </w:rPr>
        <w:t>。目前的分类器或分类算法有很多，这里对常用的几个算法进行简单介绍：支持</w:t>
      </w:r>
      <w:proofErr w:type="gramStart"/>
      <w:r w:rsidR="00CA2AFE">
        <w:rPr>
          <w:rFonts w:hint="eastAsia"/>
          <w:bCs/>
          <w:sz w:val="24"/>
          <w:szCs w:val="24"/>
        </w:rPr>
        <w:t>向量机</w:t>
      </w:r>
      <w:proofErr w:type="gramEnd"/>
      <w:r w:rsidR="00CA2AFE">
        <w:rPr>
          <w:rFonts w:hint="eastAsia"/>
          <w:bCs/>
          <w:sz w:val="24"/>
          <w:szCs w:val="24"/>
        </w:rPr>
        <w:t>(</w:t>
      </w:r>
      <w:r w:rsidR="00CA2AFE">
        <w:rPr>
          <w:bCs/>
          <w:sz w:val="24"/>
          <w:szCs w:val="24"/>
        </w:rPr>
        <w:t xml:space="preserve">Support Vector </w:t>
      </w:r>
      <w:proofErr w:type="spellStart"/>
      <w:r w:rsidR="00CA2AFE">
        <w:rPr>
          <w:bCs/>
          <w:sz w:val="24"/>
          <w:szCs w:val="24"/>
        </w:rPr>
        <w:t>Machaines</w:t>
      </w:r>
      <w:proofErr w:type="spellEnd"/>
      <w:r w:rsidR="00CA2AFE">
        <w:rPr>
          <w:bCs/>
          <w:sz w:val="24"/>
          <w:szCs w:val="24"/>
        </w:rPr>
        <w:t>, SVM)</w:t>
      </w:r>
      <w:r w:rsidR="00BB55F0">
        <w:rPr>
          <w:rFonts w:hint="eastAsia"/>
          <w:bCs/>
          <w:sz w:val="24"/>
          <w:szCs w:val="24"/>
        </w:rPr>
        <w:t>分类器</w:t>
      </w:r>
      <w:r w:rsidR="00CA2AFE">
        <w:rPr>
          <w:rFonts w:hint="eastAsia"/>
          <w:bCs/>
          <w:sz w:val="24"/>
          <w:szCs w:val="24"/>
        </w:rPr>
        <w:t>，朴素贝叶斯</w:t>
      </w:r>
      <w:r w:rsidR="00CA2AFE">
        <w:rPr>
          <w:bCs/>
          <w:sz w:val="24"/>
          <w:szCs w:val="24"/>
        </w:rPr>
        <w:t>(Naïve Bayesian Classifier)</w:t>
      </w:r>
      <w:r w:rsidR="00CA2AFE">
        <w:rPr>
          <w:rFonts w:hint="eastAsia"/>
          <w:bCs/>
          <w:sz w:val="24"/>
          <w:szCs w:val="24"/>
        </w:rPr>
        <w:t>分类器，决策树</w:t>
      </w:r>
      <w:r w:rsidR="00CA2AFE">
        <w:rPr>
          <w:rFonts w:hint="eastAsia"/>
          <w:bCs/>
          <w:sz w:val="24"/>
          <w:szCs w:val="24"/>
        </w:rPr>
        <w:t>(</w:t>
      </w:r>
      <w:r w:rsidR="00CA2AFE">
        <w:rPr>
          <w:bCs/>
          <w:sz w:val="24"/>
          <w:szCs w:val="24"/>
        </w:rPr>
        <w:t>Decision Tree)</w:t>
      </w:r>
      <w:r w:rsidR="00CA2AFE">
        <w:rPr>
          <w:rFonts w:hint="eastAsia"/>
          <w:bCs/>
          <w:sz w:val="24"/>
          <w:szCs w:val="24"/>
        </w:rPr>
        <w:t>分类器，</w:t>
      </w:r>
      <w:r w:rsidR="00CA2AFE">
        <w:rPr>
          <w:rFonts w:hint="eastAsia"/>
          <w:bCs/>
          <w:sz w:val="24"/>
          <w:szCs w:val="24"/>
        </w:rPr>
        <w:t>k</w:t>
      </w:r>
      <w:r w:rsidR="00CA2AFE">
        <w:rPr>
          <w:rFonts w:hint="eastAsia"/>
          <w:bCs/>
          <w:sz w:val="24"/>
          <w:szCs w:val="24"/>
        </w:rPr>
        <w:t>近邻</w:t>
      </w:r>
      <w:r w:rsidR="00CA2AFE">
        <w:rPr>
          <w:rFonts w:hint="eastAsia"/>
          <w:bCs/>
          <w:sz w:val="24"/>
          <w:szCs w:val="24"/>
        </w:rPr>
        <w:t>(</w:t>
      </w:r>
      <w:r w:rsidR="00CA2AFE">
        <w:rPr>
          <w:bCs/>
          <w:sz w:val="24"/>
          <w:szCs w:val="24"/>
        </w:rPr>
        <w:t>k-nearest neighbor)</w:t>
      </w:r>
      <w:r w:rsidR="00CA2AFE">
        <w:rPr>
          <w:rFonts w:hint="eastAsia"/>
          <w:bCs/>
          <w:sz w:val="24"/>
          <w:szCs w:val="24"/>
        </w:rPr>
        <w:t>算法。</w:t>
      </w:r>
    </w:p>
    <w:p w:rsidR="002E5873" w:rsidRDefault="002E5873" w:rsidP="002E5873">
      <w:pPr>
        <w:pStyle w:val="30"/>
      </w:pPr>
      <w:bookmarkStart w:id="41" w:name="_Toc41032162"/>
      <w:r>
        <w:rPr>
          <w:rFonts w:hint="eastAsia"/>
        </w:rPr>
        <w:t>2</w:t>
      </w:r>
      <w:r w:rsidR="00CA5476">
        <w:t>.6.1</w:t>
      </w:r>
      <w:r>
        <w:t xml:space="preserve">  </w:t>
      </w:r>
      <w:r>
        <w:rPr>
          <w:rFonts w:hint="eastAsia"/>
        </w:rPr>
        <w:t>朴素贝叶斯</w:t>
      </w:r>
      <w:r>
        <w:t>(Naïve Bayesian Classifier)</w:t>
      </w:r>
      <w:bookmarkEnd w:id="41"/>
    </w:p>
    <w:p w:rsidR="002E5873" w:rsidRDefault="00B602A2" w:rsidP="00B602A2">
      <w:pPr>
        <w:spacing w:line="360" w:lineRule="auto"/>
        <w:ind w:firstLine="425"/>
        <w:rPr>
          <w:bCs/>
          <w:sz w:val="24"/>
          <w:szCs w:val="24"/>
        </w:rPr>
      </w:pPr>
      <w:r>
        <w:rPr>
          <w:rFonts w:hint="eastAsia"/>
          <w:bCs/>
          <w:sz w:val="24"/>
          <w:szCs w:val="24"/>
        </w:rPr>
        <w:t>朴素贝叶斯算法的核心思想是将特征和类别发生的联合概率作为给该文本分类的概率，因此要使用</w:t>
      </w:r>
      <w:r w:rsidR="00A3499D">
        <w:rPr>
          <w:rFonts w:hint="eastAsia"/>
          <w:bCs/>
          <w:sz w:val="24"/>
          <w:szCs w:val="24"/>
        </w:rPr>
        <w:t>朴素贝叶斯算法首先需要对条件概率的相关内容有所了解，</w:t>
      </w:r>
      <w:r>
        <w:rPr>
          <w:rFonts w:hint="eastAsia"/>
          <w:bCs/>
          <w:sz w:val="24"/>
          <w:szCs w:val="24"/>
        </w:rPr>
        <w:t>在条件概率中，在</w:t>
      </w:r>
      <w:r>
        <w:rPr>
          <w:rFonts w:hint="eastAsia"/>
          <w:bCs/>
          <w:sz w:val="24"/>
          <w:szCs w:val="24"/>
        </w:rPr>
        <w:t>A</w:t>
      </w:r>
      <w:r>
        <w:rPr>
          <w:rFonts w:hint="eastAsia"/>
          <w:bCs/>
          <w:sz w:val="24"/>
          <w:szCs w:val="24"/>
        </w:rPr>
        <w:t>事件发生的条件下</w:t>
      </w:r>
      <w:r>
        <w:rPr>
          <w:rFonts w:hint="eastAsia"/>
          <w:bCs/>
          <w:sz w:val="24"/>
          <w:szCs w:val="24"/>
        </w:rPr>
        <w:t>B</w:t>
      </w:r>
      <w:r>
        <w:rPr>
          <w:rFonts w:hint="eastAsia"/>
          <w:bCs/>
          <w:sz w:val="24"/>
          <w:szCs w:val="24"/>
        </w:rPr>
        <w:t>事件发生的概率记做</w:t>
      </w:r>
      <w:r>
        <w:rPr>
          <w:rFonts w:hint="eastAsia"/>
          <w:bCs/>
          <w:sz w:val="24"/>
          <w:szCs w:val="24"/>
        </w:rPr>
        <w:t>P</w:t>
      </w:r>
      <w:r>
        <w:rPr>
          <w:bCs/>
          <w:sz w:val="24"/>
          <w:szCs w:val="24"/>
        </w:rPr>
        <w:t>(B</w:t>
      </w:r>
      <w:r>
        <w:rPr>
          <w:rFonts w:hint="eastAsia"/>
          <w:bCs/>
          <w:sz w:val="24"/>
          <w:szCs w:val="24"/>
        </w:rPr>
        <w:t>|</w:t>
      </w:r>
      <w:r>
        <w:rPr>
          <w:bCs/>
          <w:sz w:val="24"/>
          <w:szCs w:val="24"/>
        </w:rPr>
        <w:t>A)</w:t>
      </w:r>
      <w:r>
        <w:rPr>
          <w:rFonts w:hint="eastAsia"/>
          <w:bCs/>
          <w:sz w:val="24"/>
          <w:szCs w:val="24"/>
        </w:rPr>
        <w:t>，并且</w:t>
      </w:r>
      <w:r>
        <w:rPr>
          <w:rFonts w:hint="eastAsia"/>
          <w:bCs/>
          <w:sz w:val="24"/>
          <w:szCs w:val="24"/>
        </w:rPr>
        <w:t>P</w:t>
      </w:r>
      <w:r>
        <w:rPr>
          <w:bCs/>
          <w:sz w:val="24"/>
          <w:szCs w:val="24"/>
        </w:rPr>
        <w:t>(B</w:t>
      </w:r>
      <w:r>
        <w:rPr>
          <w:rFonts w:hint="eastAsia"/>
          <w:bCs/>
          <w:sz w:val="24"/>
          <w:szCs w:val="24"/>
        </w:rPr>
        <w:t>|</w:t>
      </w:r>
      <w:r>
        <w:rPr>
          <w:bCs/>
          <w:sz w:val="24"/>
          <w:szCs w:val="24"/>
        </w:rPr>
        <w:t>A)</w:t>
      </w:r>
      <w:r>
        <w:rPr>
          <w:rFonts w:hint="eastAsia"/>
          <w:bCs/>
          <w:sz w:val="24"/>
          <w:szCs w:val="24"/>
        </w:rPr>
        <w:t>的计算公式如下式（</w:t>
      </w:r>
      <w:r>
        <w:rPr>
          <w:rFonts w:hint="eastAsia"/>
          <w:bCs/>
          <w:sz w:val="24"/>
          <w:szCs w:val="24"/>
        </w:rPr>
        <w:t>2</w:t>
      </w:r>
      <w:r w:rsidR="00EE09ED">
        <w:rPr>
          <w:bCs/>
          <w:sz w:val="24"/>
          <w:szCs w:val="24"/>
        </w:rPr>
        <w:t>.5</w:t>
      </w:r>
      <w:r>
        <w:rPr>
          <w:rFonts w:hint="eastAsia"/>
          <w:bCs/>
          <w:sz w:val="24"/>
          <w:szCs w:val="24"/>
        </w:rPr>
        <w:t>）所示：</w:t>
      </w:r>
    </w:p>
    <w:p w:rsidR="00B6659D" w:rsidRPr="003B5EB1" w:rsidRDefault="00B6659D" w:rsidP="00B6659D">
      <w:pPr>
        <w:spacing w:line="360" w:lineRule="auto"/>
        <w:rPr>
          <w:bCs/>
          <w:sz w:val="24"/>
          <w:szCs w:val="24"/>
        </w:rPr>
      </w:pPr>
      <m:oMathPara>
        <m:oMathParaPr>
          <m:jc m:val="right"/>
        </m:oMathParaPr>
        <m:oMath>
          <m:r>
            <m:rPr>
              <m:sty m:val="p"/>
            </m:rPr>
            <w:rPr>
              <w:rFonts w:ascii="Cambria Math" w:hAnsi="Cambria Math" w:hint="eastAsia"/>
              <w:sz w:val="24"/>
              <w:szCs w:val="24"/>
            </w:rPr>
            <m:t>P</m:t>
          </m:r>
          <m:d>
            <m:dPr>
              <m:ctrlPr>
                <w:rPr>
                  <w:rFonts w:ascii="Cambria Math" w:hAnsi="Cambria Math"/>
                  <w:bCs/>
                  <w:sz w:val="24"/>
                  <w:szCs w:val="24"/>
                </w:rPr>
              </m:ctrlPr>
            </m:dPr>
            <m:e>
              <m:r>
                <m:rPr>
                  <m:sty m:val="p"/>
                </m:rPr>
                <w:rPr>
                  <w:rFonts w:ascii="Cambria Math" w:hAnsi="Cambria Math"/>
                  <w:sz w:val="24"/>
                  <w:szCs w:val="24"/>
                </w:rPr>
                <m:t>B</m:t>
              </m:r>
            </m:e>
            <m:e>
              <m:r>
                <m:rPr>
                  <m:sty m:val="p"/>
                </m:rPr>
                <w:rPr>
                  <w:rFonts w:ascii="Cambria Math" w:hAnsi="Cambria Math"/>
                  <w:sz w:val="24"/>
                  <w:szCs w:val="24"/>
                </w:rPr>
                <m:t>A</m:t>
              </m:r>
            </m:e>
          </m:d>
          <m:r>
            <m:rPr>
              <m:sty m:val="p"/>
            </m:rPr>
            <w:rPr>
              <w:rFonts w:ascii="Cambria Math" w:hint="eastAsia"/>
              <w:sz w:val="24"/>
              <w:szCs w:val="24"/>
            </w:rPr>
            <m:t>=</m:t>
          </m:r>
          <m:f>
            <m:fPr>
              <m:ctrlPr>
                <w:rPr>
                  <w:rFonts w:ascii="Cambria Math" w:hAnsi="Cambria Math"/>
                  <w:bCs/>
                  <w:sz w:val="24"/>
                  <w:szCs w:val="24"/>
                </w:rPr>
              </m:ctrlPr>
            </m:fPr>
            <m:num>
              <m:r>
                <m:rPr>
                  <m:sty m:val="p"/>
                </m:rPr>
                <w:rPr>
                  <w:rFonts w:ascii="Cambria Math" w:hAnsi="Cambria Math" w:hint="eastAsia"/>
                  <w:sz w:val="24"/>
                  <w:szCs w:val="24"/>
                </w:rPr>
                <m:t>P</m:t>
              </m:r>
              <m:d>
                <m:dPr>
                  <m:ctrlPr>
                    <w:rPr>
                      <w:rFonts w:ascii="Cambria Math" w:hAnsi="Cambria Math"/>
                      <w:bCs/>
                      <w:sz w:val="24"/>
                      <w:szCs w:val="24"/>
                    </w:rPr>
                  </m:ctrlPr>
                </m:dPr>
                <m:e>
                  <m:r>
                    <m:rPr>
                      <m:sty m:val="p"/>
                    </m:rPr>
                    <w:rPr>
                      <w:rFonts w:ascii="Cambria Math" w:hAnsi="Cambria Math"/>
                      <w:sz w:val="24"/>
                      <w:szCs w:val="24"/>
                    </w:rPr>
                    <m:t>A</m:t>
                  </m:r>
                </m:e>
                <m:e>
                  <m:r>
                    <m:rPr>
                      <m:sty m:val="p"/>
                    </m:rPr>
                    <w:rPr>
                      <w:rFonts w:ascii="Cambria Math" w:hAnsi="Cambria Math"/>
                      <w:sz w:val="24"/>
                      <w:szCs w:val="24"/>
                    </w:rPr>
                    <m:t>B</m:t>
                  </m:r>
                </m:e>
              </m:d>
              <m:r>
                <m:rPr>
                  <m:sty m:val="p"/>
                </m:rPr>
                <w:rPr>
                  <w:rFonts w:ascii="Cambria Math" w:hAnsi="Cambria Math"/>
                  <w:sz w:val="24"/>
                  <w:szCs w:val="24"/>
                </w:rPr>
                <m:t>×</m:t>
              </m:r>
              <m:r>
                <m:rPr>
                  <m:sty m:val="p"/>
                </m:rPr>
                <w:rPr>
                  <w:rFonts w:ascii="Cambria Math" w:hAnsi="Cambria Math" w:hint="eastAsia"/>
                  <w:sz w:val="24"/>
                  <w:szCs w:val="24"/>
                </w:rPr>
                <m:t>P</m:t>
              </m:r>
              <m:r>
                <m:rPr>
                  <m:sty m:val="p"/>
                </m:rPr>
                <w:rPr>
                  <w:rFonts w:ascii="Cambria Math" w:hAnsi="Cambria Math"/>
                  <w:sz w:val="24"/>
                  <w:szCs w:val="24"/>
                </w:rPr>
                <m:t>(B)</m:t>
              </m:r>
            </m:num>
            <m:den>
              <m:r>
                <w:rPr>
                  <w:rFonts w:ascii="Cambria Math"/>
                  <w:sz w:val="24"/>
                  <w:szCs w:val="24"/>
                </w:rPr>
                <m:t>P(A)</m:t>
              </m:r>
            </m:den>
          </m:f>
          <m:r>
            <m:rPr>
              <m:sty m:val="p"/>
            </m:rPr>
            <w:rPr>
              <w:rFonts w:ascii="Cambria Math" w:hAnsi="Cambria Math"/>
              <w:sz w:val="24"/>
              <w:szCs w:val="24"/>
            </w:rPr>
            <m:t xml:space="preserve">                        (2.5)</m:t>
          </m:r>
        </m:oMath>
      </m:oMathPara>
    </w:p>
    <w:p w:rsidR="00B6659D" w:rsidRDefault="00F06EE9" w:rsidP="00F06EE9">
      <w:pPr>
        <w:spacing w:line="360" w:lineRule="auto"/>
        <w:rPr>
          <w:bCs/>
          <w:sz w:val="24"/>
          <w:szCs w:val="24"/>
        </w:rPr>
      </w:pPr>
      <w:r>
        <w:rPr>
          <w:rFonts w:hint="eastAsia"/>
          <w:bCs/>
          <w:sz w:val="24"/>
          <w:szCs w:val="24"/>
        </w:rPr>
        <w:t>在朴素贝叶斯算法中，假设训练集</w:t>
      </w:r>
      <m:oMath>
        <m:r>
          <m:rPr>
            <m:sty m:val="p"/>
          </m:rPr>
          <w:rPr>
            <w:rFonts w:ascii="Cambria Math" w:hAnsi="Cambria Math"/>
            <w:sz w:val="24"/>
            <w:szCs w:val="24"/>
          </w:rPr>
          <m:t>x=(</m:t>
        </m:r>
        <m:sSub>
          <m:sSubPr>
            <m:ctrlPr>
              <w:rPr>
                <w:rFonts w:ascii="Cambria Math" w:hAnsi="Cambria Math"/>
                <w:bCs/>
                <w:sz w:val="24"/>
                <w:szCs w:val="24"/>
              </w:rPr>
            </m:ctrlPr>
          </m:sSubPr>
          <m:e>
            <m:r>
              <m:rPr>
                <m:sty m:val="p"/>
              </m:rPr>
              <w:rPr>
                <w:rFonts w:ascii="Cambria Math" w:hAnsi="Cambria Math"/>
                <w:sz w:val="24"/>
                <w:szCs w:val="24"/>
              </w:rPr>
              <m:t>x</m:t>
            </m:r>
          </m:e>
          <m:sub>
            <m: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bCs/>
                <w:sz w:val="24"/>
                <w:szCs w:val="24"/>
              </w:rPr>
            </m:ctrlPr>
          </m:sSubPr>
          <m:e>
            <m:r>
              <m:rPr>
                <m:sty m:val="p"/>
              </m:rPr>
              <w:rPr>
                <w:rFonts w:ascii="Cambria Math" w:hAnsi="Cambria Math"/>
                <w:sz w:val="24"/>
                <w:szCs w:val="24"/>
              </w:rPr>
              <m:t>x</m:t>
            </m:r>
          </m:e>
          <m:sub>
            <m: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bCs/>
                <w:sz w:val="24"/>
                <w:szCs w:val="24"/>
              </w:rPr>
            </m:ctrlPr>
          </m:sSubPr>
          <m:e>
            <m:r>
              <m:rPr>
                <m:sty m:val="p"/>
              </m:rPr>
              <w:rPr>
                <w:rFonts w:ascii="Cambria Math" w:hAnsi="Cambria Math"/>
                <w:sz w:val="24"/>
                <w:szCs w:val="24"/>
              </w:rPr>
              <m:t>x</m:t>
            </m:r>
          </m:e>
          <m:sub>
            <m:r>
              <w:rPr>
                <w:rFonts w:ascii="Cambria Math" w:hAnsi="Cambria Math"/>
                <w:sz w:val="24"/>
                <w:szCs w:val="24"/>
              </w:rPr>
              <m:t>3</m:t>
            </m:r>
          </m:sub>
        </m:sSub>
        <m:r>
          <m:rPr>
            <m:sty m:val="p"/>
          </m:rPr>
          <w:rPr>
            <w:rFonts w:ascii="Cambria Math" w:hAnsi="Cambria Math"/>
            <w:sz w:val="24"/>
            <w:szCs w:val="24"/>
          </w:rPr>
          <m:t>,…,</m:t>
        </m:r>
        <m:sSub>
          <m:sSubPr>
            <m:ctrlPr>
              <w:rPr>
                <w:rFonts w:ascii="Cambria Math" w:hAnsi="Cambria Math"/>
                <w:bCs/>
                <w:sz w:val="24"/>
                <w:szCs w:val="24"/>
              </w:rPr>
            </m:ctrlPr>
          </m:sSubPr>
          <m:e>
            <m:r>
              <m:rPr>
                <m:sty m:val="p"/>
              </m:rPr>
              <w:rPr>
                <w:rFonts w:ascii="Cambria Math" w:hAnsi="Cambria Math"/>
                <w:sz w:val="24"/>
                <w:szCs w:val="24"/>
              </w:rPr>
              <m:t>x</m:t>
            </m:r>
          </m:e>
          <m:sub>
            <m:r>
              <w:rPr>
                <w:rFonts w:ascii="Cambria Math" w:hAnsi="Cambria Math" w:hint="eastAsia"/>
                <w:sz w:val="24"/>
                <w:szCs w:val="24"/>
              </w:rPr>
              <m:t>d</m:t>
            </m:r>
          </m:sub>
        </m:sSub>
        <m:r>
          <m:rPr>
            <m:sty m:val="p"/>
          </m:rPr>
          <w:rPr>
            <w:rFonts w:ascii="Cambria Math" w:hAnsi="Cambria Math"/>
            <w:sz w:val="24"/>
            <w:szCs w:val="24"/>
          </w:rPr>
          <m:t>,)</m:t>
        </m:r>
      </m:oMath>
      <w:r>
        <w:rPr>
          <w:rFonts w:hint="eastAsia"/>
          <w:bCs/>
          <w:sz w:val="24"/>
          <w:szCs w:val="24"/>
        </w:rPr>
        <w:t>有</w:t>
      </w:r>
      <w:r>
        <w:rPr>
          <w:rFonts w:hint="eastAsia"/>
          <w:bCs/>
          <w:sz w:val="24"/>
          <w:szCs w:val="24"/>
        </w:rPr>
        <w:t>d</w:t>
      </w:r>
      <w:r>
        <w:rPr>
          <w:rFonts w:hint="eastAsia"/>
          <w:bCs/>
          <w:sz w:val="24"/>
          <w:szCs w:val="24"/>
        </w:rPr>
        <w:t>组数据，共有</w:t>
      </w:r>
      <m:oMath>
        <m:r>
          <m:rPr>
            <m:sty m:val="p"/>
          </m:rPr>
          <w:rPr>
            <w:rFonts w:ascii="Cambria Math" w:hAnsi="Cambria Math" w:hint="eastAsia"/>
            <w:sz w:val="24"/>
            <w:szCs w:val="24"/>
          </w:rPr>
          <m:t>y</m:t>
        </m:r>
        <m:r>
          <m:rPr>
            <m:sty m:val="p"/>
          </m:rPr>
          <w:rPr>
            <w:rFonts w:ascii="Cambria Math" w:hAnsi="Cambria Math"/>
            <w:sz w:val="24"/>
            <w:szCs w:val="24"/>
          </w:rPr>
          <m:t>=(</m:t>
        </m:r>
        <m:sSub>
          <m:sSubPr>
            <m:ctrlPr>
              <w:rPr>
                <w:rFonts w:ascii="Cambria Math" w:hAnsi="Cambria Math"/>
                <w:bCs/>
                <w:sz w:val="24"/>
                <w:szCs w:val="24"/>
              </w:rPr>
            </m:ctrlPr>
          </m:sSubPr>
          <m:e>
            <m:r>
              <w:rPr>
                <w:rFonts w:ascii="Cambria Math" w:hAnsi="Cambria Math" w:hint="eastAsia"/>
                <w:sz w:val="24"/>
                <w:szCs w:val="24"/>
              </w:rPr>
              <m:t>y</m:t>
            </m:r>
          </m:e>
          <m:sub>
            <m: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3</m:t>
            </m:r>
          </m:sub>
        </m:sSub>
        <m:r>
          <m:rPr>
            <m:sty m:val="p"/>
          </m:rPr>
          <w:rPr>
            <w:rFonts w:ascii="Cambria Math" w:hAnsi="Cambria Math"/>
            <w:sz w:val="24"/>
            <w:szCs w:val="24"/>
          </w:rPr>
          <m:t>,…,</m:t>
        </m:r>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r>
          <m:rPr>
            <m:sty m:val="p"/>
          </m:rPr>
          <w:rPr>
            <w:rFonts w:ascii="Cambria Math" w:hAnsi="Cambria Math"/>
            <w:sz w:val="24"/>
            <w:szCs w:val="24"/>
          </w:rPr>
          <m:t>,)</m:t>
        </m:r>
      </m:oMath>
      <w:r>
        <w:rPr>
          <w:rFonts w:hint="eastAsia"/>
          <w:bCs/>
          <w:sz w:val="24"/>
          <w:szCs w:val="24"/>
        </w:rPr>
        <w:t>m</w:t>
      </w:r>
      <w:proofErr w:type="gramStart"/>
      <w:r>
        <w:rPr>
          <w:rFonts w:hint="eastAsia"/>
          <w:bCs/>
          <w:sz w:val="24"/>
          <w:szCs w:val="24"/>
        </w:rPr>
        <w:t>个</w:t>
      </w:r>
      <w:proofErr w:type="gramEnd"/>
      <w:r>
        <w:rPr>
          <w:rFonts w:hint="eastAsia"/>
          <w:bCs/>
          <w:sz w:val="24"/>
          <w:szCs w:val="24"/>
        </w:rPr>
        <w:t>类别，其计算公式如下式（</w:t>
      </w:r>
      <w:r>
        <w:rPr>
          <w:rFonts w:hint="eastAsia"/>
          <w:bCs/>
          <w:sz w:val="24"/>
          <w:szCs w:val="24"/>
        </w:rPr>
        <w:t>2</w:t>
      </w:r>
      <w:r w:rsidR="00EE09ED">
        <w:rPr>
          <w:bCs/>
          <w:sz w:val="24"/>
          <w:szCs w:val="24"/>
        </w:rPr>
        <w:t>.6</w:t>
      </w:r>
      <w:r>
        <w:rPr>
          <w:rFonts w:hint="eastAsia"/>
          <w:bCs/>
          <w:sz w:val="24"/>
          <w:szCs w:val="24"/>
        </w:rPr>
        <w:t>）所示：</w:t>
      </w:r>
    </w:p>
    <w:p w:rsidR="00B6659D" w:rsidRPr="00D13509" w:rsidRDefault="00652AF2" w:rsidP="00B602A2">
      <w:pPr>
        <w:spacing w:line="360" w:lineRule="auto"/>
        <w:ind w:firstLine="425"/>
        <w:rPr>
          <w:bCs/>
          <w:sz w:val="24"/>
          <w:szCs w:val="24"/>
        </w:rPr>
      </w:pPr>
      <m:oMathPara>
        <m:oMathParaPr>
          <m:jc m:val="center"/>
        </m:oMathParaPr>
        <m:oMath>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r>
            <w:rPr>
              <w:rFonts w:ascii="Cambria Math" w:hAnsi="Cambria Math"/>
              <w:sz w:val="24"/>
              <w:szCs w:val="24"/>
            </w:rPr>
            <m:t>=arg max</m:t>
          </m:r>
          <m:d>
            <m:dPr>
              <m:ctrlPr>
                <w:rPr>
                  <w:rFonts w:ascii="Cambria Math" w:hAnsi="Cambria Math"/>
                  <w:bCs/>
                  <w:i/>
                  <w:sz w:val="24"/>
                  <w:szCs w:val="24"/>
                </w:rPr>
              </m:ctrlPr>
            </m:dPr>
            <m:e>
              <m:r>
                <w:rPr>
                  <w:rFonts w:ascii="Cambria Math" w:hAnsi="Cambria Math"/>
                  <w:sz w:val="24"/>
                  <w:szCs w:val="24"/>
                </w:rPr>
                <m:t>P</m:t>
              </m:r>
              <m:d>
                <m:dPr>
                  <m:ctrlPr>
                    <w:rPr>
                      <w:rFonts w:ascii="Cambria Math" w:hAnsi="Cambria Math"/>
                      <w:bCs/>
                      <w:i/>
                      <w:sz w:val="24"/>
                      <w:szCs w:val="24"/>
                    </w:rPr>
                  </m:ctrlPr>
                </m:dPr>
                <m:e>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e>
                <m:e>
                  <m:r>
                    <w:rPr>
                      <w:rFonts w:ascii="Cambria Math" w:hAnsi="Cambria Math" w:hint="eastAsia"/>
                      <w:sz w:val="24"/>
                      <w:szCs w:val="24"/>
                    </w:rPr>
                    <m:t>x</m:t>
                  </m:r>
                </m:e>
              </m:d>
            </m:e>
          </m:d>
        </m:oMath>
      </m:oMathPara>
    </w:p>
    <w:p w:rsidR="00D13509" w:rsidRPr="00D13509" w:rsidRDefault="00D13509" w:rsidP="00F06EE9">
      <w:pPr>
        <w:spacing w:line="360" w:lineRule="auto"/>
        <w:rPr>
          <w:bCs/>
          <w:sz w:val="24"/>
          <w:szCs w:val="24"/>
        </w:rPr>
      </w:pPr>
      <m:oMathPara>
        <m:oMathParaPr>
          <m:jc m:val="right"/>
        </m:oMathParaPr>
        <m:oMath>
          <m:r>
            <w:rPr>
              <w:rFonts w:ascii="Cambria Math" w:hAnsi="Cambria Math"/>
              <w:sz w:val="24"/>
              <w:szCs w:val="24"/>
            </w:rPr>
            <m:t>P</m:t>
          </m:r>
          <m:d>
            <m:dPr>
              <m:ctrlPr>
                <w:rPr>
                  <w:rFonts w:ascii="Cambria Math" w:hAnsi="Cambria Math"/>
                  <w:bCs/>
                  <w:i/>
                  <w:sz w:val="24"/>
                  <w:szCs w:val="24"/>
                </w:rPr>
              </m:ctrlPr>
            </m:dPr>
            <m:e>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e>
            <m:e>
              <m:r>
                <w:rPr>
                  <w:rFonts w:ascii="Cambria Math" w:hAnsi="Cambria Math" w:hint="eastAsia"/>
                  <w:sz w:val="24"/>
                  <w:szCs w:val="24"/>
                </w:rPr>
                <m:t>x</m:t>
              </m:r>
            </m:e>
          </m:d>
          <m:r>
            <m:rPr>
              <m:sty m:val="p"/>
            </m:rPr>
            <w:rPr>
              <w:rFonts w:ascii="Cambria Math" w:hint="eastAsia"/>
              <w:sz w:val="24"/>
              <w:szCs w:val="24"/>
            </w:rPr>
            <m:t>=</m:t>
          </m:r>
          <m:f>
            <m:fPr>
              <m:ctrlPr>
                <w:rPr>
                  <w:rFonts w:ascii="Cambria Math" w:hAnsi="Cambria Math"/>
                  <w:bCs/>
                  <w:sz w:val="24"/>
                  <w:szCs w:val="24"/>
                </w:rPr>
              </m:ctrlPr>
            </m:fPr>
            <m:num>
              <m:r>
                <w:rPr>
                  <w:rFonts w:ascii="Cambria Math" w:hAnsi="Cambria Math"/>
                  <w:sz w:val="24"/>
                  <w:szCs w:val="24"/>
                </w:rPr>
                <m:t>P</m:t>
              </m:r>
              <m:d>
                <m:dPr>
                  <m:ctrlPr>
                    <w:rPr>
                      <w:rFonts w:ascii="Cambria Math" w:hAnsi="Cambria Math"/>
                      <w:bCs/>
                      <w:i/>
                      <w:sz w:val="24"/>
                      <w:szCs w:val="24"/>
                    </w:rPr>
                  </m:ctrlPr>
                </m:dPr>
                <m:e>
                  <m:r>
                    <w:rPr>
                      <w:rFonts w:ascii="Cambria Math" w:hAnsi="Cambria Math" w:hint="eastAsia"/>
                      <w:sz w:val="24"/>
                      <w:szCs w:val="24"/>
                    </w:rPr>
                    <m:t>x</m:t>
                  </m:r>
                </m:e>
                <m:e>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e>
              </m:d>
              <m:r>
                <m:rPr>
                  <m:sty m:val="p"/>
                </m:rPr>
                <w:rPr>
                  <w:rFonts w:ascii="Cambria Math" w:hAnsi="Cambria Math"/>
                  <w:sz w:val="24"/>
                  <w:szCs w:val="24"/>
                </w:rPr>
                <m:t>×</m:t>
              </m:r>
              <m:r>
                <m:rPr>
                  <m:sty m:val="p"/>
                </m:rPr>
                <w:rPr>
                  <w:rFonts w:ascii="Cambria Math" w:hAnsi="Cambria Math" w:hint="eastAsia"/>
                  <w:sz w:val="24"/>
                  <w:szCs w:val="24"/>
                </w:rPr>
                <m:t>P</m:t>
              </m:r>
              <m:r>
                <m:rPr>
                  <m:sty m:val="p"/>
                </m:rPr>
                <w:rPr>
                  <w:rFonts w:ascii="Cambria Math" w:hAnsi="Cambria Math"/>
                  <w:sz w:val="24"/>
                  <w:szCs w:val="24"/>
                </w:rPr>
                <m:t>(</m:t>
              </m:r>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r>
                <m:rPr>
                  <m:sty m:val="p"/>
                </m:rPr>
                <w:rPr>
                  <w:rFonts w:ascii="Cambria Math" w:hAnsi="Cambria Math"/>
                  <w:sz w:val="24"/>
                  <w:szCs w:val="24"/>
                </w:rPr>
                <m:t>)</m:t>
              </m:r>
            </m:num>
            <m:den>
              <m:r>
                <w:rPr>
                  <w:rFonts w:ascii="Cambria Math"/>
                  <w:sz w:val="24"/>
                  <w:szCs w:val="24"/>
                </w:rPr>
                <m:t>P(</m:t>
              </m:r>
              <m:r>
                <w:rPr>
                  <w:rFonts w:ascii="Cambria Math" w:hint="eastAsia"/>
                  <w:sz w:val="24"/>
                  <w:szCs w:val="24"/>
                </w:rPr>
                <m:t>x</m:t>
              </m:r>
              <m:r>
                <w:rPr>
                  <w:rFonts w:ascii="Cambria Math"/>
                  <w:sz w:val="24"/>
                  <w:szCs w:val="24"/>
                </w:rPr>
                <m:t>)</m:t>
              </m:r>
            </m:den>
          </m:f>
          <m:r>
            <m:rPr>
              <m:sty m:val="p"/>
            </m:rPr>
            <w:rPr>
              <w:rFonts w:ascii="Cambria Math" w:hAnsi="Cambria Math"/>
              <w:sz w:val="24"/>
              <w:szCs w:val="24"/>
            </w:rPr>
            <m:t xml:space="preserve">                    (2.6)</m:t>
          </m:r>
        </m:oMath>
      </m:oMathPara>
    </w:p>
    <w:p w:rsidR="00B6659D" w:rsidRDefault="00F06EE9" w:rsidP="00F06EE9">
      <w:pPr>
        <w:spacing w:line="360" w:lineRule="auto"/>
        <w:rPr>
          <w:bCs/>
          <w:sz w:val="24"/>
          <w:szCs w:val="24"/>
        </w:rPr>
      </w:pPr>
      <w:r>
        <w:rPr>
          <w:rFonts w:hint="eastAsia"/>
          <w:bCs/>
          <w:sz w:val="24"/>
          <w:szCs w:val="24"/>
        </w:rPr>
        <w:t>此公式表示，对于某一测试样例，分别算出此样例发生的条件下，属于类别</w:t>
      </w:r>
      <m:oMath>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oMath>
      <w:r>
        <w:rPr>
          <w:rFonts w:hint="eastAsia"/>
          <w:bCs/>
          <w:sz w:val="24"/>
          <w:szCs w:val="24"/>
        </w:rPr>
        <w:t>的概率，去概率最大值对应的那个类别，即为朴素贝叶斯算法分类类别。</w:t>
      </w:r>
    </w:p>
    <w:p w:rsidR="00B6659D" w:rsidRDefault="00C802D3" w:rsidP="00C802D3">
      <w:pPr>
        <w:spacing w:line="360" w:lineRule="auto"/>
        <w:rPr>
          <w:bCs/>
          <w:sz w:val="24"/>
          <w:szCs w:val="24"/>
        </w:rPr>
      </w:pPr>
      <w:r>
        <w:rPr>
          <w:bCs/>
          <w:sz w:val="24"/>
          <w:szCs w:val="24"/>
        </w:rPr>
        <w:tab/>
      </w:r>
      <w:r>
        <w:rPr>
          <w:rFonts w:hint="eastAsia"/>
          <w:bCs/>
          <w:sz w:val="24"/>
          <w:szCs w:val="24"/>
        </w:rPr>
        <w:t>对于</w:t>
      </w:r>
      <m:oMath>
        <m:r>
          <w:rPr>
            <w:rFonts w:ascii="Cambria Math" w:hAnsi="Cambria Math"/>
            <w:sz w:val="24"/>
            <w:szCs w:val="24"/>
          </w:rPr>
          <m:t>P</m:t>
        </m:r>
        <m:d>
          <m:dPr>
            <m:ctrlPr>
              <w:rPr>
                <w:rFonts w:ascii="Cambria Math" w:hAnsi="Cambria Math"/>
                <w:bCs/>
                <w:i/>
                <w:sz w:val="24"/>
                <w:szCs w:val="24"/>
              </w:rPr>
            </m:ctrlPr>
          </m:dPr>
          <m:e>
            <m:r>
              <w:rPr>
                <w:rFonts w:ascii="Cambria Math" w:hAnsi="Cambria Math" w:hint="eastAsia"/>
                <w:sz w:val="24"/>
                <w:szCs w:val="24"/>
              </w:rPr>
              <m:t>x</m:t>
            </m:r>
          </m:e>
          <m:e>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e>
        </m:d>
      </m:oMath>
      <w:r>
        <w:rPr>
          <w:rFonts w:hint="eastAsia"/>
          <w:bCs/>
          <w:sz w:val="24"/>
          <w:szCs w:val="24"/>
        </w:rPr>
        <w:t>的计算，</w:t>
      </w:r>
      <w:r w:rsidR="002938F8">
        <w:rPr>
          <w:rFonts w:hint="eastAsia"/>
          <w:bCs/>
          <w:sz w:val="24"/>
          <w:szCs w:val="24"/>
        </w:rPr>
        <w:t>当</w:t>
      </w:r>
      <w:r w:rsidR="002938F8">
        <w:rPr>
          <w:rFonts w:hint="eastAsia"/>
          <w:bCs/>
          <w:sz w:val="24"/>
          <w:szCs w:val="24"/>
        </w:rPr>
        <w:t>x</w:t>
      </w:r>
      <w:r w:rsidR="002938F8">
        <w:rPr>
          <w:rFonts w:hint="eastAsia"/>
          <w:bCs/>
          <w:sz w:val="24"/>
          <w:szCs w:val="24"/>
        </w:rPr>
        <w:t>的各个属性之间相互独立时，若</w:t>
      </w:r>
      <w:r w:rsidR="002938F8">
        <w:rPr>
          <w:rFonts w:hint="eastAsia"/>
          <w:bCs/>
          <w:sz w:val="24"/>
          <w:szCs w:val="24"/>
        </w:rPr>
        <w:t>x</w:t>
      </w:r>
      <w:r w:rsidR="002938F8">
        <w:rPr>
          <w:rFonts w:hint="eastAsia"/>
          <w:bCs/>
          <w:sz w:val="24"/>
          <w:szCs w:val="24"/>
        </w:rPr>
        <w:t>有</w:t>
      </w:r>
      <w:r w:rsidR="002938F8">
        <w:rPr>
          <w:rFonts w:hint="eastAsia"/>
          <w:bCs/>
          <w:sz w:val="24"/>
          <w:szCs w:val="24"/>
        </w:rPr>
        <w:t>k</w:t>
      </w:r>
      <w:proofErr w:type="gramStart"/>
      <w:r w:rsidR="002938F8">
        <w:rPr>
          <w:rFonts w:hint="eastAsia"/>
          <w:bCs/>
          <w:sz w:val="24"/>
          <w:szCs w:val="24"/>
        </w:rPr>
        <w:t>个</w:t>
      </w:r>
      <w:proofErr w:type="gramEnd"/>
      <w:r w:rsidR="002938F8">
        <w:rPr>
          <w:rFonts w:hint="eastAsia"/>
          <w:bCs/>
          <w:sz w:val="24"/>
          <w:szCs w:val="24"/>
        </w:rPr>
        <w:t>属性，</w:t>
      </w:r>
      <m:oMath>
        <m:r>
          <w:rPr>
            <w:rFonts w:ascii="Cambria Math" w:hAnsi="Cambria Math"/>
            <w:sz w:val="24"/>
            <w:szCs w:val="24"/>
          </w:rPr>
          <m:t>P</m:t>
        </m:r>
        <m:d>
          <m:dPr>
            <m:ctrlPr>
              <w:rPr>
                <w:rFonts w:ascii="Cambria Math" w:hAnsi="Cambria Math"/>
                <w:bCs/>
                <w:i/>
                <w:sz w:val="24"/>
                <w:szCs w:val="24"/>
              </w:rPr>
            </m:ctrlPr>
          </m:dPr>
          <m:e>
            <m:r>
              <w:rPr>
                <w:rFonts w:ascii="Cambria Math" w:hAnsi="Cambria Math" w:hint="eastAsia"/>
                <w:sz w:val="24"/>
                <w:szCs w:val="24"/>
              </w:rPr>
              <m:t>x</m:t>
            </m:r>
          </m:e>
          <m:e>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e>
        </m:d>
      </m:oMath>
      <w:r w:rsidR="002938F8">
        <w:rPr>
          <w:rFonts w:hint="eastAsia"/>
          <w:bCs/>
          <w:sz w:val="24"/>
          <w:szCs w:val="24"/>
        </w:rPr>
        <w:t>可通过下式（</w:t>
      </w:r>
      <w:r w:rsidR="002938F8">
        <w:rPr>
          <w:rFonts w:hint="eastAsia"/>
          <w:bCs/>
          <w:sz w:val="24"/>
          <w:szCs w:val="24"/>
        </w:rPr>
        <w:t>2</w:t>
      </w:r>
      <w:r w:rsidR="00EE09ED">
        <w:rPr>
          <w:bCs/>
          <w:sz w:val="24"/>
          <w:szCs w:val="24"/>
        </w:rPr>
        <w:t>.7</w:t>
      </w:r>
      <w:r w:rsidR="002938F8">
        <w:rPr>
          <w:rFonts w:hint="eastAsia"/>
          <w:bCs/>
          <w:sz w:val="24"/>
          <w:szCs w:val="24"/>
        </w:rPr>
        <w:t>）计算得出</w:t>
      </w:r>
    </w:p>
    <w:p w:rsidR="00B6659D" w:rsidRPr="002938F8" w:rsidRDefault="002938F8" w:rsidP="00B602A2">
      <w:pPr>
        <w:spacing w:line="360" w:lineRule="auto"/>
        <w:ind w:firstLine="425"/>
        <w:rPr>
          <w:bCs/>
          <w:sz w:val="24"/>
          <w:szCs w:val="24"/>
        </w:rPr>
      </w:pPr>
      <m:oMathPara>
        <m:oMathParaPr>
          <m:jc m:val="right"/>
        </m:oMathParaPr>
        <m:oMath>
          <m:r>
            <w:rPr>
              <w:rFonts w:ascii="Cambria Math" w:hAnsi="Cambria Math"/>
              <w:sz w:val="24"/>
              <w:szCs w:val="24"/>
            </w:rPr>
            <m:t>P</m:t>
          </m:r>
          <m:d>
            <m:dPr>
              <m:ctrlPr>
                <w:rPr>
                  <w:rFonts w:ascii="Cambria Math" w:hAnsi="Cambria Math"/>
                  <w:bCs/>
                  <w:i/>
                  <w:sz w:val="24"/>
                  <w:szCs w:val="24"/>
                </w:rPr>
              </m:ctrlPr>
            </m:dPr>
            <m:e>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e>
            <m:e>
              <m:r>
                <w:rPr>
                  <w:rFonts w:ascii="Cambria Math" w:hAnsi="Cambria Math" w:hint="eastAsia"/>
                  <w:sz w:val="24"/>
                  <w:szCs w:val="24"/>
                </w:rPr>
                <m:t>x</m:t>
              </m:r>
            </m:e>
          </m:d>
          <m:r>
            <m:rPr>
              <m:sty m:val="p"/>
            </m:rPr>
            <w:rPr>
              <w:rFonts w:ascii="Cambria Math" w:hint="eastAsia"/>
              <w:sz w:val="24"/>
              <w:szCs w:val="24"/>
            </w:rPr>
            <m:t>=</m:t>
          </m:r>
          <m:nary>
            <m:naryPr>
              <m:chr m:val="∏"/>
              <m:limLoc m:val="undOvr"/>
              <m:ctrlPr>
                <w:rPr>
                  <w:rFonts w:ascii="Cambria Math" w:hAnsi="Cambria Math"/>
                  <w:bCs/>
                  <w:sz w:val="24"/>
                  <w:szCs w:val="24"/>
                </w:rPr>
              </m:ctrlPr>
            </m:naryPr>
            <m:sub>
              <m:r>
                <w:rPr>
                  <w:rFonts w:ascii="Cambria Math" w:hint="eastAsia"/>
                  <w:sz w:val="24"/>
                  <w:szCs w:val="24"/>
                </w:rPr>
                <m:t>i</m:t>
              </m:r>
              <m:r>
                <w:rPr>
                  <w:rFonts w:ascii="Cambria Math"/>
                  <w:sz w:val="24"/>
                  <w:szCs w:val="24"/>
                </w:rPr>
                <m:t>=1</m:t>
              </m:r>
            </m:sub>
            <m:sup>
              <m:r>
                <w:rPr>
                  <w:rFonts w:ascii="Cambria Math"/>
                  <w:sz w:val="24"/>
                  <w:szCs w:val="24"/>
                </w:rPr>
                <m:t>k</m:t>
              </m:r>
            </m:sup>
            <m:e>
              <m:r>
                <w:rPr>
                  <w:rFonts w:ascii="Cambria Math" w:hAnsi="Cambria Math"/>
                  <w:sz w:val="24"/>
                  <w:szCs w:val="24"/>
                </w:rPr>
                <m:t>P</m:t>
              </m:r>
              <m:d>
                <m:dPr>
                  <m:ctrlPr>
                    <w:rPr>
                      <w:rFonts w:ascii="Cambria Math" w:hAnsi="Cambria Math"/>
                      <w:bCs/>
                      <w:i/>
                      <w:sz w:val="24"/>
                      <w:szCs w:val="24"/>
                    </w:rPr>
                  </m:ctrlPr>
                </m:dPr>
                <m:e>
                  <m:sSub>
                    <m:sSubPr>
                      <m:ctrlPr>
                        <w:rPr>
                          <w:rFonts w:ascii="Cambria Math" w:hAnsi="Cambria Math"/>
                          <w:bCs/>
                          <w:sz w:val="24"/>
                          <w:szCs w:val="24"/>
                        </w:rPr>
                      </m:ctrlPr>
                    </m:sSubPr>
                    <m:e>
                      <m:r>
                        <m:rPr>
                          <m:sty m:val="p"/>
                        </m:rPr>
                        <w:rPr>
                          <w:rFonts w:ascii="Cambria Math" w:hAnsi="Cambria Math"/>
                          <w:sz w:val="24"/>
                          <w:szCs w:val="24"/>
                        </w:rPr>
                        <m:t>x</m:t>
                      </m:r>
                    </m:e>
                    <m:sub>
                      <m:r>
                        <w:rPr>
                          <w:rFonts w:ascii="Cambria Math" w:hAnsi="Cambria Math"/>
                          <w:sz w:val="24"/>
                          <w:szCs w:val="24"/>
                        </w:rPr>
                        <m:t>i</m:t>
                      </m:r>
                    </m:sub>
                  </m:sSub>
                </m:e>
                <m:e>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e>
              </m:d>
            </m:e>
          </m:nary>
          <m:r>
            <w:rPr>
              <w:rFonts w:ascii="Cambria Math"/>
              <w:sz w:val="24"/>
              <w:szCs w:val="24"/>
            </w:rPr>
            <m:t>=</m:t>
          </m:r>
          <m:r>
            <w:rPr>
              <w:rFonts w:ascii="Cambria Math" w:hAnsi="Cambria Math"/>
              <w:sz w:val="24"/>
              <w:szCs w:val="24"/>
            </w:rPr>
            <m:t>P</m:t>
          </m:r>
          <m:d>
            <m:dPr>
              <m:ctrlPr>
                <w:rPr>
                  <w:rFonts w:ascii="Cambria Math" w:hAnsi="Cambria Math"/>
                  <w:bCs/>
                  <w:i/>
                  <w:sz w:val="24"/>
                  <w:szCs w:val="24"/>
                </w:rPr>
              </m:ctrlPr>
            </m:dPr>
            <m:e>
              <m:sSub>
                <m:sSubPr>
                  <m:ctrlPr>
                    <w:rPr>
                      <w:rFonts w:ascii="Cambria Math" w:hAnsi="Cambria Math"/>
                      <w:bCs/>
                      <w:sz w:val="24"/>
                      <w:szCs w:val="24"/>
                    </w:rPr>
                  </m:ctrlPr>
                </m:sSubPr>
                <m:e>
                  <m:r>
                    <m:rPr>
                      <m:sty m:val="p"/>
                    </m:rPr>
                    <w:rPr>
                      <w:rFonts w:ascii="Cambria Math" w:hAnsi="Cambria Math"/>
                      <w:sz w:val="24"/>
                      <w:szCs w:val="24"/>
                    </w:rPr>
                    <m:t>x</m:t>
                  </m:r>
                </m:e>
                <m:sub>
                  <m:r>
                    <w:rPr>
                      <w:rFonts w:ascii="Cambria Math" w:hAnsi="Cambria Math"/>
                      <w:sz w:val="24"/>
                      <w:szCs w:val="24"/>
                    </w:rPr>
                    <m:t>1</m:t>
                  </m:r>
                </m:sub>
              </m:sSub>
            </m:e>
            <m:e>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e>
          </m:d>
          <m:r>
            <w:rPr>
              <w:rFonts w:ascii="Cambria Math" w:hAnsi="Cambria Math"/>
              <w:sz w:val="24"/>
              <w:szCs w:val="24"/>
            </w:rPr>
            <m:t>×P</m:t>
          </m:r>
          <m:d>
            <m:dPr>
              <m:ctrlPr>
                <w:rPr>
                  <w:rFonts w:ascii="Cambria Math" w:hAnsi="Cambria Math"/>
                  <w:bCs/>
                  <w:i/>
                  <w:sz w:val="24"/>
                  <w:szCs w:val="24"/>
                </w:rPr>
              </m:ctrlPr>
            </m:dPr>
            <m:e>
              <m:sSub>
                <m:sSubPr>
                  <m:ctrlPr>
                    <w:rPr>
                      <w:rFonts w:ascii="Cambria Math" w:hAnsi="Cambria Math"/>
                      <w:bCs/>
                      <w:sz w:val="24"/>
                      <w:szCs w:val="24"/>
                    </w:rPr>
                  </m:ctrlPr>
                </m:sSubPr>
                <m:e>
                  <m:r>
                    <m:rPr>
                      <m:sty m:val="p"/>
                    </m:rPr>
                    <w:rPr>
                      <w:rFonts w:ascii="Cambria Math" w:hAnsi="Cambria Math"/>
                      <w:sz w:val="24"/>
                      <w:szCs w:val="24"/>
                    </w:rPr>
                    <m:t>x</m:t>
                  </m:r>
                </m:e>
                <m:sub>
                  <m:r>
                    <w:rPr>
                      <w:rFonts w:ascii="Cambria Math" w:hAnsi="Cambria Math"/>
                      <w:sz w:val="24"/>
                      <w:szCs w:val="24"/>
                    </w:rPr>
                    <m:t>2</m:t>
                  </m:r>
                </m:sub>
              </m:sSub>
            </m:e>
            <m:e>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e>
          </m:d>
          <m:r>
            <w:rPr>
              <w:rFonts w:ascii="Cambria Math" w:hAnsi="Cambria Math"/>
              <w:sz w:val="24"/>
              <w:szCs w:val="24"/>
            </w:rPr>
            <m:t>×…×P</m:t>
          </m:r>
          <m:d>
            <m:dPr>
              <m:ctrlPr>
                <w:rPr>
                  <w:rFonts w:ascii="Cambria Math" w:hAnsi="Cambria Math"/>
                  <w:bCs/>
                  <w:i/>
                  <w:sz w:val="24"/>
                  <w:szCs w:val="24"/>
                </w:rPr>
              </m:ctrlPr>
            </m:dPr>
            <m:e>
              <m:sSub>
                <m:sSubPr>
                  <m:ctrlPr>
                    <w:rPr>
                      <w:rFonts w:ascii="Cambria Math" w:hAnsi="Cambria Math"/>
                      <w:bCs/>
                      <w:sz w:val="24"/>
                      <w:szCs w:val="24"/>
                    </w:rPr>
                  </m:ctrlPr>
                </m:sSubPr>
                <m:e>
                  <m:r>
                    <m:rPr>
                      <m:sty m:val="p"/>
                    </m:rPr>
                    <w:rPr>
                      <w:rFonts w:ascii="Cambria Math" w:hAnsi="Cambria Math"/>
                      <w:sz w:val="24"/>
                      <w:szCs w:val="24"/>
                    </w:rPr>
                    <m:t>x</m:t>
                  </m:r>
                </m:e>
                <m:sub>
                  <m:r>
                    <w:rPr>
                      <w:rFonts w:ascii="Cambria Math" w:hAnsi="Cambria Math"/>
                      <w:sz w:val="24"/>
                      <w:szCs w:val="24"/>
                    </w:rPr>
                    <m:t>k</m:t>
                  </m:r>
                </m:sub>
              </m:sSub>
            </m:e>
            <m:e>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e>
          </m:d>
          <m:r>
            <w:rPr>
              <w:rFonts w:ascii="Cambria Math" w:hAnsi="Cambria Math"/>
              <w:sz w:val="24"/>
              <w:szCs w:val="24"/>
            </w:rPr>
            <m:t xml:space="preserve">    </m:t>
          </m:r>
          <m:d>
            <m:dPr>
              <m:ctrlPr>
                <w:rPr>
                  <w:rFonts w:ascii="Cambria Math" w:hAnsi="Cambria Math"/>
                  <w:bCs/>
                  <w:i/>
                  <w:sz w:val="24"/>
                  <w:szCs w:val="24"/>
                </w:rPr>
              </m:ctrlPr>
            </m:dPr>
            <m:e>
              <m:r>
                <w:rPr>
                  <w:rFonts w:ascii="Cambria Math" w:hAnsi="Cambria Math"/>
                  <w:sz w:val="24"/>
                  <w:szCs w:val="24"/>
                </w:rPr>
                <m:t>2.7</m:t>
              </m:r>
            </m:e>
          </m:d>
        </m:oMath>
      </m:oMathPara>
    </w:p>
    <w:p w:rsidR="002938F8" w:rsidRPr="002938F8" w:rsidRDefault="002938F8" w:rsidP="002938F8">
      <w:pPr>
        <w:spacing w:line="360" w:lineRule="auto"/>
        <w:rPr>
          <w:bCs/>
          <w:sz w:val="24"/>
          <w:szCs w:val="24"/>
        </w:rPr>
      </w:pPr>
      <w:r>
        <w:rPr>
          <w:rFonts w:hint="eastAsia"/>
          <w:bCs/>
          <w:sz w:val="24"/>
          <w:szCs w:val="24"/>
        </w:rPr>
        <w:t>其中</w:t>
      </w:r>
      <m:oMath>
        <m:r>
          <w:rPr>
            <w:rFonts w:ascii="Cambria Math" w:hAnsi="Cambria Math"/>
            <w:sz w:val="24"/>
            <w:szCs w:val="24"/>
          </w:rPr>
          <m:t>P</m:t>
        </m:r>
        <m:d>
          <m:dPr>
            <m:ctrlPr>
              <w:rPr>
                <w:rFonts w:ascii="Cambria Math" w:hAnsi="Cambria Math"/>
                <w:bCs/>
                <w:i/>
                <w:sz w:val="24"/>
                <w:szCs w:val="24"/>
              </w:rPr>
            </m:ctrlPr>
          </m:dPr>
          <m:e>
            <m:sSub>
              <m:sSubPr>
                <m:ctrlPr>
                  <w:rPr>
                    <w:rFonts w:ascii="Cambria Math" w:hAnsi="Cambria Math"/>
                    <w:bCs/>
                    <w:sz w:val="24"/>
                    <w:szCs w:val="24"/>
                  </w:rPr>
                </m:ctrlPr>
              </m:sSubPr>
              <m:e>
                <m:r>
                  <m:rPr>
                    <m:sty m:val="p"/>
                  </m:rPr>
                  <w:rPr>
                    <w:rFonts w:ascii="Cambria Math" w:hAnsi="Cambria Math"/>
                    <w:sz w:val="24"/>
                    <w:szCs w:val="24"/>
                  </w:rPr>
                  <m:t>x</m:t>
                </m:r>
              </m:e>
              <m:sub>
                <m:r>
                  <w:rPr>
                    <w:rFonts w:ascii="Cambria Math" w:hAnsi="Cambria Math"/>
                    <w:sz w:val="24"/>
                    <w:szCs w:val="24"/>
                  </w:rPr>
                  <m:t>1</m:t>
                </m:r>
              </m:sub>
            </m:sSub>
          </m:e>
          <m:e>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e>
        </m:d>
      </m:oMath>
      <w:r>
        <w:rPr>
          <w:rFonts w:hint="eastAsia"/>
          <w:bCs/>
          <w:sz w:val="24"/>
          <w:szCs w:val="24"/>
        </w:rPr>
        <w:t>的计算方式如下：若</w:t>
      </w:r>
      <m:oMath>
        <m:sSub>
          <m:sSubPr>
            <m:ctrlPr>
              <w:rPr>
                <w:rFonts w:ascii="Cambria Math" w:hAnsi="Cambria Math"/>
                <w:bCs/>
                <w:sz w:val="24"/>
                <w:szCs w:val="24"/>
              </w:rPr>
            </m:ctrlPr>
          </m:sSubPr>
          <m:e>
            <m:r>
              <m:rPr>
                <m:sty m:val="p"/>
              </m:rPr>
              <w:rPr>
                <w:rFonts w:ascii="Cambria Math" w:hAnsi="Cambria Math"/>
                <w:sz w:val="24"/>
                <w:szCs w:val="24"/>
              </w:rPr>
              <m:t>C</m:t>
            </m:r>
          </m:e>
          <m:sub>
            <m:r>
              <w:rPr>
                <w:rFonts w:ascii="Cambria Math" w:hAnsi="Cambria Math" w:hint="eastAsia"/>
                <w:sz w:val="24"/>
                <w:szCs w:val="24"/>
              </w:rPr>
              <m:t>i</m:t>
            </m:r>
          </m:sub>
        </m:sSub>
        <m:r>
          <w:rPr>
            <w:rFonts w:ascii="Cambria Math" w:hAnsi="Cambria Math"/>
            <w:sz w:val="24"/>
            <w:szCs w:val="24"/>
          </w:rPr>
          <m:t>(i=1,2,3…k)</m:t>
        </m:r>
      </m:oMath>
      <w:r>
        <w:rPr>
          <w:rFonts w:hint="eastAsia"/>
          <w:bCs/>
          <w:sz w:val="24"/>
          <w:szCs w:val="24"/>
        </w:rPr>
        <w:t>是彼此无关的属性序列，对于训练集中的数据对象，属性</w:t>
      </w:r>
      <m:oMath>
        <m:sSub>
          <m:sSubPr>
            <m:ctrlPr>
              <w:rPr>
                <w:rFonts w:ascii="Cambria Math" w:hAnsi="Cambria Math"/>
                <w:bCs/>
                <w:sz w:val="24"/>
                <w:szCs w:val="24"/>
              </w:rPr>
            </m:ctrlPr>
          </m:sSubPr>
          <m:e>
            <m:r>
              <m:rPr>
                <m:sty m:val="p"/>
              </m:rPr>
              <w:rPr>
                <w:rFonts w:ascii="Cambria Math" w:hAnsi="Cambria Math"/>
                <w:sz w:val="24"/>
                <w:szCs w:val="24"/>
              </w:rPr>
              <m:t>C</m:t>
            </m:r>
          </m:e>
          <m:sub>
            <m:r>
              <w:rPr>
                <w:rFonts w:ascii="Cambria Math" w:hAnsi="Cambria Math" w:hint="eastAsia"/>
                <w:sz w:val="24"/>
                <w:szCs w:val="24"/>
              </w:rPr>
              <m:t>i</m:t>
            </m:r>
          </m:sub>
        </m:sSub>
      </m:oMath>
      <w:r>
        <w:rPr>
          <w:rFonts w:hint="eastAsia"/>
          <w:bCs/>
          <w:sz w:val="24"/>
          <w:szCs w:val="24"/>
        </w:rPr>
        <w:t>下的属性值有</w:t>
      </w:r>
      <w:r>
        <w:rPr>
          <w:rFonts w:hint="eastAsia"/>
          <w:bCs/>
          <w:sz w:val="24"/>
          <w:szCs w:val="24"/>
        </w:rPr>
        <w:t>n</w:t>
      </w:r>
      <w:proofErr w:type="gramStart"/>
      <w:r>
        <w:rPr>
          <w:rFonts w:hint="eastAsia"/>
          <w:bCs/>
          <w:sz w:val="24"/>
          <w:szCs w:val="24"/>
        </w:rPr>
        <w:t>个</w:t>
      </w:r>
      <w:proofErr w:type="gramEnd"/>
      <w:r>
        <w:rPr>
          <w:rFonts w:hint="eastAsia"/>
          <w:bCs/>
          <w:sz w:val="24"/>
          <w:szCs w:val="24"/>
        </w:rPr>
        <w:t>，在类别</w:t>
      </w:r>
      <m:oMath>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oMath>
      <w:r>
        <w:rPr>
          <w:rFonts w:hint="eastAsia"/>
          <w:bCs/>
          <w:sz w:val="24"/>
          <w:szCs w:val="24"/>
        </w:rPr>
        <w:t>下，</w:t>
      </w:r>
      <m:oMath>
        <m:sSub>
          <m:sSubPr>
            <m:ctrlPr>
              <w:rPr>
                <w:rFonts w:ascii="Cambria Math" w:hAnsi="Cambria Math"/>
                <w:bCs/>
                <w:sz w:val="24"/>
                <w:szCs w:val="24"/>
              </w:rPr>
            </m:ctrlPr>
          </m:sSubPr>
          <m:e>
            <m:r>
              <m:rPr>
                <m:sty m:val="p"/>
              </m:rPr>
              <w:rPr>
                <w:rFonts w:ascii="Cambria Math" w:hAnsi="Cambria Math"/>
                <w:sz w:val="24"/>
                <w:szCs w:val="24"/>
              </w:rPr>
              <m:t>C</m:t>
            </m:r>
          </m:e>
          <m:sub>
            <m:r>
              <w:rPr>
                <w:rFonts w:ascii="Cambria Math" w:hAnsi="Cambria Math" w:hint="eastAsia"/>
                <w:sz w:val="24"/>
                <w:szCs w:val="24"/>
              </w:rPr>
              <m:t>i</m:t>
            </m:r>
          </m:sub>
        </m:sSub>
      </m:oMath>
      <w:r>
        <w:rPr>
          <w:rFonts w:hint="eastAsia"/>
          <w:bCs/>
          <w:sz w:val="24"/>
          <w:szCs w:val="24"/>
        </w:rPr>
        <w:t>相应的属</w:t>
      </w:r>
      <w:r>
        <w:rPr>
          <w:rFonts w:hint="eastAsia"/>
          <w:bCs/>
          <w:sz w:val="24"/>
          <w:szCs w:val="24"/>
        </w:rPr>
        <w:lastRenderedPageBreak/>
        <w:t>性值有</w:t>
      </w:r>
      <w:r>
        <w:rPr>
          <w:rFonts w:hint="eastAsia"/>
          <w:bCs/>
          <w:sz w:val="24"/>
          <w:szCs w:val="24"/>
        </w:rPr>
        <w:t>m</w:t>
      </w:r>
      <w:proofErr w:type="gramStart"/>
      <w:r>
        <w:rPr>
          <w:rFonts w:hint="eastAsia"/>
          <w:bCs/>
          <w:sz w:val="24"/>
          <w:szCs w:val="24"/>
        </w:rPr>
        <w:t>个</w:t>
      </w:r>
      <w:proofErr w:type="gramEnd"/>
      <w:r>
        <w:rPr>
          <w:rFonts w:hint="eastAsia"/>
          <w:bCs/>
          <w:sz w:val="24"/>
          <w:szCs w:val="24"/>
        </w:rPr>
        <w:t>，那么</w:t>
      </w:r>
      <m:oMath>
        <m:r>
          <w:rPr>
            <w:rFonts w:ascii="Cambria Math" w:hAnsi="Cambria Math"/>
            <w:sz w:val="24"/>
            <w:szCs w:val="24"/>
          </w:rPr>
          <m:t>P</m:t>
        </m:r>
        <m:d>
          <m:dPr>
            <m:ctrlPr>
              <w:rPr>
                <w:rFonts w:ascii="Cambria Math" w:hAnsi="Cambria Math"/>
                <w:bCs/>
                <w:i/>
                <w:sz w:val="24"/>
                <w:szCs w:val="24"/>
              </w:rPr>
            </m:ctrlPr>
          </m:dPr>
          <m:e>
            <m:sSub>
              <m:sSubPr>
                <m:ctrlPr>
                  <w:rPr>
                    <w:rFonts w:ascii="Cambria Math" w:hAnsi="Cambria Math"/>
                    <w:bCs/>
                    <w:sz w:val="24"/>
                    <w:szCs w:val="24"/>
                  </w:rPr>
                </m:ctrlPr>
              </m:sSubPr>
              <m:e>
                <m:r>
                  <m:rPr>
                    <m:sty m:val="p"/>
                  </m:rPr>
                  <w:rPr>
                    <w:rFonts w:ascii="Cambria Math" w:hAnsi="Cambria Math"/>
                    <w:sz w:val="24"/>
                    <w:szCs w:val="24"/>
                  </w:rPr>
                  <m:t>x</m:t>
                </m:r>
              </m:e>
              <m:sub>
                <m:r>
                  <w:rPr>
                    <w:rFonts w:ascii="Cambria Math" w:hAnsi="Cambria Math"/>
                    <w:sz w:val="24"/>
                    <w:szCs w:val="24"/>
                  </w:rPr>
                  <m:t>1</m:t>
                </m:r>
              </m:sub>
            </m:sSub>
          </m:e>
          <m:e>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e>
        </m:d>
      </m:oMath>
      <w:r>
        <w:rPr>
          <w:rFonts w:hint="eastAsia"/>
          <w:bCs/>
          <w:sz w:val="24"/>
          <w:szCs w:val="24"/>
        </w:rPr>
        <w:t>的计算公式为</w:t>
      </w:r>
      <w:r w:rsidR="004C5BC6">
        <w:rPr>
          <w:rFonts w:hint="eastAsia"/>
          <w:bCs/>
          <w:sz w:val="24"/>
          <w:szCs w:val="24"/>
        </w:rPr>
        <w:t>（</w:t>
      </w:r>
      <w:r w:rsidR="004C5BC6">
        <w:rPr>
          <w:rFonts w:hint="eastAsia"/>
          <w:bCs/>
          <w:sz w:val="24"/>
          <w:szCs w:val="24"/>
        </w:rPr>
        <w:t>2</w:t>
      </w:r>
      <w:r w:rsidR="00EE09ED">
        <w:rPr>
          <w:bCs/>
          <w:sz w:val="24"/>
          <w:szCs w:val="24"/>
        </w:rPr>
        <w:t>.8</w:t>
      </w:r>
      <w:r w:rsidR="004C5BC6">
        <w:rPr>
          <w:rFonts w:hint="eastAsia"/>
          <w:bCs/>
          <w:sz w:val="24"/>
          <w:szCs w:val="24"/>
        </w:rPr>
        <w:t>）：</w:t>
      </w:r>
    </w:p>
    <w:p w:rsidR="002938F8" w:rsidRPr="004C5BC6" w:rsidRDefault="004C5BC6" w:rsidP="00B602A2">
      <w:pPr>
        <w:spacing w:line="360" w:lineRule="auto"/>
        <w:ind w:firstLine="425"/>
        <w:rPr>
          <w:bCs/>
          <w:sz w:val="24"/>
          <w:szCs w:val="24"/>
        </w:rPr>
      </w:pPr>
      <m:oMathPara>
        <m:oMathParaPr>
          <m:jc m:val="right"/>
        </m:oMathParaPr>
        <m:oMath>
          <m:r>
            <w:rPr>
              <w:rFonts w:ascii="Cambria Math" w:hAnsi="Cambria Math"/>
              <w:sz w:val="24"/>
              <w:szCs w:val="24"/>
            </w:rPr>
            <m:t>P</m:t>
          </m:r>
          <m:d>
            <m:dPr>
              <m:ctrlPr>
                <w:rPr>
                  <w:rFonts w:ascii="Cambria Math" w:hAnsi="Cambria Math"/>
                  <w:bCs/>
                  <w:i/>
                  <w:sz w:val="24"/>
                  <w:szCs w:val="24"/>
                </w:rPr>
              </m:ctrlPr>
            </m:dPr>
            <m:e>
              <m:sSub>
                <m:sSubPr>
                  <m:ctrlPr>
                    <w:rPr>
                      <w:rFonts w:ascii="Cambria Math" w:hAnsi="Cambria Math"/>
                      <w:bCs/>
                      <w:sz w:val="24"/>
                      <w:szCs w:val="24"/>
                    </w:rPr>
                  </m:ctrlPr>
                </m:sSubPr>
                <m:e>
                  <m:r>
                    <m:rPr>
                      <m:sty m:val="p"/>
                    </m:rPr>
                    <w:rPr>
                      <w:rFonts w:ascii="Cambria Math" w:hAnsi="Cambria Math"/>
                      <w:sz w:val="24"/>
                      <w:szCs w:val="24"/>
                    </w:rPr>
                    <m:t>x</m:t>
                  </m:r>
                </m:e>
                <m:sub>
                  <m:r>
                    <w:rPr>
                      <w:rFonts w:ascii="Cambria Math" w:hAnsi="Cambria Math"/>
                      <w:sz w:val="24"/>
                      <w:szCs w:val="24"/>
                    </w:rPr>
                    <m:t>1</m:t>
                  </m:r>
                </m:sub>
              </m:sSub>
            </m:e>
            <m:e>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e>
          </m:d>
          <m:r>
            <w:rPr>
              <w:rFonts w:ascii="Cambria Math" w:hAnsi="Cambria Math" w:hint="eastAsia"/>
              <w:sz w:val="24"/>
              <w:szCs w:val="24"/>
            </w:rPr>
            <m:t>=</m:t>
          </m:r>
          <m:f>
            <m:fPr>
              <m:ctrlPr>
                <w:rPr>
                  <w:rFonts w:ascii="Cambria Math" w:hAnsi="Cambria Math"/>
                  <w:bCs/>
                  <w:i/>
                  <w:sz w:val="24"/>
                  <w:szCs w:val="24"/>
                </w:rPr>
              </m:ctrlPr>
            </m:fPr>
            <m:num>
              <m:r>
                <w:rPr>
                  <w:rFonts w:ascii="Cambria Math" w:hAnsi="Cambria Math" w:hint="eastAsia"/>
                  <w:sz w:val="24"/>
                  <w:szCs w:val="24"/>
                </w:rPr>
                <m:t>m</m:t>
              </m:r>
            </m:num>
            <m:den>
              <m:r>
                <w:rPr>
                  <w:rFonts w:ascii="Cambria Math" w:hAnsi="Cambria Math" w:hint="eastAsia"/>
                  <w:sz w:val="24"/>
                  <w:szCs w:val="24"/>
                </w:rPr>
                <m:t>n</m:t>
              </m:r>
            </m:den>
          </m:f>
          <m:r>
            <m:rPr>
              <m:sty m:val="p"/>
            </m:rPr>
            <w:rPr>
              <w:rFonts w:ascii="Cambria Math" w:hAnsi="Cambria Math"/>
              <w:sz w:val="24"/>
              <w:szCs w:val="24"/>
            </w:rPr>
            <m:t xml:space="preserve">                            (2.8)</m:t>
          </m:r>
        </m:oMath>
      </m:oMathPara>
    </w:p>
    <w:p w:rsidR="002938F8" w:rsidRPr="00EA7526" w:rsidRDefault="000E26FA" w:rsidP="00EA7526">
      <w:pPr>
        <w:spacing w:line="360" w:lineRule="auto"/>
        <w:ind w:firstLine="425"/>
        <w:rPr>
          <w:bCs/>
          <w:sz w:val="24"/>
          <w:szCs w:val="24"/>
        </w:rPr>
      </w:pPr>
      <w:r>
        <w:rPr>
          <w:rFonts w:hint="eastAsia"/>
          <w:bCs/>
          <w:sz w:val="24"/>
          <w:szCs w:val="24"/>
        </w:rPr>
        <w:t>对于（</w:t>
      </w:r>
      <w:r>
        <w:rPr>
          <w:rFonts w:hint="eastAsia"/>
          <w:bCs/>
          <w:sz w:val="24"/>
          <w:szCs w:val="24"/>
        </w:rPr>
        <w:t>2</w:t>
      </w:r>
      <w:r w:rsidR="00A729DF">
        <w:rPr>
          <w:bCs/>
          <w:sz w:val="24"/>
          <w:szCs w:val="24"/>
        </w:rPr>
        <w:t>.15</w:t>
      </w:r>
      <w:r>
        <w:rPr>
          <w:rFonts w:hint="eastAsia"/>
          <w:bCs/>
          <w:sz w:val="24"/>
          <w:szCs w:val="24"/>
        </w:rPr>
        <w:t>）式中的</w:t>
      </w:r>
      <m:oMath>
        <m:r>
          <m:rPr>
            <m:sty m:val="p"/>
          </m:rPr>
          <w:rPr>
            <w:rFonts w:ascii="Cambria Math" w:hAnsi="Cambria Math" w:hint="eastAsia"/>
            <w:sz w:val="24"/>
            <w:szCs w:val="24"/>
          </w:rPr>
          <m:t>P</m:t>
        </m:r>
        <m:r>
          <m:rPr>
            <m:sty m:val="p"/>
          </m:rPr>
          <w:rPr>
            <w:rFonts w:ascii="Cambria Math" w:hAnsi="Cambria Math"/>
            <w:sz w:val="24"/>
            <w:szCs w:val="24"/>
          </w:rPr>
          <m:t>(</m:t>
        </m:r>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r>
          <m:rPr>
            <m:sty m:val="p"/>
          </m:rPr>
          <w:rPr>
            <w:rFonts w:ascii="Cambria Math" w:hAnsi="Cambria Math"/>
            <w:sz w:val="24"/>
            <w:szCs w:val="24"/>
          </w:rPr>
          <m:t>)</m:t>
        </m:r>
      </m:oMath>
      <w:r>
        <w:rPr>
          <w:rFonts w:hint="eastAsia"/>
          <w:bCs/>
          <w:sz w:val="24"/>
          <w:szCs w:val="24"/>
        </w:rPr>
        <w:t>与</w:t>
      </w:r>
      <m:oMath>
        <m:r>
          <w:rPr>
            <w:rFonts w:ascii="Cambria Math"/>
            <w:sz w:val="24"/>
            <w:szCs w:val="24"/>
          </w:rPr>
          <m:t>P(</m:t>
        </m:r>
        <m:r>
          <w:rPr>
            <w:rFonts w:ascii="Cambria Math" w:hint="eastAsia"/>
            <w:sz w:val="24"/>
            <w:szCs w:val="24"/>
          </w:rPr>
          <m:t>x</m:t>
        </m:r>
        <m:r>
          <w:rPr>
            <w:rFonts w:ascii="Cambria Math"/>
            <w:sz w:val="24"/>
            <w:szCs w:val="24"/>
          </w:rPr>
          <m:t>)</m:t>
        </m:r>
      </m:oMath>
      <w:r>
        <w:rPr>
          <w:rFonts w:hint="eastAsia"/>
          <w:bCs/>
          <w:sz w:val="24"/>
          <w:szCs w:val="24"/>
        </w:rPr>
        <w:t>，分别在训练集中统计所有样本中相应的事件发生的概率即可。</w:t>
      </w:r>
      <w:r w:rsidR="008A1F66">
        <w:rPr>
          <w:rFonts w:hint="eastAsia"/>
          <w:bCs/>
          <w:sz w:val="24"/>
          <w:szCs w:val="24"/>
        </w:rPr>
        <w:t>经过</w:t>
      </w:r>
      <w:r w:rsidR="002452F6">
        <w:rPr>
          <w:rFonts w:hint="eastAsia"/>
          <w:bCs/>
          <w:sz w:val="24"/>
          <w:szCs w:val="24"/>
        </w:rPr>
        <w:t>以上</w:t>
      </w:r>
      <w:r w:rsidR="008A1F66">
        <w:rPr>
          <w:rFonts w:hint="eastAsia"/>
          <w:bCs/>
          <w:sz w:val="24"/>
          <w:szCs w:val="24"/>
        </w:rPr>
        <w:t>计算</w:t>
      </w:r>
      <w:r w:rsidR="002452F6">
        <w:rPr>
          <w:rFonts w:hint="eastAsia"/>
          <w:bCs/>
          <w:sz w:val="24"/>
          <w:szCs w:val="24"/>
        </w:rPr>
        <w:t>方法，以概率高低来进行分类，这样的分类结果能够比较贴合真实情况，但是，经过以上算法流程的介绍，可以看出，此算法比较适应于多属性，多分类任务，对于本文所讨论的面向文本处理的二分类任务，作者认为并不适合。</w:t>
      </w:r>
    </w:p>
    <w:p w:rsidR="002E5873" w:rsidRDefault="00CA5476" w:rsidP="002E5873">
      <w:pPr>
        <w:pStyle w:val="30"/>
      </w:pPr>
      <w:bookmarkStart w:id="42" w:name="_Toc41032163"/>
      <w:r>
        <w:t>2.6.2</w:t>
      </w:r>
      <w:r w:rsidR="002E5873">
        <w:t xml:space="preserve">  </w:t>
      </w:r>
      <w:r w:rsidR="002E5873">
        <w:rPr>
          <w:rFonts w:hint="eastAsia"/>
        </w:rPr>
        <w:t>决策树</w:t>
      </w:r>
      <w:r w:rsidR="002E5873">
        <w:rPr>
          <w:rFonts w:hint="eastAsia"/>
        </w:rPr>
        <w:t>(</w:t>
      </w:r>
      <w:r w:rsidR="002E5873">
        <w:t>Decision Tree)</w:t>
      </w:r>
      <w:bookmarkEnd w:id="42"/>
    </w:p>
    <w:p w:rsidR="0079691D" w:rsidRPr="0079691D" w:rsidRDefault="0079691D" w:rsidP="0079691D">
      <w:pPr>
        <w:spacing w:line="360" w:lineRule="auto"/>
        <w:ind w:firstLine="425"/>
        <w:rPr>
          <w:bCs/>
          <w:sz w:val="24"/>
          <w:szCs w:val="24"/>
        </w:rPr>
      </w:pPr>
      <w:r w:rsidRPr="0079691D">
        <w:rPr>
          <w:rFonts w:hint="eastAsia"/>
          <w:bCs/>
          <w:sz w:val="24"/>
          <w:szCs w:val="24"/>
        </w:rPr>
        <w:t>决策树</w:t>
      </w:r>
      <w:r w:rsidRPr="0079691D">
        <w:rPr>
          <w:rFonts w:hint="eastAsia"/>
          <w:bCs/>
          <w:sz w:val="24"/>
          <w:szCs w:val="24"/>
        </w:rPr>
        <w:t>(</w:t>
      </w:r>
      <w:r w:rsidRPr="0079691D">
        <w:rPr>
          <w:bCs/>
          <w:sz w:val="24"/>
          <w:szCs w:val="24"/>
        </w:rPr>
        <w:t>Decision Tree)</w:t>
      </w:r>
      <w:r w:rsidRPr="0079691D">
        <w:rPr>
          <w:rFonts w:hint="eastAsia"/>
          <w:bCs/>
          <w:sz w:val="24"/>
          <w:szCs w:val="24"/>
        </w:rPr>
        <w:t>是一类常见的机器学习方法。顾名思义，决策树就</w:t>
      </w:r>
      <w:r w:rsidR="00732F37">
        <w:rPr>
          <w:rFonts w:hint="eastAsia"/>
          <w:bCs/>
          <w:sz w:val="24"/>
          <w:szCs w:val="24"/>
        </w:rPr>
        <w:t>一种</w:t>
      </w:r>
      <w:r w:rsidRPr="0079691D">
        <w:rPr>
          <w:rFonts w:hint="eastAsia"/>
          <w:bCs/>
          <w:sz w:val="24"/>
          <w:szCs w:val="24"/>
        </w:rPr>
        <w:t>基于树的结构来进行决策的</w:t>
      </w:r>
      <w:r w:rsidR="00732F37">
        <w:rPr>
          <w:rFonts w:hint="eastAsia"/>
          <w:bCs/>
          <w:sz w:val="24"/>
          <w:szCs w:val="24"/>
        </w:rPr>
        <w:t>算法</w:t>
      </w:r>
      <w:r w:rsidRPr="0079691D">
        <w:rPr>
          <w:rFonts w:hint="eastAsia"/>
          <w:bCs/>
          <w:sz w:val="24"/>
          <w:szCs w:val="24"/>
        </w:rPr>
        <w:t>，</w:t>
      </w:r>
      <w:r w:rsidR="00732F37">
        <w:rPr>
          <w:rFonts w:hint="eastAsia"/>
          <w:bCs/>
          <w:sz w:val="24"/>
          <w:szCs w:val="24"/>
        </w:rPr>
        <w:t>样本集中的全部数据从树的根节点开始判断，没经过一个节点进行一次判断，根据判断结果将该样例划分到相应的子树中去，重复上述过程，直至到达叶子节点，这时每一个叶子节点都有一个唯一对应的分类类别，所有叶子节点中的分类类别通常是存在重复的。决策树可以是二叉树也可以是多叉树，关键在于每一个属性存在几类属性值，以二分类任务为例，</w:t>
      </w:r>
      <w:r w:rsidRPr="0079691D">
        <w:rPr>
          <w:rFonts w:hint="eastAsia"/>
          <w:bCs/>
          <w:sz w:val="24"/>
          <w:szCs w:val="24"/>
        </w:rPr>
        <w:t>决策过程如图</w:t>
      </w:r>
      <w:r w:rsidR="00BF5DB1">
        <w:rPr>
          <w:bCs/>
          <w:sz w:val="24"/>
          <w:szCs w:val="24"/>
        </w:rPr>
        <w:t>2.</w:t>
      </w:r>
      <w:r w:rsidR="00954D6F">
        <w:rPr>
          <w:bCs/>
          <w:sz w:val="24"/>
          <w:szCs w:val="24"/>
        </w:rPr>
        <w:t>1</w:t>
      </w:r>
      <w:r w:rsidRPr="0079691D">
        <w:rPr>
          <w:rFonts w:hint="eastAsia"/>
          <w:bCs/>
          <w:sz w:val="24"/>
          <w:szCs w:val="24"/>
        </w:rPr>
        <w:t>所示。</w:t>
      </w:r>
    </w:p>
    <w:p w:rsidR="002E5873" w:rsidRDefault="00087E89" w:rsidP="00BF5DB1">
      <w:pPr>
        <w:spacing w:line="360" w:lineRule="auto"/>
        <w:ind w:firstLine="425"/>
        <w:jc w:val="center"/>
        <w:rPr>
          <w:bCs/>
          <w:sz w:val="24"/>
          <w:szCs w:val="24"/>
        </w:rPr>
      </w:pPr>
      <w:r>
        <w:rPr>
          <w:rFonts w:hint="eastAsia"/>
          <w:bCs/>
          <w:sz w:val="24"/>
          <w:szCs w:val="24"/>
        </w:rPr>
        <w:t xml:space="preserve"> </w:t>
      </w:r>
      <w:r>
        <w:rPr>
          <w:bCs/>
          <w:sz w:val="24"/>
          <w:szCs w:val="24"/>
        </w:rPr>
        <w:t xml:space="preserve">        </w:t>
      </w:r>
      <w:r w:rsidR="00BF5DB1">
        <w:rPr>
          <w:noProof/>
        </w:rPr>
        <w:drawing>
          <wp:inline distT="0" distB="0" distL="0" distR="0" wp14:anchorId="6DF945F2" wp14:editId="0EFD3799">
            <wp:extent cx="3182692" cy="1835785"/>
            <wp:effectExtent l="0" t="0" r="0" b="0"/>
            <wp:docPr id="11" name="图片 11" descr="D:\QQinfomation\1175856464\Image\C2C\7WZ0ZNAF)0]`$A_[ITO2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QQinfomation\1175856464\Image\C2C\7WZ0ZNAF)0]`$A_[ITO203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6198" cy="1843575"/>
                    </a:xfrm>
                    <a:prstGeom prst="rect">
                      <a:avLst/>
                    </a:prstGeom>
                    <a:noFill/>
                    <a:ln>
                      <a:noFill/>
                    </a:ln>
                  </pic:spPr>
                </pic:pic>
              </a:graphicData>
            </a:graphic>
          </wp:inline>
        </w:drawing>
      </w:r>
    </w:p>
    <w:p w:rsidR="00BF5DB1" w:rsidRDefault="00BF5DB1" w:rsidP="00076BCF">
      <w:pPr>
        <w:ind w:firstLine="425"/>
        <w:jc w:val="center"/>
        <w:rPr>
          <w:bCs/>
          <w:sz w:val="24"/>
          <w:szCs w:val="24"/>
        </w:rPr>
      </w:pPr>
      <w:r w:rsidRPr="008533A8">
        <w:rPr>
          <w:rFonts w:hint="eastAsia"/>
          <w:bCs/>
          <w:szCs w:val="24"/>
        </w:rPr>
        <w:t>图</w:t>
      </w:r>
      <w:r>
        <w:rPr>
          <w:rFonts w:hint="eastAsia"/>
          <w:bCs/>
          <w:szCs w:val="24"/>
        </w:rPr>
        <w:t>2</w:t>
      </w:r>
      <w:r w:rsidR="00954D6F">
        <w:rPr>
          <w:bCs/>
          <w:szCs w:val="24"/>
        </w:rPr>
        <w:t>.1</w:t>
      </w:r>
      <w:r>
        <w:rPr>
          <w:bCs/>
          <w:szCs w:val="24"/>
        </w:rPr>
        <w:t xml:space="preserve"> </w:t>
      </w:r>
      <w:r w:rsidR="000003D9">
        <w:rPr>
          <w:rFonts w:hint="eastAsia"/>
          <w:bCs/>
          <w:szCs w:val="24"/>
        </w:rPr>
        <w:t>二分类决策树</w:t>
      </w:r>
      <w:r>
        <w:rPr>
          <w:rFonts w:hint="eastAsia"/>
          <w:bCs/>
          <w:szCs w:val="24"/>
        </w:rPr>
        <w:t>示意图</w:t>
      </w:r>
    </w:p>
    <w:p w:rsidR="00BF5DB1" w:rsidRDefault="00B83E5F" w:rsidP="000003D9">
      <w:pPr>
        <w:spacing w:line="360" w:lineRule="auto"/>
        <w:rPr>
          <w:bCs/>
          <w:sz w:val="24"/>
          <w:szCs w:val="24"/>
        </w:rPr>
      </w:pPr>
      <w:r>
        <w:rPr>
          <w:bCs/>
          <w:sz w:val="24"/>
          <w:szCs w:val="24"/>
        </w:rPr>
        <w:tab/>
      </w:r>
      <w:r>
        <w:rPr>
          <w:rFonts w:hint="eastAsia"/>
          <w:bCs/>
          <w:sz w:val="24"/>
          <w:szCs w:val="24"/>
        </w:rPr>
        <w:t>一棵决策树的形成过程包括两个阶段：构造与修剪。构造就是</w:t>
      </w:r>
      <w:r w:rsidR="002E3F31">
        <w:rPr>
          <w:rFonts w:hint="eastAsia"/>
          <w:bCs/>
          <w:sz w:val="24"/>
          <w:szCs w:val="24"/>
        </w:rPr>
        <w:t>选择何种属性作为节点，确定每个节点的划分，最终</w:t>
      </w:r>
      <w:r>
        <w:rPr>
          <w:rFonts w:hint="eastAsia"/>
          <w:bCs/>
          <w:sz w:val="24"/>
          <w:szCs w:val="24"/>
        </w:rPr>
        <w:t>生成一颗完整的决策树</w:t>
      </w:r>
      <w:r w:rsidR="002E3F31">
        <w:rPr>
          <w:rFonts w:hint="eastAsia"/>
          <w:bCs/>
          <w:sz w:val="24"/>
          <w:szCs w:val="24"/>
        </w:rPr>
        <w:t>的过程；修剪就是对决策树进行“瘦身”的过程，在这个过程中将一些多余的判断结果删除，使我们构造的决策树能够更加简洁，防止“过拟合”的情况发生。</w:t>
      </w:r>
    </w:p>
    <w:p w:rsidR="002E3F31" w:rsidRPr="000003D9" w:rsidRDefault="002E3F31" w:rsidP="002E3F31">
      <w:pPr>
        <w:spacing w:line="360" w:lineRule="auto"/>
        <w:ind w:firstLine="425"/>
        <w:rPr>
          <w:bCs/>
          <w:sz w:val="24"/>
          <w:szCs w:val="24"/>
        </w:rPr>
      </w:pPr>
      <w:r>
        <w:rPr>
          <w:rFonts w:hint="eastAsia"/>
          <w:bCs/>
          <w:sz w:val="24"/>
          <w:szCs w:val="24"/>
        </w:rPr>
        <w:t>“过拟合”是</w:t>
      </w:r>
      <w:r>
        <w:rPr>
          <w:bCs/>
          <w:sz w:val="24"/>
          <w:szCs w:val="24"/>
        </w:rPr>
        <w:t>指</w:t>
      </w:r>
      <w:r w:rsidRPr="002E3F31">
        <w:rPr>
          <w:bCs/>
          <w:sz w:val="24"/>
          <w:szCs w:val="24"/>
        </w:rPr>
        <w:t>模型的训练结果</w:t>
      </w:r>
      <w:r>
        <w:rPr>
          <w:rFonts w:hint="eastAsia"/>
          <w:bCs/>
          <w:sz w:val="24"/>
          <w:szCs w:val="24"/>
        </w:rPr>
        <w:t>太好</w:t>
      </w:r>
      <w:r w:rsidRPr="002E3F31">
        <w:rPr>
          <w:bCs/>
          <w:sz w:val="24"/>
          <w:szCs w:val="24"/>
        </w:rPr>
        <w:t>，以至于在实际应用的过程中，会存在</w:t>
      </w:r>
      <w:r w:rsidRPr="002E3F31">
        <w:rPr>
          <w:bCs/>
          <w:sz w:val="24"/>
          <w:szCs w:val="24"/>
        </w:rPr>
        <w:t>“</w:t>
      </w:r>
      <w:r w:rsidRPr="002E3F31">
        <w:rPr>
          <w:bCs/>
          <w:sz w:val="24"/>
          <w:szCs w:val="24"/>
        </w:rPr>
        <w:t>死板</w:t>
      </w:r>
      <w:r w:rsidRPr="002E3F31">
        <w:rPr>
          <w:bCs/>
          <w:sz w:val="24"/>
          <w:szCs w:val="24"/>
        </w:rPr>
        <w:t>”</w:t>
      </w:r>
      <w:r w:rsidRPr="002E3F31">
        <w:rPr>
          <w:bCs/>
          <w:sz w:val="24"/>
          <w:szCs w:val="24"/>
        </w:rPr>
        <w:t>的情况，导致分类错误</w:t>
      </w:r>
      <w:r w:rsidR="006D1724">
        <w:rPr>
          <w:rFonts w:hint="eastAsia"/>
          <w:bCs/>
          <w:sz w:val="24"/>
          <w:szCs w:val="24"/>
        </w:rPr>
        <w:t>，造成“过拟合”现象的原因是通常是因为</w:t>
      </w:r>
      <w:r w:rsidR="006D1724" w:rsidRPr="006D1724">
        <w:rPr>
          <w:bCs/>
          <w:sz w:val="24"/>
          <w:szCs w:val="24"/>
        </w:rPr>
        <w:t>训练集中样本</w:t>
      </w:r>
      <w:r w:rsidR="006D1724">
        <w:rPr>
          <w:rFonts w:hint="eastAsia"/>
          <w:bCs/>
          <w:sz w:val="24"/>
          <w:szCs w:val="24"/>
        </w:rPr>
        <w:t>数量</w:t>
      </w:r>
      <w:r w:rsidR="006D1724" w:rsidRPr="006D1724">
        <w:rPr>
          <w:bCs/>
          <w:sz w:val="24"/>
          <w:szCs w:val="24"/>
        </w:rPr>
        <w:t>较</w:t>
      </w:r>
      <w:r w:rsidR="006D1724">
        <w:rPr>
          <w:rFonts w:hint="eastAsia"/>
          <w:bCs/>
          <w:sz w:val="24"/>
          <w:szCs w:val="24"/>
        </w:rPr>
        <w:t>少，</w:t>
      </w:r>
      <w:r w:rsidR="006D1724" w:rsidRPr="006D1724">
        <w:rPr>
          <w:bCs/>
          <w:sz w:val="24"/>
          <w:szCs w:val="24"/>
        </w:rPr>
        <w:t>如果决策树选择的属性过多，构造出来的决策树一定能</w:t>
      </w:r>
      <w:r w:rsidR="006D1724" w:rsidRPr="006D1724">
        <w:rPr>
          <w:bCs/>
          <w:sz w:val="24"/>
          <w:szCs w:val="24"/>
        </w:rPr>
        <w:lastRenderedPageBreak/>
        <w:t>够</w:t>
      </w:r>
      <w:r w:rsidR="006D1724">
        <w:rPr>
          <w:rFonts w:hint="eastAsia"/>
          <w:bCs/>
          <w:sz w:val="24"/>
          <w:szCs w:val="24"/>
        </w:rPr>
        <w:t>极好</w:t>
      </w:r>
      <w:r w:rsidR="006D1724" w:rsidRPr="006D1724">
        <w:rPr>
          <w:bCs/>
          <w:sz w:val="24"/>
          <w:szCs w:val="24"/>
        </w:rPr>
        <w:t>地把训练集中的样本分类，但是这样就会把训练集中</w:t>
      </w:r>
      <w:r w:rsidR="006D1724">
        <w:rPr>
          <w:rFonts w:hint="eastAsia"/>
          <w:bCs/>
          <w:sz w:val="24"/>
          <w:szCs w:val="24"/>
        </w:rPr>
        <w:t>某</w:t>
      </w:r>
      <w:r w:rsidR="006D1724" w:rsidRPr="006D1724">
        <w:rPr>
          <w:bCs/>
          <w:sz w:val="24"/>
          <w:szCs w:val="24"/>
        </w:rPr>
        <w:t>一些数据的特点当成</w:t>
      </w:r>
      <w:r w:rsidR="006D1724">
        <w:rPr>
          <w:rFonts w:hint="eastAsia"/>
          <w:bCs/>
          <w:sz w:val="24"/>
          <w:szCs w:val="24"/>
        </w:rPr>
        <w:t>是</w:t>
      </w:r>
      <w:r w:rsidR="006D1724" w:rsidRPr="006D1724">
        <w:rPr>
          <w:bCs/>
          <w:sz w:val="24"/>
          <w:szCs w:val="24"/>
        </w:rPr>
        <w:t>所有数据的特点，这就使得这个决策树在真实的数据分类中</w:t>
      </w:r>
      <w:r w:rsidR="006D1724">
        <w:rPr>
          <w:rFonts w:hint="eastAsia"/>
          <w:bCs/>
          <w:sz w:val="24"/>
          <w:szCs w:val="24"/>
        </w:rPr>
        <w:t>会</w:t>
      </w:r>
      <w:r w:rsidR="006D1724" w:rsidRPr="006D1724">
        <w:rPr>
          <w:bCs/>
          <w:sz w:val="24"/>
          <w:szCs w:val="24"/>
        </w:rPr>
        <w:t>出现错误，也就是模型的</w:t>
      </w:r>
      <w:r w:rsidR="006D1724" w:rsidRPr="006D1724">
        <w:rPr>
          <w:bCs/>
          <w:sz w:val="24"/>
          <w:szCs w:val="24"/>
        </w:rPr>
        <w:t>“</w:t>
      </w:r>
      <w:r w:rsidR="006D1724" w:rsidRPr="006D1724">
        <w:rPr>
          <w:bCs/>
          <w:sz w:val="24"/>
          <w:szCs w:val="24"/>
        </w:rPr>
        <w:t>泛化能力</w:t>
      </w:r>
      <w:r w:rsidR="006D1724" w:rsidRPr="006D1724">
        <w:rPr>
          <w:bCs/>
          <w:sz w:val="24"/>
          <w:szCs w:val="24"/>
        </w:rPr>
        <w:t>”</w:t>
      </w:r>
      <w:r w:rsidR="006D1724" w:rsidRPr="006D1724">
        <w:rPr>
          <w:bCs/>
          <w:sz w:val="24"/>
          <w:szCs w:val="24"/>
        </w:rPr>
        <w:t>差</w:t>
      </w:r>
      <w:r>
        <w:rPr>
          <w:rFonts w:hint="eastAsia"/>
          <w:bCs/>
          <w:sz w:val="24"/>
          <w:szCs w:val="24"/>
        </w:rPr>
        <w:t>。</w:t>
      </w:r>
      <w:r w:rsidR="006D1724">
        <w:rPr>
          <w:rFonts w:hint="eastAsia"/>
          <w:bCs/>
          <w:sz w:val="24"/>
          <w:szCs w:val="24"/>
        </w:rPr>
        <w:t>这里的“泛化能力”是指一个模型应对训练集中未存在的情况的能力，也就是“举一反三”的能力，当我们在训练模型时如果太依赖于训练集中的数据，那么就可能出现前述“过拟合”现象中存在的问题，也就导致了“泛化能力”差的现象。</w:t>
      </w:r>
      <w:r>
        <w:rPr>
          <w:rFonts w:hint="eastAsia"/>
          <w:bCs/>
          <w:sz w:val="24"/>
          <w:szCs w:val="24"/>
        </w:rPr>
        <w:t>有“过拟合”自然就会存在“欠拟合”的情况，“欠拟合”是指模型的训练效果未达到最佳的情况，某些情况可能无法进行分类，这也会导致分类错误情况的发生。</w:t>
      </w:r>
    </w:p>
    <w:p w:rsidR="00BF5DB1" w:rsidRDefault="0042665F" w:rsidP="000964C6">
      <w:pPr>
        <w:spacing w:line="360" w:lineRule="auto"/>
        <w:ind w:firstLine="425"/>
        <w:rPr>
          <w:bCs/>
          <w:sz w:val="24"/>
          <w:szCs w:val="24"/>
        </w:rPr>
      </w:pPr>
      <w:r>
        <w:rPr>
          <w:rFonts w:hint="eastAsia"/>
          <w:bCs/>
          <w:sz w:val="24"/>
          <w:szCs w:val="24"/>
        </w:rPr>
        <w:t>评价一个决策树模型的指标有纯度和信息熵。如前</w:t>
      </w:r>
      <w:r>
        <w:rPr>
          <w:rFonts w:hint="eastAsia"/>
          <w:bCs/>
          <w:sz w:val="24"/>
          <w:szCs w:val="24"/>
        </w:rPr>
        <w:t>2</w:t>
      </w:r>
      <w:r>
        <w:rPr>
          <w:bCs/>
          <w:sz w:val="24"/>
          <w:szCs w:val="24"/>
        </w:rPr>
        <w:t>.</w:t>
      </w:r>
      <w:r>
        <w:rPr>
          <w:rFonts w:hint="eastAsia"/>
          <w:bCs/>
          <w:sz w:val="24"/>
          <w:szCs w:val="24"/>
        </w:rPr>
        <w:t>4</w:t>
      </w:r>
      <w:r>
        <w:rPr>
          <w:bCs/>
          <w:sz w:val="24"/>
          <w:szCs w:val="24"/>
        </w:rPr>
        <w:t>.2</w:t>
      </w:r>
      <w:r>
        <w:rPr>
          <w:rFonts w:hint="eastAsia"/>
          <w:bCs/>
          <w:sz w:val="24"/>
          <w:szCs w:val="24"/>
        </w:rPr>
        <w:t>节所述，信息熵用于表示信息的不确定度，当不确定性越大时，信息熵也就越大，另外，决策树的构造过程可以</w:t>
      </w:r>
      <w:proofErr w:type="gramStart"/>
      <w:r>
        <w:rPr>
          <w:rFonts w:hint="eastAsia"/>
          <w:bCs/>
          <w:sz w:val="24"/>
          <w:szCs w:val="24"/>
        </w:rPr>
        <w:t>看做</w:t>
      </w:r>
      <w:proofErr w:type="gramEnd"/>
      <w:r>
        <w:rPr>
          <w:rFonts w:hint="eastAsia"/>
          <w:bCs/>
          <w:sz w:val="24"/>
          <w:szCs w:val="24"/>
        </w:rPr>
        <w:t>是一个净化过程，也就是将“纯度”提高的过程</w:t>
      </w:r>
      <w:r w:rsidR="00251AAE">
        <w:rPr>
          <w:rFonts w:hint="eastAsia"/>
          <w:bCs/>
          <w:sz w:val="24"/>
          <w:szCs w:val="24"/>
        </w:rPr>
        <w:t>，显然，信息熵与纯度的关系是：信息熵越大，纯度越低，当样本集中的所有样本均匀混合时，信息熵最大，纯度最低。</w:t>
      </w:r>
    </w:p>
    <w:p w:rsidR="00A64059" w:rsidRDefault="002E5873" w:rsidP="002E5873">
      <w:pPr>
        <w:pStyle w:val="30"/>
      </w:pPr>
      <w:bookmarkStart w:id="43" w:name="_Toc41032164"/>
      <w:r>
        <w:rPr>
          <w:rFonts w:hint="eastAsia"/>
        </w:rPr>
        <w:t>2</w:t>
      </w:r>
      <w:r w:rsidR="00CA5476">
        <w:t>.6.3</w:t>
      </w:r>
      <w:r>
        <w:t xml:space="preserve">  </w:t>
      </w:r>
      <w:r>
        <w:rPr>
          <w:rFonts w:hint="eastAsia"/>
        </w:rPr>
        <w:t>k</w:t>
      </w:r>
      <w:r>
        <w:rPr>
          <w:rFonts w:hint="eastAsia"/>
        </w:rPr>
        <w:t>近邻</w:t>
      </w:r>
      <w:r>
        <w:rPr>
          <w:rFonts w:hint="eastAsia"/>
        </w:rPr>
        <w:t>(</w:t>
      </w:r>
      <w:r>
        <w:t>k-nearest neighbor)</w:t>
      </w:r>
      <w:bookmarkEnd w:id="43"/>
    </w:p>
    <w:p w:rsidR="002F6AB1" w:rsidRDefault="002F6AB1" w:rsidP="00201FE0">
      <w:pPr>
        <w:spacing w:line="360" w:lineRule="auto"/>
        <w:ind w:firstLine="425"/>
        <w:rPr>
          <w:bCs/>
          <w:sz w:val="24"/>
          <w:szCs w:val="24"/>
        </w:rPr>
      </w:pPr>
      <w:r>
        <w:rPr>
          <w:rFonts w:hint="eastAsia"/>
          <w:bCs/>
          <w:sz w:val="24"/>
          <w:szCs w:val="24"/>
        </w:rPr>
        <w:t>顾名思义，</w:t>
      </w:r>
      <w:r>
        <w:rPr>
          <w:rFonts w:hint="eastAsia"/>
          <w:bCs/>
          <w:sz w:val="24"/>
          <w:szCs w:val="24"/>
        </w:rPr>
        <w:t>k</w:t>
      </w:r>
      <w:r>
        <w:rPr>
          <w:rFonts w:hint="eastAsia"/>
          <w:bCs/>
          <w:sz w:val="24"/>
          <w:szCs w:val="24"/>
        </w:rPr>
        <w:t>近邻是指</w:t>
      </w:r>
      <w:r>
        <w:rPr>
          <w:rFonts w:hint="eastAsia"/>
          <w:bCs/>
          <w:sz w:val="24"/>
          <w:szCs w:val="24"/>
        </w:rPr>
        <w:t>k</w:t>
      </w:r>
      <w:proofErr w:type="gramStart"/>
      <w:r>
        <w:rPr>
          <w:rFonts w:hint="eastAsia"/>
          <w:bCs/>
          <w:sz w:val="24"/>
          <w:szCs w:val="24"/>
        </w:rPr>
        <w:t>个</w:t>
      </w:r>
      <w:proofErr w:type="gramEnd"/>
      <w:r>
        <w:rPr>
          <w:rFonts w:hint="eastAsia"/>
          <w:bCs/>
          <w:sz w:val="24"/>
          <w:szCs w:val="24"/>
        </w:rPr>
        <w:t>距离最近的邻居，那么</w:t>
      </w:r>
      <w:r>
        <w:rPr>
          <w:rFonts w:hint="eastAsia"/>
          <w:bCs/>
          <w:sz w:val="24"/>
          <w:szCs w:val="24"/>
        </w:rPr>
        <w:t>k</w:t>
      </w:r>
      <w:r>
        <w:rPr>
          <w:rFonts w:hint="eastAsia"/>
          <w:bCs/>
          <w:sz w:val="24"/>
          <w:szCs w:val="24"/>
        </w:rPr>
        <w:t>近邻算法原理就是，对于一个待分类的样本，查找</w:t>
      </w:r>
      <w:proofErr w:type="gramStart"/>
      <w:r>
        <w:rPr>
          <w:rFonts w:hint="eastAsia"/>
          <w:bCs/>
          <w:sz w:val="24"/>
          <w:szCs w:val="24"/>
        </w:rPr>
        <w:t>出距离</w:t>
      </w:r>
      <w:proofErr w:type="gramEnd"/>
      <w:r>
        <w:rPr>
          <w:rFonts w:hint="eastAsia"/>
          <w:bCs/>
          <w:sz w:val="24"/>
          <w:szCs w:val="24"/>
        </w:rPr>
        <w:t>这个待分类样本最近的</w:t>
      </w:r>
      <w:r>
        <w:rPr>
          <w:rFonts w:hint="eastAsia"/>
          <w:bCs/>
          <w:sz w:val="24"/>
          <w:szCs w:val="24"/>
        </w:rPr>
        <w:t>k</w:t>
      </w:r>
      <w:proofErr w:type="gramStart"/>
      <w:r>
        <w:rPr>
          <w:rFonts w:hint="eastAsia"/>
          <w:bCs/>
          <w:sz w:val="24"/>
          <w:szCs w:val="24"/>
        </w:rPr>
        <w:t>个</w:t>
      </w:r>
      <w:proofErr w:type="gramEnd"/>
      <w:r>
        <w:rPr>
          <w:rFonts w:hint="eastAsia"/>
          <w:bCs/>
          <w:sz w:val="24"/>
          <w:szCs w:val="24"/>
        </w:rPr>
        <w:t>已分类样本，在这</w:t>
      </w:r>
      <w:r>
        <w:rPr>
          <w:rFonts w:hint="eastAsia"/>
          <w:bCs/>
          <w:sz w:val="24"/>
          <w:szCs w:val="24"/>
        </w:rPr>
        <w:t>k</w:t>
      </w:r>
      <w:proofErr w:type="gramStart"/>
      <w:r>
        <w:rPr>
          <w:rFonts w:hint="eastAsia"/>
          <w:bCs/>
          <w:sz w:val="24"/>
          <w:szCs w:val="24"/>
        </w:rPr>
        <w:t>个</w:t>
      </w:r>
      <w:proofErr w:type="gramEnd"/>
      <w:r>
        <w:rPr>
          <w:rFonts w:hint="eastAsia"/>
          <w:bCs/>
          <w:sz w:val="24"/>
          <w:szCs w:val="24"/>
        </w:rPr>
        <w:t>已分类样本中，哪一个类别的样本拥有得最多，那么这个样本就会被分到该类别中去。如下图</w:t>
      </w:r>
      <w:r>
        <w:rPr>
          <w:rFonts w:hint="eastAsia"/>
          <w:bCs/>
          <w:sz w:val="24"/>
          <w:szCs w:val="24"/>
        </w:rPr>
        <w:t>2.</w:t>
      </w:r>
      <w:r w:rsidR="00954D6F">
        <w:rPr>
          <w:bCs/>
          <w:sz w:val="24"/>
          <w:szCs w:val="24"/>
        </w:rPr>
        <w:t>2</w:t>
      </w:r>
      <w:r>
        <w:rPr>
          <w:rFonts w:hint="eastAsia"/>
          <w:bCs/>
          <w:sz w:val="24"/>
          <w:szCs w:val="24"/>
        </w:rPr>
        <w:t>所示，</w:t>
      </w:r>
      <w:r w:rsidR="00A72636">
        <w:rPr>
          <w:rFonts w:hint="eastAsia"/>
          <w:bCs/>
          <w:sz w:val="24"/>
          <w:szCs w:val="24"/>
        </w:rPr>
        <w:t>以正方形代表一个待分类的样本</w:t>
      </w:r>
      <w:r>
        <w:rPr>
          <w:rFonts w:hint="eastAsia"/>
          <w:bCs/>
          <w:sz w:val="24"/>
          <w:szCs w:val="24"/>
        </w:rPr>
        <w:t>，</w:t>
      </w:r>
      <w:r w:rsidR="00A72636">
        <w:rPr>
          <w:rFonts w:hint="eastAsia"/>
          <w:bCs/>
          <w:sz w:val="24"/>
          <w:szCs w:val="24"/>
        </w:rPr>
        <w:t>以三角形和圆圈代表两中已分类的样本，以下图表示以</w:t>
      </w:r>
      <w:proofErr w:type="gramStart"/>
      <w:r w:rsidR="00A72636">
        <w:rPr>
          <w:rFonts w:hint="eastAsia"/>
          <w:bCs/>
          <w:sz w:val="24"/>
          <w:szCs w:val="24"/>
        </w:rPr>
        <w:t>个</w:t>
      </w:r>
      <w:proofErr w:type="gramEnd"/>
      <w:r w:rsidR="00A72636">
        <w:rPr>
          <w:rFonts w:hint="eastAsia"/>
          <w:bCs/>
          <w:sz w:val="24"/>
          <w:szCs w:val="24"/>
        </w:rPr>
        <w:t>二分类任务，当</w:t>
      </w:r>
      <w:r w:rsidR="00A72636">
        <w:rPr>
          <w:rFonts w:hint="eastAsia"/>
          <w:bCs/>
          <w:sz w:val="24"/>
          <w:szCs w:val="24"/>
        </w:rPr>
        <w:t>k</w:t>
      </w:r>
      <w:r w:rsidR="00A72636">
        <w:rPr>
          <w:rFonts w:hint="eastAsia"/>
          <w:bCs/>
          <w:sz w:val="24"/>
          <w:szCs w:val="24"/>
        </w:rPr>
        <w:t>取</w:t>
      </w:r>
      <w:r w:rsidR="00A72636">
        <w:rPr>
          <w:rFonts w:hint="eastAsia"/>
          <w:bCs/>
          <w:sz w:val="24"/>
          <w:szCs w:val="24"/>
        </w:rPr>
        <w:t>3</w:t>
      </w:r>
      <w:r w:rsidR="00A72636">
        <w:rPr>
          <w:rFonts w:hint="eastAsia"/>
          <w:bCs/>
          <w:sz w:val="24"/>
          <w:szCs w:val="24"/>
        </w:rPr>
        <w:t>时，在距离正方形最近的</w:t>
      </w:r>
      <w:r w:rsidR="00201FE0">
        <w:rPr>
          <w:rFonts w:hint="eastAsia"/>
          <w:bCs/>
          <w:sz w:val="24"/>
          <w:szCs w:val="24"/>
        </w:rPr>
        <w:t>3</w:t>
      </w:r>
      <w:r w:rsidR="00A72636">
        <w:rPr>
          <w:rFonts w:hint="eastAsia"/>
          <w:bCs/>
          <w:sz w:val="24"/>
          <w:szCs w:val="24"/>
        </w:rPr>
        <w:t>个样本中，三角形最多，所以</w:t>
      </w:r>
      <w:r w:rsidR="00201FE0">
        <w:rPr>
          <w:rFonts w:hint="eastAsia"/>
          <w:bCs/>
          <w:sz w:val="24"/>
          <w:szCs w:val="24"/>
        </w:rPr>
        <w:t>该样本将被分派到三角形所在的类别。</w:t>
      </w:r>
    </w:p>
    <w:p w:rsidR="002F6AB1" w:rsidRDefault="00076BCF" w:rsidP="00076BCF">
      <w:pPr>
        <w:spacing w:line="360" w:lineRule="auto"/>
        <w:ind w:firstLine="425"/>
        <w:jc w:val="center"/>
        <w:rPr>
          <w:bCs/>
          <w:sz w:val="24"/>
          <w:szCs w:val="24"/>
        </w:rPr>
      </w:pPr>
      <w:r>
        <w:rPr>
          <w:noProof/>
        </w:rPr>
        <w:drawing>
          <wp:inline distT="0" distB="0" distL="0" distR="0" wp14:anchorId="771BD267" wp14:editId="675C76F5">
            <wp:extent cx="3505228" cy="2223466"/>
            <wp:effectExtent l="0" t="0" r="0" b="571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25057" cy="2236044"/>
                    </a:xfrm>
                    <a:prstGeom prst="rect">
                      <a:avLst/>
                    </a:prstGeom>
                  </pic:spPr>
                </pic:pic>
              </a:graphicData>
            </a:graphic>
          </wp:inline>
        </w:drawing>
      </w:r>
    </w:p>
    <w:p w:rsidR="00076BCF" w:rsidRDefault="00076BCF" w:rsidP="00076BCF">
      <w:pPr>
        <w:ind w:firstLine="425"/>
        <w:jc w:val="center"/>
        <w:rPr>
          <w:bCs/>
          <w:szCs w:val="24"/>
        </w:rPr>
      </w:pPr>
      <w:r w:rsidRPr="00076BCF">
        <w:rPr>
          <w:rFonts w:hint="eastAsia"/>
          <w:bCs/>
          <w:szCs w:val="24"/>
        </w:rPr>
        <w:t>图</w:t>
      </w:r>
      <w:r w:rsidRPr="00076BCF">
        <w:rPr>
          <w:rFonts w:hint="eastAsia"/>
          <w:bCs/>
          <w:szCs w:val="24"/>
        </w:rPr>
        <w:t>2.</w:t>
      </w:r>
      <w:r w:rsidR="00954D6F">
        <w:rPr>
          <w:bCs/>
          <w:szCs w:val="24"/>
        </w:rPr>
        <w:t>2</w:t>
      </w:r>
      <w:r w:rsidRPr="00076BCF">
        <w:rPr>
          <w:bCs/>
          <w:szCs w:val="24"/>
        </w:rPr>
        <w:t xml:space="preserve"> </w:t>
      </w:r>
      <w:r w:rsidRPr="00076BCF">
        <w:rPr>
          <w:rFonts w:hint="eastAsia"/>
          <w:bCs/>
          <w:szCs w:val="24"/>
        </w:rPr>
        <w:t>当</w:t>
      </w:r>
      <w:r w:rsidRPr="00076BCF">
        <w:rPr>
          <w:rFonts w:hint="eastAsia"/>
          <w:bCs/>
          <w:szCs w:val="24"/>
        </w:rPr>
        <w:t>k</w:t>
      </w:r>
      <w:r w:rsidRPr="00076BCF">
        <w:rPr>
          <w:bCs/>
          <w:szCs w:val="24"/>
        </w:rPr>
        <w:t>=3</w:t>
      </w:r>
      <w:r w:rsidRPr="00076BCF">
        <w:rPr>
          <w:rFonts w:hint="eastAsia"/>
          <w:bCs/>
          <w:szCs w:val="24"/>
        </w:rPr>
        <w:t>时，</w:t>
      </w:r>
      <w:proofErr w:type="spellStart"/>
      <w:r w:rsidRPr="00076BCF">
        <w:rPr>
          <w:rFonts w:hint="eastAsia"/>
          <w:bCs/>
          <w:szCs w:val="24"/>
        </w:rPr>
        <w:t>knn</w:t>
      </w:r>
      <w:proofErr w:type="spellEnd"/>
      <w:r w:rsidRPr="00076BCF">
        <w:rPr>
          <w:rFonts w:hint="eastAsia"/>
          <w:bCs/>
          <w:szCs w:val="24"/>
        </w:rPr>
        <w:t>算法的决策结果</w:t>
      </w:r>
    </w:p>
    <w:p w:rsidR="00A72636" w:rsidRPr="00201FE0" w:rsidRDefault="00201FE0" w:rsidP="00201FE0">
      <w:pPr>
        <w:spacing w:line="360" w:lineRule="auto"/>
        <w:rPr>
          <w:bCs/>
          <w:sz w:val="24"/>
          <w:szCs w:val="24"/>
        </w:rPr>
      </w:pPr>
      <w:r>
        <w:rPr>
          <w:bCs/>
          <w:sz w:val="24"/>
          <w:szCs w:val="24"/>
        </w:rPr>
        <w:lastRenderedPageBreak/>
        <w:tab/>
      </w:r>
      <w:r>
        <w:rPr>
          <w:rFonts w:hint="eastAsia"/>
          <w:bCs/>
          <w:sz w:val="24"/>
          <w:szCs w:val="24"/>
        </w:rPr>
        <w:t>如图</w:t>
      </w:r>
      <w:r>
        <w:rPr>
          <w:rFonts w:hint="eastAsia"/>
          <w:bCs/>
          <w:sz w:val="24"/>
          <w:szCs w:val="24"/>
        </w:rPr>
        <w:t>2</w:t>
      </w:r>
      <w:r>
        <w:rPr>
          <w:bCs/>
          <w:sz w:val="24"/>
          <w:szCs w:val="24"/>
        </w:rPr>
        <w:t>.3</w:t>
      </w:r>
      <w:r>
        <w:rPr>
          <w:rFonts w:hint="eastAsia"/>
          <w:bCs/>
          <w:sz w:val="24"/>
          <w:szCs w:val="24"/>
        </w:rPr>
        <w:t>所示，当</w:t>
      </w:r>
      <w:r>
        <w:rPr>
          <w:rFonts w:hint="eastAsia"/>
          <w:bCs/>
          <w:sz w:val="24"/>
          <w:szCs w:val="24"/>
        </w:rPr>
        <w:t>k</w:t>
      </w:r>
      <w:r>
        <w:rPr>
          <w:rFonts w:hint="eastAsia"/>
          <w:bCs/>
          <w:sz w:val="24"/>
          <w:szCs w:val="24"/>
        </w:rPr>
        <w:t>值取</w:t>
      </w:r>
      <w:r>
        <w:rPr>
          <w:rFonts w:hint="eastAsia"/>
          <w:bCs/>
          <w:sz w:val="24"/>
          <w:szCs w:val="24"/>
        </w:rPr>
        <w:t>5</w:t>
      </w:r>
      <w:r>
        <w:rPr>
          <w:rFonts w:hint="eastAsia"/>
          <w:bCs/>
          <w:sz w:val="24"/>
          <w:szCs w:val="24"/>
        </w:rPr>
        <w:t>时，在距离正方形最近的</w:t>
      </w:r>
      <w:r>
        <w:rPr>
          <w:rFonts w:hint="eastAsia"/>
          <w:bCs/>
          <w:sz w:val="24"/>
          <w:szCs w:val="24"/>
        </w:rPr>
        <w:t>5</w:t>
      </w:r>
      <w:r>
        <w:rPr>
          <w:rFonts w:hint="eastAsia"/>
          <w:bCs/>
          <w:sz w:val="24"/>
          <w:szCs w:val="24"/>
        </w:rPr>
        <w:t>个样本中，圆圈最多，所以该样本将被分派到圆圈所在的类别。</w:t>
      </w:r>
    </w:p>
    <w:p w:rsidR="002F6AB1" w:rsidRDefault="00076BCF" w:rsidP="00A72636">
      <w:pPr>
        <w:spacing w:line="360" w:lineRule="auto"/>
        <w:ind w:firstLine="425"/>
        <w:jc w:val="center"/>
        <w:rPr>
          <w:bCs/>
          <w:sz w:val="24"/>
          <w:szCs w:val="24"/>
        </w:rPr>
      </w:pPr>
      <w:r>
        <w:rPr>
          <w:noProof/>
        </w:rPr>
        <w:drawing>
          <wp:inline distT="0" distB="0" distL="0" distR="0" wp14:anchorId="22E6326E" wp14:editId="73A354F9">
            <wp:extent cx="3368328" cy="2131854"/>
            <wp:effectExtent l="0" t="0" r="3810" b="190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4776" cy="2142264"/>
                    </a:xfrm>
                    <a:prstGeom prst="rect">
                      <a:avLst/>
                    </a:prstGeom>
                  </pic:spPr>
                </pic:pic>
              </a:graphicData>
            </a:graphic>
          </wp:inline>
        </w:drawing>
      </w:r>
    </w:p>
    <w:p w:rsidR="00076BCF" w:rsidRPr="00076BCF" w:rsidRDefault="00076BCF" w:rsidP="00076BCF">
      <w:pPr>
        <w:ind w:firstLine="425"/>
        <w:jc w:val="center"/>
        <w:rPr>
          <w:bCs/>
          <w:szCs w:val="24"/>
        </w:rPr>
      </w:pPr>
      <w:r w:rsidRPr="00076BCF">
        <w:rPr>
          <w:rFonts w:hint="eastAsia"/>
          <w:bCs/>
          <w:szCs w:val="24"/>
        </w:rPr>
        <w:t>图</w:t>
      </w:r>
      <w:r w:rsidRPr="00076BCF">
        <w:rPr>
          <w:rFonts w:hint="eastAsia"/>
          <w:bCs/>
          <w:szCs w:val="24"/>
        </w:rPr>
        <w:t>2.3</w:t>
      </w:r>
      <w:r w:rsidRPr="00076BCF">
        <w:rPr>
          <w:bCs/>
          <w:szCs w:val="24"/>
        </w:rPr>
        <w:t xml:space="preserve"> </w:t>
      </w:r>
      <w:r w:rsidRPr="00076BCF">
        <w:rPr>
          <w:rFonts w:hint="eastAsia"/>
          <w:bCs/>
          <w:szCs w:val="24"/>
        </w:rPr>
        <w:t>当</w:t>
      </w:r>
      <w:r w:rsidRPr="00076BCF">
        <w:rPr>
          <w:rFonts w:hint="eastAsia"/>
          <w:bCs/>
          <w:szCs w:val="24"/>
        </w:rPr>
        <w:t>k</w:t>
      </w:r>
      <w:r w:rsidRPr="00076BCF">
        <w:rPr>
          <w:bCs/>
          <w:szCs w:val="24"/>
        </w:rPr>
        <w:t>=</w:t>
      </w:r>
      <w:r>
        <w:rPr>
          <w:bCs/>
          <w:szCs w:val="24"/>
        </w:rPr>
        <w:t>5</w:t>
      </w:r>
      <w:r w:rsidRPr="00076BCF">
        <w:rPr>
          <w:rFonts w:hint="eastAsia"/>
          <w:bCs/>
          <w:szCs w:val="24"/>
        </w:rPr>
        <w:t>时，</w:t>
      </w:r>
      <w:proofErr w:type="spellStart"/>
      <w:r w:rsidRPr="00076BCF">
        <w:rPr>
          <w:rFonts w:hint="eastAsia"/>
          <w:bCs/>
          <w:szCs w:val="24"/>
        </w:rPr>
        <w:t>knn</w:t>
      </w:r>
      <w:proofErr w:type="spellEnd"/>
      <w:r w:rsidRPr="00076BCF">
        <w:rPr>
          <w:rFonts w:hint="eastAsia"/>
          <w:bCs/>
          <w:szCs w:val="24"/>
        </w:rPr>
        <w:t>算法的决策结果</w:t>
      </w:r>
    </w:p>
    <w:p w:rsidR="00076BCF" w:rsidRDefault="00FE4DB4" w:rsidP="001E7FA3">
      <w:pPr>
        <w:spacing w:line="360" w:lineRule="auto"/>
        <w:ind w:firstLine="425"/>
        <w:rPr>
          <w:bCs/>
          <w:sz w:val="24"/>
          <w:szCs w:val="24"/>
        </w:rPr>
      </w:pPr>
      <w:r>
        <w:rPr>
          <w:rFonts w:hint="eastAsia"/>
          <w:bCs/>
          <w:sz w:val="24"/>
          <w:szCs w:val="24"/>
        </w:rPr>
        <w:t>经过两张图的对比可以发现</w:t>
      </w:r>
      <w:r w:rsidR="00C964C4">
        <w:rPr>
          <w:rFonts w:hint="eastAsia"/>
          <w:bCs/>
          <w:sz w:val="24"/>
          <w:szCs w:val="24"/>
        </w:rPr>
        <w:t>，</w:t>
      </w:r>
      <w:r w:rsidR="00C964C4">
        <w:rPr>
          <w:rFonts w:hint="eastAsia"/>
          <w:bCs/>
          <w:sz w:val="24"/>
          <w:szCs w:val="24"/>
        </w:rPr>
        <w:t>k</w:t>
      </w:r>
      <w:r w:rsidR="00C964C4">
        <w:rPr>
          <w:rFonts w:hint="eastAsia"/>
          <w:bCs/>
          <w:sz w:val="24"/>
          <w:szCs w:val="24"/>
        </w:rPr>
        <w:t>值是一个影响决策结果的关键因素，</w:t>
      </w:r>
      <w:r w:rsidR="00C964C4">
        <w:rPr>
          <w:rFonts w:hint="eastAsia"/>
          <w:bCs/>
          <w:sz w:val="24"/>
          <w:szCs w:val="24"/>
        </w:rPr>
        <w:t>k</w:t>
      </w:r>
      <w:r w:rsidR="00C964C4">
        <w:rPr>
          <w:rFonts w:hint="eastAsia"/>
          <w:bCs/>
          <w:sz w:val="24"/>
          <w:szCs w:val="24"/>
        </w:rPr>
        <w:t>值的选择直接关系到分类器的运算结果，本算法另一个关键点在于点与点之间的距离怎么算</w:t>
      </w:r>
      <w:r w:rsidR="001925FF">
        <w:rPr>
          <w:rFonts w:hint="eastAsia"/>
          <w:bCs/>
          <w:sz w:val="24"/>
          <w:szCs w:val="24"/>
        </w:rPr>
        <w:t>，下面着重介绍这两点。</w:t>
      </w:r>
    </w:p>
    <w:p w:rsidR="00E12753" w:rsidRDefault="00E12753" w:rsidP="00E12753">
      <w:pPr>
        <w:spacing w:line="360" w:lineRule="auto"/>
        <w:rPr>
          <w:bCs/>
          <w:sz w:val="24"/>
          <w:szCs w:val="24"/>
        </w:rPr>
      </w:pPr>
      <w:r>
        <w:rPr>
          <w:rFonts w:hint="eastAsia"/>
          <w:bCs/>
          <w:sz w:val="24"/>
          <w:szCs w:val="24"/>
        </w:rPr>
        <w:t>k</w:t>
      </w:r>
      <w:r>
        <w:rPr>
          <w:rFonts w:hint="eastAsia"/>
          <w:bCs/>
          <w:sz w:val="24"/>
          <w:szCs w:val="24"/>
        </w:rPr>
        <w:t>值选取</w:t>
      </w:r>
    </w:p>
    <w:p w:rsidR="00311994" w:rsidRDefault="009D43CE" w:rsidP="0066201D">
      <w:pPr>
        <w:spacing w:line="360" w:lineRule="auto"/>
        <w:ind w:firstLine="425"/>
        <w:rPr>
          <w:bCs/>
          <w:sz w:val="24"/>
          <w:szCs w:val="24"/>
        </w:rPr>
      </w:pPr>
      <w:r>
        <w:rPr>
          <w:rFonts w:hint="eastAsia"/>
          <w:bCs/>
          <w:sz w:val="24"/>
          <w:szCs w:val="24"/>
        </w:rPr>
        <w:t>k</w:t>
      </w:r>
      <w:r>
        <w:rPr>
          <w:rFonts w:hint="eastAsia"/>
          <w:bCs/>
          <w:sz w:val="24"/>
          <w:szCs w:val="24"/>
        </w:rPr>
        <w:t>值的选取可以使用交叉验证法，将样本集按一定比例划分成训练集和测试集之后，</w:t>
      </w:r>
      <w:r w:rsidR="002E5004">
        <w:rPr>
          <w:rFonts w:hint="eastAsia"/>
          <w:bCs/>
          <w:sz w:val="24"/>
          <w:szCs w:val="24"/>
        </w:rPr>
        <w:t>先从一个比较小的</w:t>
      </w:r>
      <w:r w:rsidR="002E5004">
        <w:rPr>
          <w:rFonts w:hint="eastAsia"/>
          <w:bCs/>
          <w:sz w:val="24"/>
          <w:szCs w:val="24"/>
        </w:rPr>
        <w:t>k</w:t>
      </w:r>
      <w:r w:rsidR="002E5004">
        <w:rPr>
          <w:rFonts w:hint="eastAsia"/>
          <w:bCs/>
          <w:sz w:val="24"/>
          <w:szCs w:val="24"/>
        </w:rPr>
        <w:t>值开始，分别计算某一个</w:t>
      </w:r>
      <w:r w:rsidR="002E5004">
        <w:rPr>
          <w:rFonts w:hint="eastAsia"/>
          <w:bCs/>
          <w:sz w:val="24"/>
          <w:szCs w:val="24"/>
        </w:rPr>
        <w:t>k</w:t>
      </w:r>
      <w:r w:rsidR="002E5004">
        <w:rPr>
          <w:rFonts w:hint="eastAsia"/>
          <w:bCs/>
          <w:sz w:val="24"/>
          <w:szCs w:val="24"/>
        </w:rPr>
        <w:t>值下验证集合的方差，可以</w:t>
      </w:r>
      <w:proofErr w:type="gramStart"/>
      <w:r w:rsidR="002E5004">
        <w:rPr>
          <w:rFonts w:hint="eastAsia"/>
          <w:bCs/>
          <w:sz w:val="24"/>
          <w:szCs w:val="24"/>
        </w:rPr>
        <w:t>作出</w:t>
      </w:r>
      <w:proofErr w:type="gramEnd"/>
      <w:r w:rsidR="002E5004">
        <w:rPr>
          <w:rFonts w:hint="eastAsia"/>
          <w:bCs/>
          <w:sz w:val="24"/>
          <w:szCs w:val="24"/>
        </w:rPr>
        <w:t>一个</w:t>
      </w:r>
      <w:proofErr w:type="gramStart"/>
      <w:r w:rsidR="002E5004">
        <w:rPr>
          <w:rFonts w:hint="eastAsia"/>
          <w:bCs/>
          <w:sz w:val="24"/>
          <w:szCs w:val="24"/>
        </w:rPr>
        <w:t>方差值</w:t>
      </w:r>
      <w:proofErr w:type="gramEnd"/>
      <w:r w:rsidR="002E5004">
        <w:rPr>
          <w:rFonts w:hint="eastAsia"/>
          <w:bCs/>
          <w:sz w:val="24"/>
          <w:szCs w:val="24"/>
        </w:rPr>
        <w:t>随</w:t>
      </w:r>
      <w:r w:rsidR="002E5004">
        <w:rPr>
          <w:rFonts w:hint="eastAsia"/>
          <w:bCs/>
          <w:sz w:val="24"/>
          <w:szCs w:val="24"/>
        </w:rPr>
        <w:t>k</w:t>
      </w:r>
      <w:r w:rsidR="002E5004">
        <w:rPr>
          <w:rFonts w:hint="eastAsia"/>
          <w:bCs/>
          <w:sz w:val="24"/>
          <w:szCs w:val="24"/>
        </w:rPr>
        <w:t>值变化的折线图，</w:t>
      </w:r>
      <w:proofErr w:type="gramStart"/>
      <w:r w:rsidR="002E5004">
        <w:rPr>
          <w:rFonts w:hint="eastAsia"/>
          <w:bCs/>
          <w:sz w:val="24"/>
          <w:szCs w:val="24"/>
        </w:rPr>
        <w:t>方差值</w:t>
      </w:r>
      <w:proofErr w:type="gramEnd"/>
      <w:r w:rsidR="002E5004">
        <w:rPr>
          <w:rFonts w:hint="eastAsia"/>
          <w:bCs/>
          <w:sz w:val="24"/>
          <w:szCs w:val="24"/>
        </w:rPr>
        <w:t>越小说明此时的</w:t>
      </w:r>
      <w:r w:rsidR="002E5004">
        <w:rPr>
          <w:rFonts w:hint="eastAsia"/>
          <w:bCs/>
          <w:sz w:val="24"/>
          <w:szCs w:val="24"/>
        </w:rPr>
        <w:t>k</w:t>
      </w:r>
      <w:r w:rsidR="002E5004">
        <w:rPr>
          <w:rFonts w:hint="eastAsia"/>
          <w:bCs/>
          <w:sz w:val="24"/>
          <w:szCs w:val="24"/>
        </w:rPr>
        <w:t>值的分类效果最佳，</w:t>
      </w:r>
      <w:r w:rsidR="009A0D79">
        <w:rPr>
          <w:rFonts w:hint="eastAsia"/>
          <w:bCs/>
          <w:sz w:val="24"/>
          <w:szCs w:val="24"/>
        </w:rPr>
        <w:t>所绘制的折线图应当如下图</w:t>
      </w:r>
      <w:r w:rsidR="009A0D79">
        <w:rPr>
          <w:rFonts w:hint="eastAsia"/>
          <w:bCs/>
          <w:sz w:val="24"/>
          <w:szCs w:val="24"/>
        </w:rPr>
        <w:t>2</w:t>
      </w:r>
      <w:r w:rsidR="009A0D79">
        <w:rPr>
          <w:bCs/>
          <w:sz w:val="24"/>
          <w:szCs w:val="24"/>
        </w:rPr>
        <w:t>.4</w:t>
      </w:r>
      <w:r w:rsidR="009A0D79">
        <w:rPr>
          <w:rFonts w:hint="eastAsia"/>
          <w:bCs/>
          <w:sz w:val="24"/>
          <w:szCs w:val="24"/>
        </w:rPr>
        <w:t>所示的形状。</w:t>
      </w:r>
    </w:p>
    <w:p w:rsidR="00311994" w:rsidRDefault="00311994" w:rsidP="0066201D">
      <w:pPr>
        <w:spacing w:line="360" w:lineRule="auto"/>
        <w:ind w:firstLine="425"/>
        <w:jc w:val="center"/>
        <w:rPr>
          <w:bCs/>
          <w:sz w:val="24"/>
          <w:szCs w:val="24"/>
        </w:rPr>
      </w:pPr>
      <w:r>
        <w:rPr>
          <w:rFonts w:hint="eastAsia"/>
          <w:bCs/>
          <w:noProof/>
          <w:sz w:val="24"/>
          <w:szCs w:val="24"/>
        </w:rPr>
        <w:drawing>
          <wp:inline distT="0" distB="0" distL="0" distR="0">
            <wp:extent cx="5219700" cy="3044825"/>
            <wp:effectExtent l="0" t="0" r="0" b="3175"/>
            <wp:docPr id="33" name="图表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66201D" w:rsidRDefault="0066201D" w:rsidP="0066201D">
      <w:pPr>
        <w:ind w:firstLine="425"/>
        <w:jc w:val="center"/>
        <w:rPr>
          <w:bCs/>
          <w:sz w:val="24"/>
          <w:szCs w:val="24"/>
        </w:rPr>
      </w:pPr>
      <w:r w:rsidRPr="00076BCF">
        <w:rPr>
          <w:rFonts w:hint="eastAsia"/>
          <w:bCs/>
          <w:szCs w:val="24"/>
        </w:rPr>
        <w:t>图</w:t>
      </w:r>
      <w:r w:rsidRPr="00076BCF">
        <w:rPr>
          <w:rFonts w:hint="eastAsia"/>
          <w:bCs/>
          <w:szCs w:val="24"/>
        </w:rPr>
        <w:t>2.</w:t>
      </w:r>
      <w:r>
        <w:rPr>
          <w:bCs/>
          <w:szCs w:val="24"/>
        </w:rPr>
        <w:t>4</w:t>
      </w:r>
      <w:r w:rsidRPr="00076BCF">
        <w:rPr>
          <w:bCs/>
          <w:szCs w:val="24"/>
        </w:rPr>
        <w:t xml:space="preserve"> </w:t>
      </w:r>
      <w:r>
        <w:rPr>
          <w:rFonts w:hint="eastAsia"/>
          <w:bCs/>
          <w:szCs w:val="24"/>
        </w:rPr>
        <w:t>分类方差随</w:t>
      </w:r>
      <w:r>
        <w:rPr>
          <w:rFonts w:hint="eastAsia"/>
          <w:bCs/>
          <w:szCs w:val="24"/>
        </w:rPr>
        <w:t>k</w:t>
      </w:r>
      <w:r>
        <w:rPr>
          <w:rFonts w:hint="eastAsia"/>
          <w:bCs/>
          <w:szCs w:val="24"/>
        </w:rPr>
        <w:t>值变化示意图</w:t>
      </w:r>
    </w:p>
    <w:p w:rsidR="002E5004" w:rsidRPr="00076BCF" w:rsidRDefault="002E5004" w:rsidP="002E5004">
      <w:pPr>
        <w:spacing w:line="360" w:lineRule="auto"/>
        <w:ind w:firstLine="425"/>
        <w:rPr>
          <w:bCs/>
          <w:sz w:val="24"/>
          <w:szCs w:val="24"/>
        </w:rPr>
      </w:pPr>
      <w:r>
        <w:rPr>
          <w:rFonts w:hint="eastAsia"/>
          <w:bCs/>
          <w:sz w:val="24"/>
          <w:szCs w:val="24"/>
        </w:rPr>
        <w:lastRenderedPageBreak/>
        <w:t>此折线图中，</w:t>
      </w:r>
      <w:proofErr w:type="gramStart"/>
      <w:r>
        <w:rPr>
          <w:rFonts w:hint="eastAsia"/>
          <w:bCs/>
          <w:sz w:val="24"/>
          <w:szCs w:val="24"/>
        </w:rPr>
        <w:t>方差值应当</w:t>
      </w:r>
      <w:proofErr w:type="gramEnd"/>
      <w:r>
        <w:rPr>
          <w:rFonts w:hint="eastAsia"/>
          <w:bCs/>
          <w:sz w:val="24"/>
          <w:szCs w:val="24"/>
        </w:rPr>
        <w:t>会随着</w:t>
      </w:r>
      <w:r>
        <w:rPr>
          <w:rFonts w:hint="eastAsia"/>
          <w:bCs/>
          <w:sz w:val="24"/>
          <w:szCs w:val="24"/>
        </w:rPr>
        <w:t>k</w:t>
      </w:r>
      <w:r>
        <w:rPr>
          <w:rFonts w:hint="eastAsia"/>
          <w:bCs/>
          <w:sz w:val="24"/>
          <w:szCs w:val="24"/>
        </w:rPr>
        <w:t>值的增大而先减小后增大，因为起初</w:t>
      </w:r>
      <w:r>
        <w:rPr>
          <w:rFonts w:hint="eastAsia"/>
          <w:bCs/>
          <w:sz w:val="24"/>
          <w:szCs w:val="24"/>
        </w:rPr>
        <w:t>k</w:t>
      </w:r>
      <w:r>
        <w:rPr>
          <w:rFonts w:hint="eastAsia"/>
          <w:bCs/>
          <w:sz w:val="24"/>
          <w:szCs w:val="24"/>
        </w:rPr>
        <w:t>值比较小，可用于判别的样本数量太少，所以分类误差会比较大，随着</w:t>
      </w:r>
      <w:r>
        <w:rPr>
          <w:rFonts w:hint="eastAsia"/>
          <w:bCs/>
          <w:sz w:val="24"/>
          <w:szCs w:val="24"/>
        </w:rPr>
        <w:t>k</w:t>
      </w:r>
      <w:r>
        <w:rPr>
          <w:rFonts w:hint="eastAsia"/>
          <w:bCs/>
          <w:sz w:val="24"/>
          <w:szCs w:val="24"/>
        </w:rPr>
        <w:t>值的增大，方差会逐渐减少，但到达某一</w:t>
      </w:r>
      <w:r>
        <w:rPr>
          <w:rFonts w:hint="eastAsia"/>
          <w:bCs/>
          <w:sz w:val="24"/>
          <w:szCs w:val="24"/>
        </w:rPr>
        <w:t>k</w:t>
      </w:r>
      <w:r>
        <w:rPr>
          <w:rFonts w:hint="eastAsia"/>
          <w:bCs/>
          <w:sz w:val="24"/>
          <w:szCs w:val="24"/>
        </w:rPr>
        <w:t>值之后，</w:t>
      </w:r>
      <w:r w:rsidR="00CA1574">
        <w:rPr>
          <w:rFonts w:hint="eastAsia"/>
          <w:bCs/>
          <w:sz w:val="24"/>
          <w:szCs w:val="24"/>
        </w:rPr>
        <w:t>由于</w:t>
      </w:r>
      <w:r w:rsidR="00CA1574">
        <w:rPr>
          <w:rFonts w:hint="eastAsia"/>
          <w:bCs/>
          <w:sz w:val="24"/>
          <w:szCs w:val="24"/>
        </w:rPr>
        <w:t>k</w:t>
      </w:r>
      <w:r w:rsidR="00CA1574">
        <w:rPr>
          <w:rFonts w:hint="eastAsia"/>
          <w:bCs/>
          <w:sz w:val="24"/>
          <w:szCs w:val="24"/>
        </w:rPr>
        <w:t>越来越接近于样本集中的样本总数，分类效果会越来越差，错误率会再次提升，所以对于</w:t>
      </w:r>
      <w:proofErr w:type="gramStart"/>
      <w:r w:rsidR="00CA1574">
        <w:rPr>
          <w:rFonts w:hint="eastAsia"/>
          <w:bCs/>
          <w:sz w:val="24"/>
          <w:szCs w:val="24"/>
        </w:rPr>
        <w:t>作出</w:t>
      </w:r>
      <w:proofErr w:type="gramEnd"/>
      <w:r w:rsidR="00CA1574">
        <w:rPr>
          <w:rFonts w:hint="eastAsia"/>
          <w:bCs/>
          <w:sz w:val="24"/>
          <w:szCs w:val="24"/>
        </w:rPr>
        <w:t>的折线图，我们应当</w:t>
      </w:r>
      <w:r w:rsidR="0092335A">
        <w:rPr>
          <w:rFonts w:hint="eastAsia"/>
          <w:bCs/>
          <w:sz w:val="24"/>
          <w:szCs w:val="24"/>
        </w:rPr>
        <w:t>取最低点对应的那个</w:t>
      </w:r>
      <w:r w:rsidR="0092335A">
        <w:rPr>
          <w:rFonts w:hint="eastAsia"/>
          <w:bCs/>
          <w:sz w:val="24"/>
          <w:szCs w:val="24"/>
        </w:rPr>
        <w:t>k</w:t>
      </w:r>
      <w:r w:rsidR="0092335A">
        <w:rPr>
          <w:rFonts w:hint="eastAsia"/>
          <w:bCs/>
          <w:sz w:val="24"/>
          <w:szCs w:val="24"/>
        </w:rPr>
        <w:t>值。</w:t>
      </w:r>
    </w:p>
    <w:p w:rsidR="0066201D" w:rsidRDefault="0066201D" w:rsidP="0066201D">
      <w:pPr>
        <w:spacing w:line="360" w:lineRule="auto"/>
        <w:rPr>
          <w:bCs/>
          <w:sz w:val="24"/>
          <w:szCs w:val="24"/>
        </w:rPr>
      </w:pPr>
      <w:r>
        <w:rPr>
          <w:rFonts w:hint="eastAsia"/>
          <w:bCs/>
          <w:sz w:val="24"/>
          <w:szCs w:val="24"/>
        </w:rPr>
        <w:t>距离计算</w:t>
      </w:r>
    </w:p>
    <w:p w:rsidR="002F6AB1" w:rsidRDefault="0066201D" w:rsidP="0066201D">
      <w:pPr>
        <w:spacing w:line="360" w:lineRule="auto"/>
        <w:rPr>
          <w:bCs/>
          <w:sz w:val="24"/>
          <w:szCs w:val="24"/>
        </w:rPr>
      </w:pPr>
      <w:r>
        <w:rPr>
          <w:bCs/>
          <w:sz w:val="24"/>
          <w:szCs w:val="24"/>
        </w:rPr>
        <w:tab/>
      </w:r>
      <w:r w:rsidR="00312894">
        <w:rPr>
          <w:rFonts w:hint="eastAsia"/>
          <w:bCs/>
          <w:sz w:val="24"/>
          <w:szCs w:val="24"/>
        </w:rPr>
        <w:t>度量空间中点之间距离的方式有多种，常见的有曼哈顿距离、欧氏距离等。</w:t>
      </w:r>
    </w:p>
    <w:p w:rsidR="00312894" w:rsidRDefault="00312894" w:rsidP="0066201D">
      <w:pPr>
        <w:spacing w:line="360" w:lineRule="auto"/>
        <w:rPr>
          <w:bCs/>
          <w:sz w:val="24"/>
          <w:szCs w:val="24"/>
        </w:rPr>
      </w:pPr>
      <w:r>
        <w:rPr>
          <w:rFonts w:hint="eastAsia"/>
          <w:bCs/>
          <w:sz w:val="24"/>
          <w:szCs w:val="24"/>
        </w:rPr>
        <w:t>二者的计算公式如下：</w:t>
      </w:r>
    </w:p>
    <w:p w:rsidR="00312894" w:rsidRDefault="00312894" w:rsidP="0066201D">
      <w:pPr>
        <w:spacing w:line="360" w:lineRule="auto"/>
        <w:rPr>
          <w:bCs/>
          <w:sz w:val="24"/>
          <w:szCs w:val="24"/>
        </w:rPr>
      </w:pPr>
      <w:r>
        <w:rPr>
          <w:rFonts w:hint="eastAsia"/>
          <w:bCs/>
          <w:sz w:val="24"/>
          <w:szCs w:val="24"/>
        </w:rPr>
        <w:t>曼哈顿距离：</w:t>
      </w:r>
    </w:p>
    <w:p w:rsidR="00312894" w:rsidRPr="00312894" w:rsidRDefault="00312894" w:rsidP="0066201D">
      <w:pPr>
        <w:spacing w:line="360" w:lineRule="auto"/>
        <w:rPr>
          <w:bCs/>
          <w:sz w:val="24"/>
          <w:szCs w:val="24"/>
        </w:rPr>
      </w:pPr>
      <m:oMathPara>
        <m:oMathParaPr>
          <m:jc m:val="right"/>
        </m:oMathParaPr>
        <m:oMath>
          <m:r>
            <m:rPr>
              <m:sty m:val="p"/>
            </m:rPr>
            <w:rPr>
              <w:rFonts w:ascii="Cambria Math" w:hAnsi="Cambria Math" w:hint="eastAsia"/>
              <w:sz w:val="24"/>
              <w:szCs w:val="24"/>
            </w:rPr>
            <m:t>d</m:t>
          </m:r>
          <m:d>
            <m:dPr>
              <m:ctrlPr>
                <w:rPr>
                  <w:rFonts w:ascii="Cambria Math" w:hAnsi="Cambria Math"/>
                  <w:bCs/>
                  <w:sz w:val="24"/>
                  <w:szCs w:val="24"/>
                </w:rPr>
              </m:ctrlPr>
            </m:dPr>
            <m:e>
              <m:r>
                <w:rPr>
                  <w:rFonts w:ascii="Cambria Math" w:hAnsi="Cambria Math"/>
                  <w:sz w:val="24"/>
                  <w:szCs w:val="24"/>
                </w:rPr>
                <m:t>x,y</m:t>
              </m:r>
            </m:e>
          </m:d>
          <m:r>
            <m:rPr>
              <m:sty m:val="p"/>
            </m:rPr>
            <w:rPr>
              <w:rFonts w:ascii="Cambria Math" w:hAnsi="Cambria Math"/>
              <w:sz w:val="24"/>
              <w:szCs w:val="24"/>
            </w:rPr>
            <m:t>=</m:t>
          </m:r>
          <m:rad>
            <m:radPr>
              <m:degHide m:val="1"/>
              <m:ctrlPr>
                <w:rPr>
                  <w:rFonts w:ascii="Cambria Math" w:hAnsi="Cambria Math"/>
                  <w:bCs/>
                  <w:sz w:val="24"/>
                  <w:szCs w:val="24"/>
                </w:rPr>
              </m:ctrlPr>
            </m:radPr>
            <m:deg/>
            <m:e>
              <m:nary>
                <m:naryPr>
                  <m:chr m:val="∑"/>
                  <m:limLoc m:val="undOvr"/>
                  <m:ctrlPr>
                    <w:rPr>
                      <w:rFonts w:ascii="Cambria Math" w:hAnsi="Cambria Math"/>
                      <w:bCs/>
                      <w:i/>
                      <w:sz w:val="24"/>
                      <w:szCs w:val="24"/>
                    </w:rPr>
                  </m:ctrlPr>
                </m:naryPr>
                <m:sub>
                  <m:r>
                    <w:rPr>
                      <w:rFonts w:ascii="Cambria Math" w:hAnsi="Cambria Math"/>
                      <w:sz w:val="24"/>
                      <w:szCs w:val="24"/>
                    </w:rPr>
                    <m:t>k=1</m:t>
                  </m:r>
                </m:sub>
                <m:sup>
                  <m:r>
                    <w:rPr>
                      <w:rFonts w:ascii="Cambria Math" w:hAnsi="Cambria Math"/>
                      <w:sz w:val="24"/>
                      <w:szCs w:val="24"/>
                    </w:rPr>
                    <m:t>n</m:t>
                  </m:r>
                </m:sup>
                <m:e>
                  <m:d>
                    <m:dPr>
                      <m:begChr m:val="|"/>
                      <m:endChr m:val="|"/>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x</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y</m:t>
                          </m:r>
                        </m:e>
                        <m:sub>
                          <m:r>
                            <w:rPr>
                              <w:rFonts w:ascii="Cambria Math" w:hAnsi="Cambria Math"/>
                              <w:sz w:val="24"/>
                              <w:szCs w:val="24"/>
                            </w:rPr>
                            <m:t>k</m:t>
                          </m:r>
                        </m:sub>
                      </m:sSub>
                    </m:e>
                  </m:d>
                </m:e>
              </m:nary>
            </m:e>
          </m:rad>
          <m:r>
            <w:rPr>
              <w:rFonts w:ascii="Cambria Math" w:hAnsi="Cambria Math"/>
              <w:sz w:val="24"/>
              <w:szCs w:val="24"/>
            </w:rPr>
            <m:t xml:space="preserve">                          (2.9)</m:t>
          </m:r>
        </m:oMath>
      </m:oMathPara>
    </w:p>
    <w:p w:rsidR="002F6AB1" w:rsidRDefault="00C96B21" w:rsidP="00C96B21">
      <w:pPr>
        <w:spacing w:line="360" w:lineRule="auto"/>
        <w:rPr>
          <w:bCs/>
          <w:sz w:val="24"/>
          <w:szCs w:val="24"/>
        </w:rPr>
      </w:pPr>
      <w:r>
        <w:rPr>
          <w:rFonts w:hint="eastAsia"/>
          <w:bCs/>
          <w:sz w:val="24"/>
          <w:szCs w:val="24"/>
        </w:rPr>
        <w:t>欧氏距离：</w:t>
      </w:r>
    </w:p>
    <w:p w:rsidR="00C96B21" w:rsidRPr="00312894" w:rsidRDefault="00C96B21" w:rsidP="00C96B21">
      <w:pPr>
        <w:spacing w:line="360" w:lineRule="auto"/>
        <w:rPr>
          <w:bCs/>
          <w:sz w:val="24"/>
          <w:szCs w:val="24"/>
        </w:rPr>
      </w:pPr>
      <m:oMathPara>
        <m:oMathParaPr>
          <m:jc m:val="right"/>
        </m:oMathParaPr>
        <m:oMath>
          <m:r>
            <m:rPr>
              <m:sty m:val="p"/>
            </m:rPr>
            <w:rPr>
              <w:rFonts w:ascii="Cambria Math" w:hAnsi="Cambria Math" w:hint="eastAsia"/>
              <w:sz w:val="24"/>
              <w:szCs w:val="24"/>
            </w:rPr>
            <m:t>d</m:t>
          </m:r>
          <m:d>
            <m:dPr>
              <m:ctrlPr>
                <w:rPr>
                  <w:rFonts w:ascii="Cambria Math" w:hAnsi="Cambria Math"/>
                  <w:bCs/>
                  <w:sz w:val="24"/>
                  <w:szCs w:val="24"/>
                </w:rPr>
              </m:ctrlPr>
            </m:dPr>
            <m:e>
              <m:r>
                <w:rPr>
                  <w:rFonts w:ascii="Cambria Math" w:hAnsi="Cambria Math"/>
                  <w:sz w:val="24"/>
                  <w:szCs w:val="24"/>
                </w:rPr>
                <m:t>x,y</m:t>
              </m:r>
            </m:e>
          </m:d>
          <m:r>
            <m:rPr>
              <m:sty m:val="p"/>
            </m:rPr>
            <w:rPr>
              <w:rFonts w:ascii="Cambria Math" w:hAnsi="Cambria Math"/>
              <w:sz w:val="24"/>
              <w:szCs w:val="24"/>
            </w:rPr>
            <m:t>=</m:t>
          </m:r>
          <m:rad>
            <m:radPr>
              <m:degHide m:val="1"/>
              <m:ctrlPr>
                <w:rPr>
                  <w:rFonts w:ascii="Cambria Math" w:hAnsi="Cambria Math"/>
                  <w:bCs/>
                  <w:sz w:val="24"/>
                  <w:szCs w:val="24"/>
                </w:rPr>
              </m:ctrlPr>
            </m:radPr>
            <m:deg/>
            <m:e>
              <m:nary>
                <m:naryPr>
                  <m:chr m:val="∑"/>
                  <m:limLoc m:val="undOvr"/>
                  <m:ctrlPr>
                    <w:rPr>
                      <w:rFonts w:ascii="Cambria Math" w:hAnsi="Cambria Math"/>
                      <w:bCs/>
                      <w:i/>
                      <w:sz w:val="24"/>
                      <w:szCs w:val="24"/>
                    </w:rPr>
                  </m:ctrlPr>
                </m:naryPr>
                <m:sub>
                  <m:r>
                    <w:rPr>
                      <w:rFonts w:ascii="Cambria Math" w:hAnsi="Cambria Math"/>
                      <w:sz w:val="24"/>
                      <w:szCs w:val="24"/>
                    </w:rPr>
                    <m:t>k=1</m:t>
                  </m:r>
                </m:sub>
                <m:sup>
                  <m:r>
                    <w:rPr>
                      <w:rFonts w:ascii="Cambria Math" w:hAnsi="Cambria Math"/>
                      <w:sz w:val="24"/>
                      <w:szCs w:val="24"/>
                    </w:rPr>
                    <m:t>n</m:t>
                  </m:r>
                </m:sup>
                <m:e>
                  <m:sSup>
                    <m:sSupPr>
                      <m:ctrlPr>
                        <w:rPr>
                          <w:rFonts w:ascii="Cambria Math" w:hAnsi="Cambria Math"/>
                          <w:bCs/>
                          <w:i/>
                          <w:sz w:val="24"/>
                          <w:szCs w:val="24"/>
                        </w:rPr>
                      </m:ctrlPr>
                    </m:sSupPr>
                    <m:e>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x</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y</m:t>
                          </m:r>
                        </m:e>
                        <m:sub>
                          <m:r>
                            <w:rPr>
                              <w:rFonts w:ascii="Cambria Math" w:hAnsi="Cambria Math"/>
                              <w:sz w:val="24"/>
                              <w:szCs w:val="24"/>
                            </w:rPr>
                            <m:t>k</m:t>
                          </m:r>
                        </m:sub>
                      </m:sSub>
                      <m:r>
                        <w:rPr>
                          <w:rFonts w:ascii="Cambria Math" w:hAnsi="Cambria Math"/>
                          <w:sz w:val="24"/>
                          <w:szCs w:val="24"/>
                        </w:rPr>
                        <m:t>)</m:t>
                      </m:r>
                    </m:e>
                    <m:sup>
                      <m:r>
                        <w:rPr>
                          <w:rFonts w:ascii="Cambria Math" w:hAnsi="Cambria Math"/>
                          <w:sz w:val="24"/>
                          <w:szCs w:val="24"/>
                        </w:rPr>
                        <m:t>2</m:t>
                      </m:r>
                    </m:sup>
                  </m:sSup>
                </m:e>
              </m:nary>
            </m:e>
          </m:rad>
          <m:r>
            <w:rPr>
              <w:rFonts w:ascii="Cambria Math" w:hAnsi="Cambria Math"/>
              <w:sz w:val="24"/>
              <w:szCs w:val="24"/>
            </w:rPr>
            <m:t xml:space="preserve">                          (2.10)</m:t>
          </m:r>
        </m:oMath>
      </m:oMathPara>
    </w:p>
    <w:p w:rsidR="002E5873" w:rsidRPr="001E7FA3" w:rsidRDefault="00715164" w:rsidP="00D407CF">
      <w:pPr>
        <w:spacing w:line="360" w:lineRule="auto"/>
        <w:rPr>
          <w:bCs/>
          <w:sz w:val="24"/>
          <w:szCs w:val="24"/>
        </w:rPr>
      </w:pPr>
      <w:r>
        <w:rPr>
          <w:bCs/>
          <w:sz w:val="24"/>
          <w:szCs w:val="24"/>
        </w:rPr>
        <w:tab/>
      </w:r>
      <w:r>
        <w:rPr>
          <w:rFonts w:hint="eastAsia"/>
          <w:bCs/>
          <w:sz w:val="24"/>
          <w:szCs w:val="24"/>
        </w:rPr>
        <w:t>在</w:t>
      </w:r>
      <w:proofErr w:type="spellStart"/>
      <w:r>
        <w:rPr>
          <w:rFonts w:hint="eastAsia"/>
          <w:bCs/>
          <w:sz w:val="24"/>
          <w:szCs w:val="24"/>
        </w:rPr>
        <w:t>knn</w:t>
      </w:r>
      <w:proofErr w:type="spellEnd"/>
      <w:r>
        <w:rPr>
          <w:rFonts w:hint="eastAsia"/>
          <w:bCs/>
          <w:sz w:val="24"/>
          <w:szCs w:val="24"/>
        </w:rPr>
        <w:t>算法中，我们常用欧氏距离来计算两个样本之间的距离</w:t>
      </w:r>
      <w:r w:rsidR="00D86DD7">
        <w:rPr>
          <w:rFonts w:hint="eastAsia"/>
          <w:bCs/>
          <w:sz w:val="24"/>
          <w:szCs w:val="24"/>
        </w:rPr>
        <w:t>。</w:t>
      </w:r>
    </w:p>
    <w:p w:rsidR="00713074" w:rsidRPr="00CB7E27" w:rsidRDefault="00CB7E27" w:rsidP="00CB7E27">
      <w:pPr>
        <w:pStyle w:val="2"/>
      </w:pPr>
      <w:bookmarkStart w:id="44" w:name="_Toc41032165"/>
      <w:r>
        <w:rPr>
          <w:rFonts w:hint="eastAsia"/>
        </w:rPr>
        <w:t>2</w:t>
      </w:r>
      <w:r>
        <w:t>.</w:t>
      </w:r>
      <w:r w:rsidR="00261922">
        <w:t>7</w:t>
      </w:r>
      <w:r>
        <w:t xml:space="preserve">  </w:t>
      </w:r>
      <w:r>
        <w:rPr>
          <w:rFonts w:hint="eastAsia"/>
        </w:rPr>
        <w:t>本章小结</w:t>
      </w:r>
      <w:bookmarkEnd w:id="44"/>
    </w:p>
    <w:p w:rsidR="00713074" w:rsidRDefault="00341EFF" w:rsidP="00713074">
      <w:pPr>
        <w:spacing w:line="360" w:lineRule="auto"/>
        <w:ind w:firstLine="425"/>
        <w:rPr>
          <w:sz w:val="24"/>
          <w:szCs w:val="24"/>
        </w:rPr>
      </w:pPr>
      <w:r>
        <w:rPr>
          <w:rFonts w:hint="eastAsia"/>
          <w:sz w:val="24"/>
          <w:szCs w:val="24"/>
        </w:rPr>
        <w:t>本章对</w:t>
      </w:r>
      <w:r w:rsidR="00A72153">
        <w:rPr>
          <w:rFonts w:hint="eastAsia"/>
          <w:sz w:val="24"/>
          <w:szCs w:val="24"/>
        </w:rPr>
        <w:t>本文研究方向中</w:t>
      </w:r>
      <w:r>
        <w:rPr>
          <w:rFonts w:hint="eastAsia"/>
          <w:sz w:val="24"/>
          <w:szCs w:val="24"/>
        </w:rPr>
        <w:t>使用到的一些重要概念进行了详细介绍，</w:t>
      </w:r>
      <w:r w:rsidR="005A5FAB">
        <w:rPr>
          <w:rFonts w:hint="eastAsia"/>
          <w:sz w:val="24"/>
          <w:szCs w:val="24"/>
        </w:rPr>
        <w:t>首先对文本分类、情感分类、迁移学习此类的大型概念进行描述，其中对于一些在机器学习，文本分类任务中常用的算法，文本特征提取算法均进行了细致解读，以上均是作者本人在阅读大量文献之后，根据自身体会而总结出的算法机理</w:t>
      </w:r>
      <w:r w:rsidR="00680FFC">
        <w:rPr>
          <w:rFonts w:hint="eastAsia"/>
          <w:sz w:val="24"/>
          <w:szCs w:val="24"/>
        </w:rPr>
        <w:t>。由于本课题任务是实现跨领域的文本特征对齐，因此在</w:t>
      </w:r>
      <w:r w:rsidR="00680FFC">
        <w:rPr>
          <w:rFonts w:hint="eastAsia"/>
          <w:sz w:val="24"/>
          <w:szCs w:val="24"/>
        </w:rPr>
        <w:t>2</w:t>
      </w:r>
      <w:r w:rsidR="00680FFC">
        <w:rPr>
          <w:sz w:val="24"/>
          <w:szCs w:val="24"/>
        </w:rPr>
        <w:t>.</w:t>
      </w:r>
      <w:r w:rsidR="007D0F39">
        <w:rPr>
          <w:sz w:val="24"/>
          <w:szCs w:val="24"/>
        </w:rPr>
        <w:t>4</w:t>
      </w:r>
      <w:r w:rsidR="00680FFC">
        <w:rPr>
          <w:rFonts w:hint="eastAsia"/>
          <w:sz w:val="24"/>
          <w:szCs w:val="24"/>
        </w:rPr>
        <w:t>节</w:t>
      </w:r>
      <w:r>
        <w:rPr>
          <w:rFonts w:hint="eastAsia"/>
          <w:sz w:val="24"/>
          <w:szCs w:val="24"/>
        </w:rPr>
        <w:t>对于在文本特征提取中使用频率较高的四个算法进行了细致解读</w:t>
      </w:r>
      <w:r w:rsidR="007D0F39">
        <w:rPr>
          <w:rFonts w:hint="eastAsia"/>
          <w:sz w:val="24"/>
          <w:szCs w:val="24"/>
        </w:rPr>
        <w:t>，因为研究的目的是实现跨领域的迁移学习，因此对机器学习中作者认为比较主流的分类器算法进行了阐述</w:t>
      </w:r>
      <w:r>
        <w:rPr>
          <w:rFonts w:hint="eastAsia"/>
          <w:sz w:val="24"/>
          <w:szCs w:val="24"/>
        </w:rPr>
        <w:t>，</w:t>
      </w:r>
      <w:r w:rsidR="00D13152">
        <w:rPr>
          <w:rFonts w:hint="eastAsia"/>
          <w:sz w:val="24"/>
          <w:szCs w:val="24"/>
        </w:rPr>
        <w:t>以便为后面章节的研究工作打下基础</w:t>
      </w:r>
      <w:r w:rsidR="00680FFC">
        <w:rPr>
          <w:rFonts w:hint="eastAsia"/>
          <w:sz w:val="24"/>
          <w:szCs w:val="24"/>
        </w:rPr>
        <w:t>。</w:t>
      </w:r>
    </w:p>
    <w:p w:rsidR="00EB5A9A" w:rsidRDefault="00C22C1B" w:rsidP="00EB5A9A">
      <w:pPr>
        <w:pStyle w:val="1"/>
        <w:spacing w:before="312" w:after="312"/>
      </w:pPr>
      <w:bookmarkStart w:id="45" w:name="_Toc41032166"/>
      <w:r>
        <w:t xml:space="preserve">3 </w:t>
      </w:r>
      <w:r w:rsidR="008B6978">
        <w:rPr>
          <w:rFonts w:hint="eastAsia"/>
        </w:rPr>
        <w:t>文本特征对齐任务及数据</w:t>
      </w:r>
      <w:r w:rsidR="00286F77">
        <w:rPr>
          <w:rFonts w:hint="eastAsia"/>
        </w:rPr>
        <w:t>预处理</w:t>
      </w:r>
      <w:bookmarkEnd w:id="45"/>
    </w:p>
    <w:p w:rsidR="00EB5A9A" w:rsidRPr="007A5D7B" w:rsidRDefault="00EB5A9A" w:rsidP="007A5D7B">
      <w:pPr>
        <w:spacing w:line="360" w:lineRule="auto"/>
      </w:pPr>
      <w:r>
        <w:rPr>
          <w:sz w:val="24"/>
          <w:szCs w:val="24"/>
        </w:rPr>
        <w:tab/>
      </w:r>
      <w:r>
        <w:rPr>
          <w:rFonts w:hint="eastAsia"/>
          <w:sz w:val="24"/>
          <w:szCs w:val="24"/>
        </w:rPr>
        <w:t>针</w:t>
      </w:r>
      <w:r w:rsidR="007A5D7B">
        <w:rPr>
          <w:rFonts w:hint="eastAsia"/>
          <w:sz w:val="24"/>
          <w:szCs w:val="24"/>
        </w:rPr>
        <w:t>对在新领域样本中由于缺乏已标注数据而导致的分类效果差的问题，本</w:t>
      </w:r>
      <w:r w:rsidR="007A5D7B">
        <w:rPr>
          <w:rFonts w:hint="eastAsia"/>
          <w:sz w:val="24"/>
          <w:szCs w:val="24"/>
        </w:rPr>
        <w:lastRenderedPageBreak/>
        <w:t>章</w:t>
      </w:r>
      <w:r>
        <w:rPr>
          <w:rFonts w:hint="eastAsia"/>
          <w:sz w:val="24"/>
          <w:szCs w:val="24"/>
        </w:rPr>
        <w:t>通过</w:t>
      </w:r>
      <w:r w:rsidR="007A5D7B">
        <w:rPr>
          <w:rFonts w:hint="eastAsia"/>
          <w:sz w:val="24"/>
          <w:szCs w:val="24"/>
        </w:rPr>
        <w:t>以</w:t>
      </w:r>
      <w:r w:rsidR="00C13AB9">
        <w:rPr>
          <w:rFonts w:hint="eastAsia"/>
          <w:sz w:val="24"/>
          <w:szCs w:val="24"/>
        </w:rPr>
        <w:t>“</w:t>
      </w:r>
      <w:r w:rsidR="007A5D7B" w:rsidRPr="007A5D7B">
        <w:rPr>
          <w:rFonts w:hint="eastAsia"/>
          <w:sz w:val="24"/>
          <w:szCs w:val="24"/>
        </w:rPr>
        <w:t>面向迁移学习的电商领域与新闻领域特征对齐方法的研究</w:t>
      </w:r>
      <w:r w:rsidR="00C13AB9">
        <w:rPr>
          <w:rFonts w:hint="eastAsia"/>
          <w:sz w:val="24"/>
          <w:szCs w:val="24"/>
        </w:rPr>
        <w:t>”</w:t>
      </w:r>
      <w:r w:rsidR="007A5D7B">
        <w:rPr>
          <w:rFonts w:hint="eastAsia"/>
          <w:sz w:val="24"/>
          <w:szCs w:val="24"/>
        </w:rPr>
        <w:t>课题，探讨在面向文本的迁移学习任务中，应实现的文本特征对齐任务、应有的工作流程、应获得的相关数据以及对应的数据预处理流程，为最终实现跨领域的迁移学习做好准备。</w:t>
      </w:r>
    </w:p>
    <w:p w:rsidR="008B78D2" w:rsidRDefault="008B78D2" w:rsidP="008B78D2">
      <w:pPr>
        <w:pStyle w:val="2"/>
      </w:pPr>
      <w:bookmarkStart w:id="46" w:name="_Toc41032167"/>
      <w:r>
        <w:t xml:space="preserve">3.1  </w:t>
      </w:r>
      <w:r>
        <w:rPr>
          <w:rFonts w:hint="eastAsia"/>
        </w:rPr>
        <w:t>文本特征对齐任务</w:t>
      </w:r>
      <w:bookmarkEnd w:id="46"/>
    </w:p>
    <w:p w:rsidR="00A32301" w:rsidRPr="00A32301" w:rsidRDefault="00A32301" w:rsidP="00A32301">
      <w:pPr>
        <w:pStyle w:val="a0"/>
        <w:spacing w:line="360" w:lineRule="auto"/>
        <w:rPr>
          <w:sz w:val="24"/>
          <w:szCs w:val="24"/>
        </w:rPr>
      </w:pPr>
      <w:r>
        <w:rPr>
          <w:rFonts w:hint="eastAsia"/>
          <w:sz w:val="24"/>
          <w:szCs w:val="24"/>
        </w:rPr>
        <w:t>如今世界上存在各种各样的语言，</w:t>
      </w:r>
      <w:r w:rsidR="00EB56F7">
        <w:rPr>
          <w:rFonts w:hint="eastAsia"/>
          <w:sz w:val="24"/>
          <w:szCs w:val="24"/>
        </w:rPr>
        <w:t>不同</w:t>
      </w:r>
      <w:r>
        <w:rPr>
          <w:rFonts w:hint="eastAsia"/>
          <w:sz w:val="24"/>
          <w:szCs w:val="24"/>
        </w:rPr>
        <w:t>语言</w:t>
      </w:r>
      <w:r w:rsidR="00EB56F7">
        <w:rPr>
          <w:rFonts w:hint="eastAsia"/>
          <w:sz w:val="24"/>
          <w:szCs w:val="24"/>
        </w:rPr>
        <w:t>之中</w:t>
      </w:r>
      <w:r>
        <w:rPr>
          <w:rFonts w:hint="eastAsia"/>
          <w:sz w:val="24"/>
          <w:szCs w:val="24"/>
        </w:rPr>
        <w:t>存在许多的同义性和多样性，</w:t>
      </w:r>
      <w:r w:rsidR="00EB56F7">
        <w:rPr>
          <w:rFonts w:hint="eastAsia"/>
          <w:sz w:val="24"/>
          <w:szCs w:val="24"/>
        </w:rPr>
        <w:t>同一语言在不同领域中也会有着不同的特征，如前所述，要想使某一领域中的分类模型也能够在另一领域中使用，必不可少的一步就是实现跨领域间的特征对齐。</w:t>
      </w:r>
    </w:p>
    <w:p w:rsidR="00330268" w:rsidRPr="00680FFC" w:rsidRDefault="00F71AAE" w:rsidP="00F71AAE">
      <w:pPr>
        <w:pStyle w:val="30"/>
      </w:pPr>
      <w:bookmarkStart w:id="47" w:name="_Toc41032168"/>
      <w:r>
        <w:t>3.1</w:t>
      </w:r>
      <w:r>
        <w:rPr>
          <w:rFonts w:hint="eastAsia"/>
        </w:rPr>
        <w:t>.</w:t>
      </w:r>
      <w:r>
        <w:t xml:space="preserve">1  </w:t>
      </w:r>
      <w:r>
        <w:rPr>
          <w:rFonts w:hint="eastAsia"/>
        </w:rPr>
        <w:t>任务介绍</w:t>
      </w:r>
      <w:bookmarkEnd w:id="47"/>
    </w:p>
    <w:p w:rsidR="00BF644B" w:rsidRPr="00BF644B" w:rsidRDefault="00BF644B" w:rsidP="007162A5">
      <w:pPr>
        <w:spacing w:line="360" w:lineRule="auto"/>
        <w:ind w:firstLine="425"/>
        <w:rPr>
          <w:sz w:val="24"/>
          <w:szCs w:val="24"/>
        </w:rPr>
      </w:pPr>
      <w:r w:rsidRPr="00BF644B">
        <w:rPr>
          <w:rFonts w:hint="eastAsia"/>
          <w:sz w:val="24"/>
          <w:szCs w:val="24"/>
        </w:rPr>
        <w:t>对于电</w:t>
      </w:r>
      <w:proofErr w:type="gramStart"/>
      <w:r w:rsidRPr="00BF644B">
        <w:rPr>
          <w:rFonts w:hint="eastAsia"/>
          <w:sz w:val="24"/>
          <w:szCs w:val="24"/>
        </w:rPr>
        <w:t>商领域</w:t>
      </w:r>
      <w:proofErr w:type="gramEnd"/>
      <w:r w:rsidRPr="00BF644B">
        <w:rPr>
          <w:rFonts w:hint="eastAsia"/>
          <w:sz w:val="24"/>
          <w:szCs w:val="24"/>
        </w:rPr>
        <w:t>与新闻领域而言，本课题将对两个领域中用户评论的内容进行分析，以电</w:t>
      </w:r>
      <w:proofErr w:type="gramStart"/>
      <w:r w:rsidRPr="00BF644B">
        <w:rPr>
          <w:rFonts w:hint="eastAsia"/>
          <w:sz w:val="24"/>
          <w:szCs w:val="24"/>
        </w:rPr>
        <w:t>商领域</w:t>
      </w:r>
      <w:proofErr w:type="gramEnd"/>
      <w:r w:rsidRPr="00BF644B">
        <w:rPr>
          <w:rFonts w:hint="eastAsia"/>
          <w:sz w:val="24"/>
          <w:szCs w:val="24"/>
        </w:rPr>
        <w:t>为源域，以新闻领域为目标域，</w:t>
      </w:r>
      <w:r w:rsidRPr="00BF644B">
        <w:rPr>
          <w:sz w:val="24"/>
          <w:szCs w:val="24"/>
        </w:rPr>
        <w:t>选取两个领域中的对观点挖掘具有重要影响力的特定词性的词作为领域的特征，</w:t>
      </w:r>
      <w:r w:rsidR="00712A94">
        <w:rPr>
          <w:rFonts w:hint="eastAsia"/>
          <w:sz w:val="24"/>
          <w:szCs w:val="24"/>
        </w:rPr>
        <w:t>挖掘出两个领域中各自的枢纽特征与非枢纽特征，</w:t>
      </w:r>
      <w:r w:rsidR="00712A94">
        <w:rPr>
          <w:sz w:val="24"/>
          <w:szCs w:val="24"/>
        </w:rPr>
        <w:t>将出现在这些领域中的每一个</w:t>
      </w:r>
      <w:r w:rsidR="00712A94">
        <w:rPr>
          <w:rFonts w:hint="eastAsia"/>
          <w:sz w:val="24"/>
          <w:szCs w:val="24"/>
        </w:rPr>
        <w:t>相似</w:t>
      </w:r>
      <w:r w:rsidRPr="00BF644B">
        <w:rPr>
          <w:sz w:val="24"/>
          <w:szCs w:val="24"/>
        </w:rPr>
        <w:t>枢纽特征对进行特征替换，从而</w:t>
      </w:r>
      <w:r w:rsidRPr="00BF644B">
        <w:rPr>
          <w:rFonts w:hint="eastAsia"/>
          <w:sz w:val="24"/>
          <w:szCs w:val="24"/>
        </w:rPr>
        <w:t>进行两个领域中的</w:t>
      </w:r>
      <w:r w:rsidRPr="00BF644B">
        <w:rPr>
          <w:sz w:val="24"/>
          <w:szCs w:val="24"/>
        </w:rPr>
        <w:t>特征对齐，并在特征</w:t>
      </w:r>
      <w:r w:rsidRPr="00BF644B">
        <w:rPr>
          <w:rFonts w:hint="eastAsia"/>
          <w:sz w:val="24"/>
          <w:szCs w:val="24"/>
        </w:rPr>
        <w:t>对其</w:t>
      </w:r>
      <w:r w:rsidRPr="00BF644B">
        <w:rPr>
          <w:sz w:val="24"/>
          <w:szCs w:val="24"/>
        </w:rPr>
        <w:t>后的</w:t>
      </w:r>
      <w:proofErr w:type="gramStart"/>
      <w:r w:rsidRPr="00BF644B">
        <w:rPr>
          <w:sz w:val="24"/>
          <w:szCs w:val="24"/>
        </w:rPr>
        <w:t>源领域</w:t>
      </w:r>
      <w:proofErr w:type="gramEnd"/>
      <w:r w:rsidRPr="00BF644B">
        <w:rPr>
          <w:sz w:val="24"/>
          <w:szCs w:val="24"/>
        </w:rPr>
        <w:t>和目标领域数据上进行机器学习。</w:t>
      </w:r>
    </w:p>
    <w:p w:rsidR="00E007E4" w:rsidRPr="00712A94" w:rsidRDefault="00E007E4" w:rsidP="00712A94">
      <w:pPr>
        <w:pStyle w:val="30"/>
      </w:pPr>
      <w:bookmarkStart w:id="48" w:name="_Toc41032169"/>
      <w:r>
        <w:t>3.1</w:t>
      </w:r>
      <w:r>
        <w:rPr>
          <w:rFonts w:hint="eastAsia"/>
        </w:rPr>
        <w:t>.</w:t>
      </w:r>
      <w:r>
        <w:t xml:space="preserve">2  </w:t>
      </w:r>
      <w:r>
        <w:rPr>
          <w:rFonts w:hint="eastAsia"/>
        </w:rPr>
        <w:t>工作流程</w:t>
      </w:r>
      <w:bookmarkEnd w:id="48"/>
    </w:p>
    <w:p w:rsidR="00BF644B" w:rsidRDefault="00BF644B" w:rsidP="00BF644B">
      <w:pPr>
        <w:spacing w:line="360" w:lineRule="auto"/>
        <w:ind w:firstLine="425"/>
        <w:rPr>
          <w:sz w:val="24"/>
          <w:szCs w:val="24"/>
        </w:rPr>
      </w:pPr>
      <w:r>
        <w:rPr>
          <w:rFonts w:hint="eastAsia"/>
          <w:sz w:val="24"/>
          <w:szCs w:val="24"/>
        </w:rPr>
        <w:t>要实现</w:t>
      </w:r>
      <w:r w:rsidRPr="007A5D7B">
        <w:rPr>
          <w:rFonts w:hint="eastAsia"/>
          <w:sz w:val="24"/>
          <w:szCs w:val="24"/>
        </w:rPr>
        <w:t>电</w:t>
      </w:r>
      <w:proofErr w:type="gramStart"/>
      <w:r w:rsidRPr="007A5D7B">
        <w:rPr>
          <w:rFonts w:hint="eastAsia"/>
          <w:sz w:val="24"/>
          <w:szCs w:val="24"/>
        </w:rPr>
        <w:t>商领域</w:t>
      </w:r>
      <w:proofErr w:type="gramEnd"/>
      <w:r w:rsidRPr="007A5D7B">
        <w:rPr>
          <w:rFonts w:hint="eastAsia"/>
          <w:sz w:val="24"/>
          <w:szCs w:val="24"/>
        </w:rPr>
        <w:t>与新闻领域</w:t>
      </w:r>
      <w:r>
        <w:rPr>
          <w:rFonts w:hint="eastAsia"/>
          <w:sz w:val="24"/>
          <w:szCs w:val="24"/>
        </w:rPr>
        <w:t>之间的迁移学习，首先要获得两个领域中的数据，这些数据应当满足如下要求：</w:t>
      </w:r>
    </w:p>
    <w:p w:rsidR="00BF644B" w:rsidRDefault="00BF644B" w:rsidP="00BF644B">
      <w:pPr>
        <w:spacing w:line="360" w:lineRule="auto"/>
        <w:ind w:firstLine="425"/>
        <w:rPr>
          <w:sz w:val="24"/>
          <w:szCs w:val="24"/>
        </w:rPr>
      </w:pPr>
      <w:r>
        <w:rPr>
          <w:rFonts w:hint="eastAsia"/>
          <w:sz w:val="24"/>
          <w:szCs w:val="24"/>
        </w:rPr>
        <w:t>1</w:t>
      </w:r>
      <w:r>
        <w:rPr>
          <w:rFonts w:hint="eastAsia"/>
          <w:sz w:val="24"/>
          <w:szCs w:val="24"/>
        </w:rPr>
        <w:t>、选取数据的范围要广</w:t>
      </w:r>
      <w:r w:rsidR="00471085">
        <w:rPr>
          <w:rFonts w:hint="eastAsia"/>
          <w:sz w:val="24"/>
          <w:szCs w:val="24"/>
        </w:rPr>
        <w:t>。</w:t>
      </w:r>
      <w:r>
        <w:rPr>
          <w:rFonts w:hint="eastAsia"/>
          <w:sz w:val="24"/>
          <w:szCs w:val="24"/>
        </w:rPr>
        <w:t>要能够覆盖这个领域中的各个子类别，这样才能使这个数据</w:t>
      </w:r>
      <w:proofErr w:type="gramStart"/>
      <w:r>
        <w:rPr>
          <w:rFonts w:hint="eastAsia"/>
          <w:sz w:val="24"/>
          <w:szCs w:val="24"/>
        </w:rPr>
        <w:t>集能够</w:t>
      </w:r>
      <w:proofErr w:type="gramEnd"/>
      <w:r>
        <w:rPr>
          <w:rFonts w:hint="eastAsia"/>
          <w:sz w:val="24"/>
          <w:szCs w:val="24"/>
        </w:rPr>
        <w:t>拥有该领域中的绝大部分特征。</w:t>
      </w:r>
    </w:p>
    <w:p w:rsidR="00BF644B" w:rsidRPr="000118DC" w:rsidRDefault="00BF644B" w:rsidP="00BF644B">
      <w:pPr>
        <w:spacing w:line="360" w:lineRule="auto"/>
        <w:ind w:firstLine="425"/>
        <w:rPr>
          <w:sz w:val="24"/>
          <w:szCs w:val="24"/>
        </w:rPr>
      </w:pPr>
      <w:r>
        <w:rPr>
          <w:sz w:val="24"/>
          <w:szCs w:val="24"/>
        </w:rPr>
        <w:t>2</w:t>
      </w:r>
      <w:r>
        <w:rPr>
          <w:rFonts w:hint="eastAsia"/>
          <w:sz w:val="24"/>
          <w:szCs w:val="24"/>
        </w:rPr>
        <w:t>、数据要具有代表性</w:t>
      </w:r>
      <w:r w:rsidR="00471085">
        <w:rPr>
          <w:rFonts w:hint="eastAsia"/>
          <w:sz w:val="24"/>
          <w:szCs w:val="24"/>
        </w:rPr>
        <w:t>。</w:t>
      </w:r>
      <w:r>
        <w:rPr>
          <w:rFonts w:hint="eastAsia"/>
          <w:sz w:val="24"/>
          <w:szCs w:val="24"/>
        </w:rPr>
        <w:t>即一个领域中应当含有的词汇就应当大量出现，而这个领域中不应当出现的词汇的出现次数应该较少甚至为零。</w:t>
      </w:r>
    </w:p>
    <w:p w:rsidR="00BF644B" w:rsidRDefault="00BF644B" w:rsidP="00BF644B">
      <w:pPr>
        <w:spacing w:line="360" w:lineRule="auto"/>
        <w:ind w:firstLine="425"/>
        <w:rPr>
          <w:sz w:val="24"/>
          <w:szCs w:val="24"/>
        </w:rPr>
      </w:pPr>
      <w:r>
        <w:rPr>
          <w:rFonts w:hint="eastAsia"/>
          <w:sz w:val="24"/>
          <w:szCs w:val="24"/>
        </w:rPr>
        <w:t>3</w:t>
      </w:r>
      <w:r>
        <w:rPr>
          <w:rFonts w:hint="eastAsia"/>
          <w:sz w:val="24"/>
          <w:szCs w:val="24"/>
        </w:rPr>
        <w:t>、数据量不宜过少</w:t>
      </w:r>
      <w:r w:rsidR="00471085">
        <w:rPr>
          <w:rFonts w:hint="eastAsia"/>
          <w:sz w:val="24"/>
          <w:szCs w:val="24"/>
        </w:rPr>
        <w:t>。</w:t>
      </w:r>
      <w:r>
        <w:rPr>
          <w:rFonts w:hint="eastAsia"/>
          <w:sz w:val="24"/>
          <w:szCs w:val="24"/>
        </w:rPr>
        <w:t>如果数据量过少，那么数据中包含的领域特征词会就过少，进而导致生成的模型在</w:t>
      </w:r>
      <w:proofErr w:type="gramStart"/>
      <w:r>
        <w:rPr>
          <w:rFonts w:hint="eastAsia"/>
          <w:sz w:val="24"/>
          <w:szCs w:val="24"/>
        </w:rPr>
        <w:t>源领域</w:t>
      </w:r>
      <w:proofErr w:type="gramEnd"/>
      <w:r>
        <w:rPr>
          <w:rFonts w:hint="eastAsia"/>
          <w:sz w:val="24"/>
          <w:szCs w:val="24"/>
        </w:rPr>
        <w:t>中就不会有太好的效果，那么当迁移到目标域中之后，分类效果也不会很好。</w:t>
      </w:r>
    </w:p>
    <w:p w:rsidR="00BF644B" w:rsidRDefault="00BF644B" w:rsidP="00BF644B">
      <w:pPr>
        <w:spacing w:line="360" w:lineRule="auto"/>
        <w:ind w:firstLine="425"/>
        <w:rPr>
          <w:sz w:val="24"/>
          <w:szCs w:val="24"/>
        </w:rPr>
      </w:pPr>
      <w:r>
        <w:rPr>
          <w:rFonts w:hint="eastAsia"/>
          <w:sz w:val="24"/>
          <w:szCs w:val="24"/>
        </w:rPr>
        <w:t>4</w:t>
      </w:r>
      <w:r>
        <w:rPr>
          <w:rFonts w:hint="eastAsia"/>
          <w:sz w:val="24"/>
          <w:szCs w:val="24"/>
        </w:rPr>
        <w:t>、文本长度适中，</w:t>
      </w:r>
      <w:r w:rsidR="00893AFD">
        <w:rPr>
          <w:rFonts w:hint="eastAsia"/>
          <w:sz w:val="24"/>
          <w:szCs w:val="24"/>
        </w:rPr>
        <w:t>可以略长但不可以过短。文本长度长了会包含更多的领域特征词，这对于模型分类准确度的提升有帮助。但是</w:t>
      </w:r>
      <w:r>
        <w:rPr>
          <w:rFonts w:hint="eastAsia"/>
          <w:sz w:val="24"/>
          <w:szCs w:val="24"/>
        </w:rPr>
        <w:t>如果文本长度过短，那么一个文本中所包含的特征词就会很少，这就很可能导致分类器判别出现失误。</w:t>
      </w:r>
    </w:p>
    <w:p w:rsidR="00BF644B" w:rsidRDefault="00BF644B" w:rsidP="00BF644B">
      <w:pPr>
        <w:spacing w:line="360" w:lineRule="auto"/>
        <w:ind w:firstLine="425"/>
        <w:rPr>
          <w:sz w:val="24"/>
          <w:szCs w:val="24"/>
        </w:rPr>
      </w:pPr>
      <w:r>
        <w:rPr>
          <w:rFonts w:hint="eastAsia"/>
          <w:sz w:val="24"/>
          <w:szCs w:val="24"/>
        </w:rPr>
        <w:lastRenderedPageBreak/>
        <w:t>在完成数据搜集之后，</w:t>
      </w:r>
      <w:r w:rsidR="00712A94">
        <w:rPr>
          <w:rFonts w:hint="eastAsia"/>
          <w:sz w:val="24"/>
          <w:szCs w:val="24"/>
        </w:rPr>
        <w:t>需要进行文本预处理工作，</w:t>
      </w:r>
      <w:r w:rsidR="00893AFD">
        <w:rPr>
          <w:rFonts w:hint="eastAsia"/>
          <w:sz w:val="24"/>
          <w:szCs w:val="24"/>
        </w:rPr>
        <w:t>分为如下几个步骤：</w:t>
      </w:r>
    </w:p>
    <w:p w:rsidR="00EC466C" w:rsidRDefault="00893AFD" w:rsidP="00EC466C">
      <w:pPr>
        <w:spacing w:line="360" w:lineRule="auto"/>
        <w:ind w:firstLine="425"/>
        <w:rPr>
          <w:sz w:val="24"/>
          <w:szCs w:val="24"/>
        </w:rPr>
      </w:pPr>
      <w:r>
        <w:rPr>
          <w:sz w:val="24"/>
          <w:szCs w:val="24"/>
        </w:rPr>
        <w:t>1</w:t>
      </w:r>
      <w:r>
        <w:rPr>
          <w:rFonts w:hint="eastAsia"/>
          <w:sz w:val="24"/>
          <w:szCs w:val="24"/>
        </w:rPr>
        <w:t>、</w:t>
      </w:r>
      <w:r w:rsidR="00EC466C">
        <w:rPr>
          <w:rFonts w:hint="eastAsia"/>
          <w:sz w:val="24"/>
          <w:szCs w:val="24"/>
        </w:rPr>
        <w:t>文本净化处理。</w:t>
      </w:r>
    </w:p>
    <w:p w:rsidR="00893AFD" w:rsidRDefault="00946CD7" w:rsidP="00BF644B">
      <w:pPr>
        <w:spacing w:line="360" w:lineRule="auto"/>
        <w:ind w:firstLine="425"/>
        <w:rPr>
          <w:sz w:val="24"/>
          <w:szCs w:val="24"/>
        </w:rPr>
      </w:pPr>
      <w:r>
        <w:rPr>
          <w:rFonts w:hint="eastAsia"/>
          <w:sz w:val="24"/>
          <w:szCs w:val="24"/>
        </w:rPr>
        <w:t>2</w:t>
      </w:r>
      <w:r>
        <w:rPr>
          <w:rFonts w:hint="eastAsia"/>
          <w:sz w:val="24"/>
          <w:szCs w:val="24"/>
        </w:rPr>
        <w:t>、文本分割。</w:t>
      </w:r>
    </w:p>
    <w:p w:rsidR="00780A4C" w:rsidRDefault="00780A4C" w:rsidP="00BF644B">
      <w:pPr>
        <w:spacing w:line="360" w:lineRule="auto"/>
        <w:ind w:firstLine="425"/>
        <w:rPr>
          <w:sz w:val="24"/>
          <w:szCs w:val="24"/>
        </w:rPr>
      </w:pPr>
      <w:r>
        <w:rPr>
          <w:sz w:val="24"/>
          <w:szCs w:val="24"/>
        </w:rPr>
        <w:t>3</w:t>
      </w:r>
      <w:r>
        <w:rPr>
          <w:rFonts w:hint="eastAsia"/>
          <w:sz w:val="24"/>
          <w:szCs w:val="24"/>
        </w:rPr>
        <w:t>、标点符号处理。</w:t>
      </w:r>
    </w:p>
    <w:p w:rsidR="00733D24" w:rsidRDefault="00780A4C" w:rsidP="00733D24">
      <w:pPr>
        <w:spacing w:line="360" w:lineRule="auto"/>
        <w:ind w:firstLine="425"/>
        <w:rPr>
          <w:sz w:val="24"/>
          <w:szCs w:val="24"/>
        </w:rPr>
      </w:pPr>
      <w:r>
        <w:rPr>
          <w:sz w:val="24"/>
          <w:szCs w:val="24"/>
        </w:rPr>
        <w:t>4</w:t>
      </w:r>
      <w:r w:rsidR="00946CD7">
        <w:rPr>
          <w:rFonts w:hint="eastAsia"/>
          <w:sz w:val="24"/>
          <w:szCs w:val="24"/>
        </w:rPr>
        <w:t>、停用词处理。</w:t>
      </w:r>
    </w:p>
    <w:p w:rsidR="00330268" w:rsidRPr="00CE7509" w:rsidRDefault="00F761DE" w:rsidP="00733D24">
      <w:pPr>
        <w:spacing w:line="360" w:lineRule="auto"/>
        <w:ind w:firstLine="425"/>
        <w:rPr>
          <w:sz w:val="24"/>
          <w:szCs w:val="24"/>
        </w:rPr>
      </w:pPr>
      <w:r>
        <w:rPr>
          <w:rFonts w:hint="eastAsia"/>
          <w:sz w:val="24"/>
          <w:szCs w:val="24"/>
        </w:rPr>
        <w:t>预处理完成后，</w:t>
      </w:r>
      <w:r w:rsidR="00BE2DCD">
        <w:rPr>
          <w:rFonts w:hint="eastAsia"/>
          <w:sz w:val="24"/>
          <w:szCs w:val="24"/>
        </w:rPr>
        <w:t>即可开始特征提取任务，本文使用</w:t>
      </w:r>
      <w:r w:rsidR="00BE2DCD">
        <w:rPr>
          <w:rFonts w:hint="eastAsia"/>
          <w:sz w:val="24"/>
          <w:szCs w:val="24"/>
        </w:rPr>
        <w:t>T</w:t>
      </w:r>
      <w:r w:rsidR="00BE2DCD">
        <w:rPr>
          <w:sz w:val="24"/>
          <w:szCs w:val="24"/>
        </w:rPr>
        <w:t>F-IDF</w:t>
      </w:r>
      <w:r w:rsidR="00BE2DCD">
        <w:rPr>
          <w:rFonts w:hint="eastAsia"/>
          <w:sz w:val="24"/>
          <w:szCs w:val="24"/>
        </w:rPr>
        <w:t>算法来完成特征提取任务。</w:t>
      </w:r>
      <w:proofErr w:type="gramStart"/>
      <w:r w:rsidR="00BE2DCD">
        <w:rPr>
          <w:rFonts w:hint="eastAsia"/>
          <w:sz w:val="24"/>
          <w:szCs w:val="24"/>
        </w:rPr>
        <w:t>当源领域</w:t>
      </w:r>
      <w:proofErr w:type="gramEnd"/>
      <w:r w:rsidR="00BE2DCD">
        <w:rPr>
          <w:rFonts w:hint="eastAsia"/>
          <w:sz w:val="24"/>
          <w:szCs w:val="24"/>
        </w:rPr>
        <w:t>与目标领域中的特征</w:t>
      </w:r>
      <w:proofErr w:type="gramStart"/>
      <w:r w:rsidR="00BE2DCD">
        <w:rPr>
          <w:rFonts w:hint="eastAsia"/>
          <w:sz w:val="24"/>
          <w:szCs w:val="24"/>
        </w:rPr>
        <w:t>词全部</w:t>
      </w:r>
      <w:proofErr w:type="gramEnd"/>
      <w:r w:rsidR="00BE2DCD">
        <w:rPr>
          <w:rFonts w:hint="eastAsia"/>
          <w:sz w:val="24"/>
          <w:szCs w:val="24"/>
        </w:rPr>
        <w:t>提取完成后，对于两个领域中的共有特征词，不做改动，对于两个领域中的非共有特征词，使用一种基于</w:t>
      </w:r>
      <w:r w:rsidR="00BE2DCD">
        <w:rPr>
          <w:rFonts w:hint="eastAsia"/>
          <w:sz w:val="24"/>
          <w:szCs w:val="24"/>
        </w:rPr>
        <w:t>Word</w:t>
      </w:r>
      <w:r w:rsidR="00BE2DCD">
        <w:rPr>
          <w:sz w:val="24"/>
          <w:szCs w:val="24"/>
        </w:rPr>
        <w:t>2</w:t>
      </w:r>
      <w:r w:rsidR="00BE2DCD">
        <w:rPr>
          <w:rFonts w:hint="eastAsia"/>
          <w:sz w:val="24"/>
          <w:szCs w:val="24"/>
        </w:rPr>
        <w:t>vec</w:t>
      </w:r>
      <w:r w:rsidR="00BE2DCD">
        <w:rPr>
          <w:rFonts w:hint="eastAsia"/>
          <w:sz w:val="24"/>
          <w:szCs w:val="24"/>
        </w:rPr>
        <w:t>工具的特征对齐算法将两个领域中的非枢纽特征进行对齐，原理是除枢纽特征外，对于目标域中的所有特征，使用</w:t>
      </w:r>
      <w:r w:rsidR="00BE2DCD">
        <w:rPr>
          <w:rFonts w:hint="eastAsia"/>
          <w:sz w:val="24"/>
          <w:szCs w:val="24"/>
        </w:rPr>
        <w:t>Word</w:t>
      </w:r>
      <w:r w:rsidR="00BE2DCD">
        <w:rPr>
          <w:sz w:val="24"/>
          <w:szCs w:val="24"/>
        </w:rPr>
        <w:t>2</w:t>
      </w:r>
      <w:r w:rsidR="00BE2DCD">
        <w:rPr>
          <w:rFonts w:hint="eastAsia"/>
          <w:sz w:val="24"/>
          <w:szCs w:val="24"/>
        </w:rPr>
        <w:t>vec</w:t>
      </w:r>
      <w:r w:rsidR="00BE2DCD">
        <w:rPr>
          <w:rFonts w:hint="eastAsia"/>
          <w:sz w:val="24"/>
          <w:szCs w:val="24"/>
        </w:rPr>
        <w:t>工具计算源域中</w:t>
      </w:r>
      <w:r w:rsidR="00CE7509">
        <w:rPr>
          <w:rFonts w:hint="eastAsia"/>
          <w:sz w:val="24"/>
          <w:szCs w:val="24"/>
        </w:rPr>
        <w:t>与值相似度最大的特征词，当在迁移学习中调用分类器时，在目标领域中对文本中的特征词进行替换，使用替换完成后的文本带入</w:t>
      </w:r>
      <w:r w:rsidR="00BE2DCD">
        <w:rPr>
          <w:rFonts w:hint="eastAsia"/>
          <w:sz w:val="24"/>
          <w:szCs w:val="24"/>
        </w:rPr>
        <w:t>分类器</w:t>
      </w:r>
      <w:r w:rsidR="00CE7509">
        <w:rPr>
          <w:rFonts w:hint="eastAsia"/>
          <w:sz w:val="24"/>
          <w:szCs w:val="24"/>
        </w:rPr>
        <w:t>进行分类</w:t>
      </w:r>
      <w:r w:rsidR="00BE2DCD">
        <w:rPr>
          <w:rFonts w:hint="eastAsia"/>
          <w:sz w:val="24"/>
          <w:szCs w:val="24"/>
        </w:rPr>
        <w:t>，本课题中选用支持</w:t>
      </w:r>
      <w:proofErr w:type="gramStart"/>
      <w:r w:rsidR="00BE2DCD">
        <w:rPr>
          <w:rFonts w:hint="eastAsia"/>
          <w:sz w:val="24"/>
          <w:szCs w:val="24"/>
        </w:rPr>
        <w:t>向量机</w:t>
      </w:r>
      <w:proofErr w:type="gramEnd"/>
      <w:r w:rsidR="00BE2DCD">
        <w:rPr>
          <w:rFonts w:hint="eastAsia"/>
          <w:sz w:val="24"/>
          <w:szCs w:val="24"/>
        </w:rPr>
        <w:t>(</w:t>
      </w:r>
      <w:proofErr w:type="spellStart"/>
      <w:r w:rsidR="00BE2DCD">
        <w:rPr>
          <w:sz w:val="24"/>
          <w:szCs w:val="24"/>
        </w:rPr>
        <w:t>svm</w:t>
      </w:r>
      <w:proofErr w:type="spellEnd"/>
      <w:r w:rsidR="00BE2DCD">
        <w:rPr>
          <w:sz w:val="24"/>
          <w:szCs w:val="24"/>
        </w:rPr>
        <w:t>)</w:t>
      </w:r>
      <w:r w:rsidR="00BE2DCD">
        <w:rPr>
          <w:rFonts w:hint="eastAsia"/>
          <w:sz w:val="24"/>
          <w:szCs w:val="24"/>
        </w:rPr>
        <w:t>算法来构建分类器，将在</w:t>
      </w:r>
      <w:proofErr w:type="gramStart"/>
      <w:r w:rsidR="00BE2DCD">
        <w:rPr>
          <w:rFonts w:hint="eastAsia"/>
          <w:sz w:val="24"/>
          <w:szCs w:val="24"/>
        </w:rPr>
        <w:t>源领域</w:t>
      </w:r>
      <w:proofErr w:type="gramEnd"/>
      <w:r w:rsidR="00BE2DCD">
        <w:rPr>
          <w:rFonts w:hint="eastAsia"/>
          <w:sz w:val="24"/>
          <w:szCs w:val="24"/>
        </w:rPr>
        <w:t>中训练得到的分类器应用在对齐之后的目标领域中，最后进行模型评估，评价本课题中算法的优劣。</w:t>
      </w:r>
      <w:r w:rsidR="00397519">
        <w:rPr>
          <w:rFonts w:hint="eastAsia"/>
          <w:sz w:val="24"/>
          <w:szCs w:val="24"/>
        </w:rPr>
        <w:t>整体算法流程如下图</w:t>
      </w:r>
      <w:r w:rsidR="00397519">
        <w:rPr>
          <w:rFonts w:hint="eastAsia"/>
          <w:sz w:val="24"/>
          <w:szCs w:val="24"/>
        </w:rPr>
        <w:t>3</w:t>
      </w:r>
      <w:r w:rsidR="00397519">
        <w:rPr>
          <w:sz w:val="24"/>
          <w:szCs w:val="24"/>
        </w:rPr>
        <w:t>.1</w:t>
      </w:r>
      <w:r w:rsidR="00397519">
        <w:rPr>
          <w:rFonts w:hint="eastAsia"/>
          <w:sz w:val="24"/>
          <w:szCs w:val="24"/>
        </w:rPr>
        <w:t>所示：</w:t>
      </w:r>
    </w:p>
    <w:p w:rsidR="00712A94" w:rsidRDefault="008744B8" w:rsidP="00F74E62">
      <w:pPr>
        <w:spacing w:line="360" w:lineRule="auto"/>
        <w:ind w:firstLine="425"/>
        <w:jc w:val="center"/>
        <w:rPr>
          <w:sz w:val="24"/>
          <w:szCs w:val="24"/>
        </w:rPr>
      </w:pPr>
      <w:r>
        <w:rPr>
          <w:noProof/>
          <w:sz w:val="24"/>
          <w:szCs w:val="24"/>
        </w:rPr>
        <w:drawing>
          <wp:inline distT="0" distB="0" distL="0" distR="0">
            <wp:extent cx="2413000" cy="3206750"/>
            <wp:effectExtent l="38100" t="19050" r="25400" b="3175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712A94" w:rsidRPr="00733D24" w:rsidRDefault="00F74E62" w:rsidP="00733D24">
      <w:pPr>
        <w:ind w:firstLine="425"/>
        <w:jc w:val="center"/>
        <w:rPr>
          <w:sz w:val="18"/>
          <w:szCs w:val="21"/>
        </w:rPr>
      </w:pPr>
      <w:r w:rsidRPr="00733D24">
        <w:rPr>
          <w:rFonts w:hint="eastAsia"/>
          <w:szCs w:val="24"/>
        </w:rPr>
        <w:t>图</w:t>
      </w:r>
      <w:r w:rsidRPr="00733D24">
        <w:rPr>
          <w:rFonts w:hint="eastAsia"/>
          <w:szCs w:val="24"/>
        </w:rPr>
        <w:t>3</w:t>
      </w:r>
      <w:r w:rsidRPr="00733D24">
        <w:rPr>
          <w:szCs w:val="24"/>
        </w:rPr>
        <w:t xml:space="preserve">.1 </w:t>
      </w:r>
      <w:r w:rsidR="00733D24" w:rsidRPr="00733D24">
        <w:rPr>
          <w:rFonts w:hint="eastAsia"/>
          <w:szCs w:val="24"/>
        </w:rPr>
        <w:t>本课题的处理流程示意图</w:t>
      </w:r>
    </w:p>
    <w:p w:rsidR="00E007E4" w:rsidRPr="00680FFC" w:rsidRDefault="00E007E4" w:rsidP="00E007E4">
      <w:pPr>
        <w:pStyle w:val="30"/>
      </w:pPr>
      <w:bookmarkStart w:id="49" w:name="_Toc41032170"/>
      <w:r>
        <w:t>3.1</w:t>
      </w:r>
      <w:r>
        <w:rPr>
          <w:rFonts w:hint="eastAsia"/>
        </w:rPr>
        <w:t>.</w:t>
      </w:r>
      <w:r>
        <w:t xml:space="preserve">3  </w:t>
      </w:r>
      <w:r>
        <w:rPr>
          <w:rFonts w:hint="eastAsia"/>
        </w:rPr>
        <w:t>评价指标</w:t>
      </w:r>
      <w:bookmarkEnd w:id="49"/>
    </w:p>
    <w:p w:rsidR="00330268" w:rsidRDefault="00645F8F" w:rsidP="00713074">
      <w:pPr>
        <w:spacing w:line="360" w:lineRule="auto"/>
        <w:ind w:firstLine="425"/>
        <w:rPr>
          <w:sz w:val="24"/>
          <w:szCs w:val="24"/>
        </w:rPr>
      </w:pPr>
      <w:r>
        <w:rPr>
          <w:rFonts w:hint="eastAsia"/>
          <w:sz w:val="24"/>
          <w:szCs w:val="24"/>
        </w:rPr>
        <w:t>分类模型常用的评价指标有：精确率，召回率，准确率，错误率，</w:t>
      </w:r>
      <w:r>
        <w:rPr>
          <w:rFonts w:hint="eastAsia"/>
          <w:sz w:val="24"/>
          <w:szCs w:val="24"/>
        </w:rPr>
        <w:t>F</w:t>
      </w:r>
      <w:r>
        <w:rPr>
          <w:rFonts w:hint="eastAsia"/>
          <w:sz w:val="24"/>
          <w:szCs w:val="24"/>
        </w:rPr>
        <w:t>函数。其中，前两个指标在二分类任务中比较常用，后三个指标</w:t>
      </w:r>
      <w:r w:rsidR="00210E09">
        <w:rPr>
          <w:rFonts w:hint="eastAsia"/>
          <w:sz w:val="24"/>
          <w:szCs w:val="24"/>
        </w:rPr>
        <w:t>常</w:t>
      </w:r>
      <w:r>
        <w:rPr>
          <w:rFonts w:hint="eastAsia"/>
          <w:sz w:val="24"/>
          <w:szCs w:val="24"/>
        </w:rPr>
        <w:t>用于</w:t>
      </w:r>
      <w:r w:rsidR="00210E09">
        <w:rPr>
          <w:rFonts w:hint="eastAsia"/>
          <w:sz w:val="24"/>
          <w:szCs w:val="24"/>
        </w:rPr>
        <w:t>多分类任务中，</w:t>
      </w:r>
      <w:r w:rsidR="00210E09">
        <w:rPr>
          <w:rFonts w:hint="eastAsia"/>
          <w:sz w:val="24"/>
          <w:szCs w:val="24"/>
        </w:rPr>
        <w:lastRenderedPageBreak/>
        <w:t>下面对他们分别介绍。</w:t>
      </w:r>
    </w:p>
    <w:p w:rsidR="00210E09" w:rsidRDefault="009B1BEC" w:rsidP="009B1BEC">
      <w:pPr>
        <w:spacing w:line="360" w:lineRule="auto"/>
        <w:rPr>
          <w:sz w:val="24"/>
          <w:szCs w:val="24"/>
        </w:rPr>
      </w:pPr>
      <w:r>
        <w:rPr>
          <w:sz w:val="24"/>
          <w:szCs w:val="24"/>
        </w:rPr>
        <w:tab/>
      </w:r>
      <w:r>
        <w:rPr>
          <w:rFonts w:hint="eastAsia"/>
          <w:sz w:val="24"/>
          <w:szCs w:val="24"/>
        </w:rPr>
        <w:t>符号说明：</w:t>
      </w:r>
      <w:r>
        <w:rPr>
          <w:rFonts w:hint="eastAsia"/>
          <w:sz w:val="24"/>
          <w:szCs w:val="24"/>
        </w:rPr>
        <w:t>T</w:t>
      </w:r>
      <w:r>
        <w:rPr>
          <w:sz w:val="24"/>
          <w:szCs w:val="24"/>
        </w:rPr>
        <w:t>P(T</w:t>
      </w:r>
      <w:r>
        <w:rPr>
          <w:rFonts w:hint="eastAsia"/>
          <w:sz w:val="24"/>
          <w:szCs w:val="24"/>
        </w:rPr>
        <w:t>rue</w:t>
      </w:r>
      <w:r>
        <w:rPr>
          <w:sz w:val="24"/>
          <w:szCs w:val="24"/>
        </w:rPr>
        <w:t xml:space="preserve"> Positive)</w:t>
      </w:r>
      <w:r>
        <w:rPr>
          <w:rFonts w:hint="eastAsia"/>
          <w:sz w:val="24"/>
          <w:szCs w:val="24"/>
        </w:rPr>
        <w:t>指分类结果为正类的样例中分类正确的样例数，</w:t>
      </w:r>
      <w:r>
        <w:rPr>
          <w:rFonts w:hint="eastAsia"/>
          <w:sz w:val="24"/>
          <w:szCs w:val="24"/>
        </w:rPr>
        <w:t>F</w:t>
      </w:r>
      <w:r>
        <w:rPr>
          <w:sz w:val="24"/>
          <w:szCs w:val="24"/>
        </w:rPr>
        <w:t>P(F</w:t>
      </w:r>
      <w:r>
        <w:rPr>
          <w:rFonts w:hint="eastAsia"/>
          <w:sz w:val="24"/>
          <w:szCs w:val="24"/>
        </w:rPr>
        <w:t>alse</w:t>
      </w:r>
      <w:r>
        <w:rPr>
          <w:sz w:val="24"/>
          <w:szCs w:val="24"/>
        </w:rPr>
        <w:t xml:space="preserve"> Positive)</w:t>
      </w:r>
      <w:r>
        <w:rPr>
          <w:rFonts w:hint="eastAsia"/>
          <w:sz w:val="24"/>
          <w:szCs w:val="24"/>
        </w:rPr>
        <w:t>指分类结果为正类的样例中分类错误的样例数，</w:t>
      </w:r>
      <w:r>
        <w:rPr>
          <w:sz w:val="24"/>
          <w:szCs w:val="24"/>
        </w:rPr>
        <w:t>TN(T</w:t>
      </w:r>
      <w:r>
        <w:rPr>
          <w:rFonts w:hint="eastAsia"/>
          <w:sz w:val="24"/>
          <w:szCs w:val="24"/>
        </w:rPr>
        <w:t>rue</w:t>
      </w:r>
      <w:r>
        <w:rPr>
          <w:sz w:val="24"/>
          <w:szCs w:val="24"/>
        </w:rPr>
        <w:t xml:space="preserve"> N</w:t>
      </w:r>
      <w:r>
        <w:rPr>
          <w:rFonts w:hint="eastAsia"/>
          <w:sz w:val="24"/>
          <w:szCs w:val="24"/>
        </w:rPr>
        <w:t>ega</w:t>
      </w:r>
      <w:r>
        <w:rPr>
          <w:sz w:val="24"/>
          <w:szCs w:val="24"/>
        </w:rPr>
        <w:t>tive)</w:t>
      </w:r>
      <w:r>
        <w:rPr>
          <w:rFonts w:hint="eastAsia"/>
          <w:sz w:val="24"/>
          <w:szCs w:val="24"/>
        </w:rPr>
        <w:t>指分类结果为负类的样例中分类正确的样例数，</w:t>
      </w:r>
      <w:r>
        <w:rPr>
          <w:sz w:val="24"/>
          <w:szCs w:val="24"/>
        </w:rPr>
        <w:t>FN(F</w:t>
      </w:r>
      <w:r>
        <w:rPr>
          <w:rFonts w:hint="eastAsia"/>
          <w:sz w:val="24"/>
          <w:szCs w:val="24"/>
        </w:rPr>
        <w:t>alse</w:t>
      </w:r>
      <w:r>
        <w:rPr>
          <w:sz w:val="24"/>
          <w:szCs w:val="24"/>
        </w:rPr>
        <w:t xml:space="preserve"> N</w:t>
      </w:r>
      <w:r>
        <w:rPr>
          <w:rFonts w:hint="eastAsia"/>
          <w:sz w:val="24"/>
          <w:szCs w:val="24"/>
        </w:rPr>
        <w:t>ega</w:t>
      </w:r>
      <w:r>
        <w:rPr>
          <w:sz w:val="24"/>
          <w:szCs w:val="24"/>
        </w:rPr>
        <w:t>tive)</w:t>
      </w:r>
      <w:r>
        <w:rPr>
          <w:rFonts w:hint="eastAsia"/>
          <w:sz w:val="24"/>
          <w:szCs w:val="24"/>
        </w:rPr>
        <w:t>指分类结果为负类的样例中分类错误的样例数。</w:t>
      </w:r>
    </w:p>
    <w:p w:rsidR="00210E09" w:rsidRDefault="00CE3263" w:rsidP="00713074">
      <w:pPr>
        <w:spacing w:line="360" w:lineRule="auto"/>
        <w:ind w:firstLine="425"/>
        <w:rPr>
          <w:sz w:val="24"/>
          <w:szCs w:val="24"/>
        </w:rPr>
      </w:pPr>
      <w:r>
        <w:rPr>
          <w:rFonts w:hint="eastAsia"/>
          <w:sz w:val="24"/>
          <w:szCs w:val="24"/>
        </w:rPr>
        <w:t>精确率：</w:t>
      </w:r>
    </w:p>
    <w:p w:rsidR="00CE3263" w:rsidRPr="00CE3263" w:rsidRDefault="00CE3263" w:rsidP="00713074">
      <w:pPr>
        <w:spacing w:line="360" w:lineRule="auto"/>
        <w:ind w:firstLine="425"/>
        <w:rPr>
          <w:sz w:val="24"/>
          <w:szCs w:val="24"/>
        </w:rPr>
      </w:pPr>
      <m:oMathPara>
        <m:oMathParaPr>
          <m:jc m:val="right"/>
        </m:oMathParaPr>
        <m:oMath>
          <m:r>
            <m:rPr>
              <m:sty m:val="p"/>
            </m:rPr>
            <w:rPr>
              <w:rFonts w:ascii="Cambria Math" w:hAnsi="Cambria Math"/>
              <w:sz w:val="24"/>
              <w:szCs w:val="24"/>
            </w:rPr>
            <m:t>P</m:t>
          </m:r>
          <m:r>
            <m:rPr>
              <m:sty m:val="p"/>
            </m:rPr>
            <w:rPr>
              <w:rFonts w:ascii="Cambria Math" w:hAnsi="Cambria Math" w:hint="eastAsia"/>
              <w:sz w:val="24"/>
              <w:szCs w:val="24"/>
            </w:rPr>
            <m:t>recision=</m:t>
          </m:r>
          <m:f>
            <m:fPr>
              <m:ctrlPr>
                <w:rPr>
                  <w:rFonts w:ascii="Cambria Math" w:hAnsi="Cambria Math"/>
                  <w:sz w:val="24"/>
                  <w:szCs w:val="24"/>
                </w:rPr>
              </m:ctrlPr>
            </m:fPr>
            <m:num>
              <m:r>
                <w:rPr>
                  <w:rFonts w:ascii="Cambria Math" w:hAnsi="Cambria Math"/>
                  <w:sz w:val="24"/>
                  <w:szCs w:val="24"/>
                </w:rPr>
                <m:t>TP</m:t>
              </m:r>
            </m:num>
            <m:den>
              <m:r>
                <w:rPr>
                  <w:rFonts w:ascii="Cambria Math" w:hAnsi="Cambria Math"/>
                  <w:sz w:val="24"/>
                  <w:szCs w:val="24"/>
                </w:rPr>
                <m:t>TP+FP</m:t>
              </m:r>
            </m:den>
          </m:f>
          <m:r>
            <w:rPr>
              <w:rFonts w:ascii="Cambria Math" w:hAnsi="Cambria Math"/>
              <w:sz w:val="24"/>
              <w:szCs w:val="24"/>
            </w:rPr>
            <m:t xml:space="preserve">                      (3.1)</m:t>
          </m:r>
        </m:oMath>
      </m:oMathPara>
    </w:p>
    <w:p w:rsidR="00210E09" w:rsidRDefault="00CE3263" w:rsidP="00713074">
      <w:pPr>
        <w:spacing w:line="360" w:lineRule="auto"/>
        <w:ind w:firstLine="425"/>
        <w:rPr>
          <w:sz w:val="24"/>
          <w:szCs w:val="24"/>
        </w:rPr>
      </w:pPr>
      <w:r>
        <w:rPr>
          <w:rFonts w:hint="eastAsia"/>
          <w:sz w:val="24"/>
          <w:szCs w:val="24"/>
        </w:rPr>
        <w:t>召回率：</w:t>
      </w:r>
    </w:p>
    <w:p w:rsidR="00CE3263" w:rsidRPr="00CE3263" w:rsidRDefault="00CE3263" w:rsidP="00CE3263">
      <w:pPr>
        <w:spacing w:line="360" w:lineRule="auto"/>
        <w:ind w:firstLine="425"/>
        <w:rPr>
          <w:sz w:val="24"/>
          <w:szCs w:val="24"/>
        </w:rPr>
      </w:pPr>
      <m:oMathPara>
        <m:oMathParaPr>
          <m:jc m:val="right"/>
        </m:oMathParaPr>
        <m:oMath>
          <m:r>
            <m:rPr>
              <m:sty m:val="p"/>
            </m:rPr>
            <w:rPr>
              <w:rFonts w:ascii="Cambria Math" w:hAnsi="Cambria Math"/>
              <w:sz w:val="24"/>
              <w:szCs w:val="24"/>
            </w:rPr>
            <m:t>R</m:t>
          </m:r>
          <m:r>
            <m:rPr>
              <m:sty m:val="p"/>
            </m:rPr>
            <w:rPr>
              <w:rFonts w:ascii="Cambria Math" w:hAnsi="Cambria Math" w:hint="eastAsia"/>
              <w:sz w:val="24"/>
              <w:szCs w:val="24"/>
            </w:rPr>
            <m:t>ecall=</m:t>
          </m:r>
          <m:f>
            <m:fPr>
              <m:ctrlPr>
                <w:rPr>
                  <w:rFonts w:ascii="Cambria Math" w:hAnsi="Cambria Math"/>
                  <w:sz w:val="24"/>
                  <w:szCs w:val="24"/>
                </w:rPr>
              </m:ctrlPr>
            </m:fPr>
            <m:num>
              <m:r>
                <w:rPr>
                  <w:rFonts w:ascii="Cambria Math" w:hAnsi="Cambria Math"/>
                  <w:sz w:val="24"/>
                  <w:szCs w:val="24"/>
                </w:rPr>
                <m:t>TP</m:t>
              </m:r>
            </m:num>
            <m:den>
              <m:r>
                <w:rPr>
                  <w:rFonts w:ascii="Cambria Math" w:hAnsi="Cambria Math"/>
                  <w:sz w:val="24"/>
                  <w:szCs w:val="24"/>
                </w:rPr>
                <m:t>TP+FN</m:t>
              </m:r>
            </m:den>
          </m:f>
          <m:r>
            <w:rPr>
              <w:rFonts w:ascii="Cambria Math" w:hAnsi="Cambria Math"/>
              <w:sz w:val="24"/>
              <w:szCs w:val="24"/>
            </w:rPr>
            <m:t xml:space="preserve">                      (3.2)</m:t>
          </m:r>
        </m:oMath>
      </m:oMathPara>
    </w:p>
    <w:p w:rsidR="00CE3263" w:rsidRDefault="00CE3263" w:rsidP="00713074">
      <w:pPr>
        <w:spacing w:line="360" w:lineRule="auto"/>
        <w:ind w:firstLine="425"/>
        <w:rPr>
          <w:sz w:val="24"/>
          <w:szCs w:val="24"/>
        </w:rPr>
      </w:pPr>
      <w:r>
        <w:rPr>
          <w:rFonts w:hint="eastAsia"/>
          <w:sz w:val="24"/>
          <w:szCs w:val="24"/>
        </w:rPr>
        <w:t>准确率：</w:t>
      </w:r>
    </w:p>
    <w:p w:rsidR="00CE3263" w:rsidRPr="00CE3263" w:rsidRDefault="00CE3263" w:rsidP="00CE3263">
      <w:pPr>
        <w:spacing w:line="360" w:lineRule="auto"/>
        <w:ind w:firstLine="425"/>
        <w:rPr>
          <w:sz w:val="24"/>
          <w:szCs w:val="24"/>
        </w:rPr>
      </w:pPr>
      <m:oMathPara>
        <m:oMathParaPr>
          <m:jc m:val="right"/>
        </m:oMathParaPr>
        <m:oMath>
          <m:r>
            <m:rPr>
              <m:sty m:val="p"/>
            </m:rPr>
            <w:rPr>
              <w:rFonts w:ascii="Cambria Math" w:hAnsi="Cambria Math"/>
              <w:sz w:val="24"/>
              <w:szCs w:val="24"/>
            </w:rPr>
            <m:t>A</m:t>
          </m:r>
          <m:r>
            <m:rPr>
              <m:sty m:val="p"/>
            </m:rPr>
            <w:rPr>
              <w:rFonts w:ascii="Cambria Math" w:hAnsi="Cambria Math" w:hint="eastAsia"/>
              <w:sz w:val="24"/>
              <w:szCs w:val="24"/>
            </w:rPr>
            <m:t>ccuracy=</m:t>
          </m:r>
          <m:f>
            <m:fPr>
              <m:ctrlPr>
                <w:rPr>
                  <w:rFonts w:ascii="Cambria Math" w:hAnsi="Cambria Math"/>
                  <w:sz w:val="24"/>
                  <w:szCs w:val="24"/>
                </w:rPr>
              </m:ctrlPr>
            </m:fPr>
            <m:num>
              <m:r>
                <w:rPr>
                  <w:rFonts w:ascii="Cambria Math" w:hAnsi="Cambria Math"/>
                  <w:sz w:val="24"/>
                  <w:szCs w:val="24"/>
                </w:rPr>
                <m:t>TP</m:t>
              </m:r>
              <m:r>
                <w:rPr>
                  <w:rFonts w:ascii="Cambria Math" w:hAnsi="Cambria Math" w:hint="eastAsia"/>
                  <w:sz w:val="24"/>
                  <w:szCs w:val="24"/>
                </w:rPr>
                <m:t>+</m:t>
              </m:r>
              <m:r>
                <w:rPr>
                  <w:rFonts w:ascii="Cambria Math" w:hAnsi="Cambria Math"/>
                  <w:sz w:val="24"/>
                  <w:szCs w:val="24"/>
                </w:rPr>
                <m:t>TN</m:t>
              </m:r>
            </m:num>
            <m:den>
              <m:r>
                <w:rPr>
                  <w:rFonts w:ascii="Cambria Math" w:hAnsi="Cambria Math"/>
                  <w:sz w:val="24"/>
                  <w:szCs w:val="24"/>
                </w:rPr>
                <m:t>TP+FP+TN+FN</m:t>
              </m:r>
            </m:den>
          </m:f>
          <m:r>
            <w:rPr>
              <w:rFonts w:ascii="Cambria Math" w:hAnsi="Cambria Math"/>
              <w:sz w:val="24"/>
              <w:szCs w:val="24"/>
            </w:rPr>
            <m:t xml:space="preserve">            (3.3)</m:t>
          </m:r>
        </m:oMath>
      </m:oMathPara>
    </w:p>
    <w:p w:rsidR="00CE3263" w:rsidRDefault="00CE3263" w:rsidP="00713074">
      <w:pPr>
        <w:spacing w:line="360" w:lineRule="auto"/>
        <w:ind w:firstLine="425"/>
        <w:rPr>
          <w:sz w:val="24"/>
          <w:szCs w:val="24"/>
        </w:rPr>
      </w:pPr>
      <w:r>
        <w:rPr>
          <w:rFonts w:hint="eastAsia"/>
          <w:sz w:val="24"/>
          <w:szCs w:val="24"/>
        </w:rPr>
        <w:t>错误率：</w:t>
      </w:r>
    </w:p>
    <w:p w:rsidR="00CE3263" w:rsidRPr="00CE3263" w:rsidRDefault="00CE3263" w:rsidP="00CE3263">
      <w:pPr>
        <w:spacing w:line="360" w:lineRule="auto"/>
        <w:ind w:firstLine="425"/>
        <w:rPr>
          <w:sz w:val="24"/>
          <w:szCs w:val="24"/>
        </w:rPr>
      </w:pPr>
      <m:oMathPara>
        <m:oMathParaPr>
          <m:jc m:val="right"/>
        </m:oMathParaPr>
        <m:oMath>
          <m:r>
            <m:rPr>
              <m:sty m:val="p"/>
            </m:rPr>
            <w:rPr>
              <w:rFonts w:ascii="Cambria Math" w:hAnsi="Cambria Math"/>
              <w:sz w:val="24"/>
              <w:szCs w:val="24"/>
            </w:rPr>
            <m:t>E</m:t>
          </m:r>
          <m:r>
            <m:rPr>
              <m:sty m:val="p"/>
            </m:rPr>
            <w:rPr>
              <w:rFonts w:ascii="Cambria Math" w:hAnsi="Cambria Math" w:hint="eastAsia"/>
              <w:sz w:val="24"/>
              <w:szCs w:val="24"/>
            </w:rPr>
            <m:t>rrorrate=</m:t>
          </m:r>
          <m:f>
            <m:fPr>
              <m:ctrlPr>
                <w:rPr>
                  <w:rFonts w:ascii="Cambria Math" w:hAnsi="Cambria Math"/>
                  <w:sz w:val="24"/>
                  <w:szCs w:val="24"/>
                </w:rPr>
              </m:ctrlPr>
            </m:fPr>
            <m:num>
              <m:r>
                <w:rPr>
                  <w:rFonts w:ascii="Cambria Math" w:hAnsi="Cambria Math"/>
                  <w:sz w:val="24"/>
                  <w:szCs w:val="24"/>
                </w:rPr>
                <m:t>FP+FN</m:t>
              </m:r>
            </m:num>
            <m:den>
              <m:r>
                <w:rPr>
                  <w:rFonts w:ascii="Cambria Math" w:hAnsi="Cambria Math"/>
                  <w:sz w:val="24"/>
                  <w:szCs w:val="24"/>
                </w:rPr>
                <m:t>TP+FP+TN+FN</m:t>
              </m:r>
            </m:den>
          </m:f>
          <m:r>
            <w:rPr>
              <w:rFonts w:ascii="Cambria Math" w:hAnsi="Cambria Math"/>
              <w:sz w:val="24"/>
              <w:szCs w:val="24"/>
            </w:rPr>
            <m:t xml:space="preserve">            (3.4)</m:t>
          </m:r>
        </m:oMath>
      </m:oMathPara>
    </w:p>
    <w:p w:rsidR="00CE3263" w:rsidRDefault="001D63B8" w:rsidP="00A729DF">
      <w:pPr>
        <w:spacing w:line="360" w:lineRule="auto"/>
        <w:ind w:firstLine="425"/>
        <w:rPr>
          <w:sz w:val="24"/>
          <w:szCs w:val="24"/>
        </w:rPr>
      </w:pPr>
      <w:r>
        <w:rPr>
          <w:rFonts w:hint="eastAsia"/>
          <w:sz w:val="24"/>
          <w:szCs w:val="24"/>
        </w:rPr>
        <w:t>F</w:t>
      </w:r>
      <w:r>
        <w:rPr>
          <w:sz w:val="24"/>
          <w:szCs w:val="24"/>
        </w:rPr>
        <w:t>1</w:t>
      </w:r>
      <w:r>
        <w:rPr>
          <w:rFonts w:hint="eastAsia"/>
          <w:sz w:val="24"/>
          <w:szCs w:val="24"/>
        </w:rPr>
        <w:t>值是</w:t>
      </w:r>
      <w:r w:rsidRPr="001D63B8">
        <w:rPr>
          <w:rFonts w:hint="eastAsia"/>
          <w:sz w:val="24"/>
          <w:szCs w:val="24"/>
        </w:rPr>
        <w:t>对精确率和召回率</w:t>
      </w:r>
      <w:proofErr w:type="gramStart"/>
      <w:r w:rsidRPr="001D63B8">
        <w:rPr>
          <w:rFonts w:hint="eastAsia"/>
          <w:sz w:val="24"/>
          <w:szCs w:val="24"/>
        </w:rPr>
        <w:t>赋不同</w:t>
      </w:r>
      <w:proofErr w:type="gramEnd"/>
      <w:r w:rsidRPr="001D63B8">
        <w:rPr>
          <w:rFonts w:hint="eastAsia"/>
          <w:sz w:val="24"/>
          <w:szCs w:val="24"/>
        </w:rPr>
        <w:t>权值进行加权调和</w:t>
      </w:r>
      <w:r w:rsidR="000539B7">
        <w:rPr>
          <w:rFonts w:hint="eastAsia"/>
          <w:sz w:val="24"/>
          <w:szCs w:val="24"/>
        </w:rPr>
        <w:t>：</w:t>
      </w:r>
    </w:p>
    <w:p w:rsidR="000539B7" w:rsidRPr="000539B7" w:rsidRDefault="000539B7" w:rsidP="001D63B8">
      <w:pPr>
        <w:spacing w:line="360" w:lineRule="auto"/>
        <w:rPr>
          <w:sz w:val="24"/>
          <w:szCs w:val="24"/>
        </w:rPr>
      </w:pPr>
      <m:oMathPara>
        <m:oMathParaPr>
          <m:jc m:val="right"/>
        </m:oMathParaPr>
        <m:oMath>
          <m:r>
            <m:rPr>
              <m:sty m:val="p"/>
            </m:rPr>
            <w:rPr>
              <w:rFonts w:ascii="Cambria Math" w:hAnsi="Cambria Math"/>
              <w:sz w:val="24"/>
              <w:szCs w:val="24"/>
            </w:rPr>
            <m:t>F1</m:t>
          </m:r>
          <m:r>
            <m:rPr>
              <m:sty m:val="p"/>
            </m:rPr>
            <w:rPr>
              <w:rFonts w:ascii="Cambria Math" w:hAnsi="Cambria Math" w:hint="eastAsia"/>
              <w:sz w:val="24"/>
              <w:szCs w:val="24"/>
            </w:rPr>
            <m:t>=</m:t>
          </m:r>
          <m:f>
            <m:fPr>
              <m:ctrlPr>
                <w:rPr>
                  <w:rFonts w:ascii="Cambria Math" w:hAnsi="Cambria Math"/>
                  <w:sz w:val="24"/>
                  <w:szCs w:val="24"/>
                </w:rPr>
              </m:ctrlPr>
            </m:fPr>
            <m:num>
              <m:r>
                <w:rPr>
                  <w:rFonts w:ascii="Cambria Math" w:hAnsi="Cambria Math"/>
                  <w:sz w:val="24"/>
                  <w:szCs w:val="24"/>
                </w:rPr>
                <m:t>2×</m:t>
              </m:r>
              <m:r>
                <m:rPr>
                  <m:sty m:val="p"/>
                </m:rPr>
                <w:rPr>
                  <w:rFonts w:ascii="Cambria Math" w:hAnsi="Cambria Math"/>
                  <w:sz w:val="24"/>
                  <w:szCs w:val="24"/>
                </w:rPr>
                <m:t>P</m:t>
              </m:r>
              <m:r>
                <m:rPr>
                  <m:sty m:val="p"/>
                </m:rPr>
                <w:rPr>
                  <w:rFonts w:ascii="Cambria Math" w:hAnsi="Cambria Math" w:hint="eastAsia"/>
                  <w:sz w:val="24"/>
                  <w:szCs w:val="24"/>
                </w:rPr>
                <m:t>recision</m:t>
              </m:r>
              <m:r>
                <m:rPr>
                  <m:sty m:val="p"/>
                </m:rPr>
                <w:rPr>
                  <w:rFonts w:ascii="Cambria Math" w:hAnsi="Cambria Math"/>
                  <w:sz w:val="24"/>
                  <w:szCs w:val="24"/>
                </w:rPr>
                <m:t>×R</m:t>
              </m:r>
              <m:r>
                <m:rPr>
                  <m:sty m:val="p"/>
                </m:rPr>
                <w:rPr>
                  <w:rFonts w:ascii="Cambria Math" w:hAnsi="Cambria Math" w:hint="eastAsia"/>
                  <w:sz w:val="24"/>
                  <w:szCs w:val="24"/>
                </w:rPr>
                <m:t>ecall</m:t>
              </m:r>
            </m:num>
            <m:den>
              <m:r>
                <m:rPr>
                  <m:sty m:val="p"/>
                </m:rPr>
                <w:rPr>
                  <w:rFonts w:ascii="Cambria Math" w:hAnsi="Cambria Math"/>
                  <w:sz w:val="24"/>
                  <w:szCs w:val="24"/>
                </w:rPr>
                <m:t>P</m:t>
              </m:r>
              <m:r>
                <m:rPr>
                  <m:sty m:val="p"/>
                </m:rPr>
                <w:rPr>
                  <w:rFonts w:ascii="Cambria Math" w:hAnsi="Cambria Math" w:hint="eastAsia"/>
                  <w:sz w:val="24"/>
                  <w:szCs w:val="24"/>
                </w:rPr>
                <m:t>recision+</m:t>
              </m:r>
              <m:r>
                <m:rPr>
                  <m:sty m:val="p"/>
                </m:rPr>
                <w:rPr>
                  <w:rFonts w:ascii="Cambria Math" w:hAnsi="Cambria Math"/>
                  <w:sz w:val="24"/>
                  <w:szCs w:val="24"/>
                </w:rPr>
                <m:t>R</m:t>
              </m:r>
              <m:r>
                <m:rPr>
                  <m:sty m:val="p"/>
                </m:rPr>
                <w:rPr>
                  <w:rFonts w:ascii="Cambria Math" w:hAnsi="Cambria Math" w:hint="eastAsia"/>
                  <w:sz w:val="24"/>
                  <w:szCs w:val="24"/>
                </w:rPr>
                <m:t>ecall</m:t>
              </m:r>
            </m:den>
          </m:f>
          <m:r>
            <m:rPr>
              <m:sty m:val="p"/>
            </m:rPr>
            <w:rPr>
              <w:rFonts w:ascii="Cambria Math" w:hAnsi="Cambria Math"/>
              <w:sz w:val="24"/>
              <w:szCs w:val="24"/>
            </w:rPr>
            <m:t xml:space="preserve">                  (3.5)</m:t>
          </m:r>
        </m:oMath>
      </m:oMathPara>
    </w:p>
    <w:p w:rsidR="00210E09" w:rsidRDefault="00FC09C5" w:rsidP="009445E4">
      <w:pPr>
        <w:spacing w:line="360" w:lineRule="auto"/>
        <w:ind w:firstLine="425"/>
        <w:rPr>
          <w:sz w:val="24"/>
          <w:szCs w:val="24"/>
        </w:rPr>
      </w:pPr>
      <w:r>
        <w:rPr>
          <w:rFonts w:hint="eastAsia"/>
          <w:sz w:val="24"/>
          <w:szCs w:val="24"/>
        </w:rPr>
        <w:t>因为本课题所涉及的分类是一个二分类问题，因此使用前两个指标进行模型评估，</w:t>
      </w:r>
      <w:r w:rsidR="00064C79">
        <w:rPr>
          <w:rFonts w:hint="eastAsia"/>
          <w:sz w:val="24"/>
          <w:szCs w:val="24"/>
        </w:rPr>
        <w:t>精确率是指在预测为正类的样本中，预测正确的样本所占的比例，自然，精确率的值越高，分类器效果越好。</w:t>
      </w:r>
      <w:r w:rsidR="009B2F9D">
        <w:rPr>
          <w:rFonts w:hint="eastAsia"/>
          <w:sz w:val="24"/>
          <w:szCs w:val="24"/>
        </w:rPr>
        <w:t>召回率是指在真实的正类的样本中，预测正确的样本所占的比例，显然，召回率的值也应当是越高越好。</w:t>
      </w:r>
    </w:p>
    <w:p w:rsidR="00E007E4" w:rsidRPr="00CB7E27" w:rsidRDefault="00E007E4" w:rsidP="00E007E4">
      <w:pPr>
        <w:pStyle w:val="2"/>
      </w:pPr>
      <w:bookmarkStart w:id="50" w:name="_Toc41032171"/>
      <w:r>
        <w:t xml:space="preserve">3.2  </w:t>
      </w:r>
      <w:r w:rsidR="009B787F">
        <w:rPr>
          <w:rFonts w:hint="eastAsia"/>
        </w:rPr>
        <w:t>文本</w:t>
      </w:r>
      <w:r>
        <w:rPr>
          <w:rFonts w:hint="eastAsia"/>
        </w:rPr>
        <w:t>搜集</w:t>
      </w:r>
      <w:bookmarkEnd w:id="50"/>
    </w:p>
    <w:p w:rsidR="009A10FA" w:rsidRPr="009A10FA" w:rsidRDefault="009B787F" w:rsidP="009A10FA">
      <w:pPr>
        <w:spacing w:line="360" w:lineRule="auto"/>
        <w:ind w:firstLine="425"/>
        <w:rPr>
          <w:sz w:val="24"/>
          <w:szCs w:val="24"/>
        </w:rPr>
      </w:pPr>
      <w:r w:rsidRPr="009A10FA">
        <w:rPr>
          <w:rFonts w:hint="eastAsia"/>
          <w:sz w:val="24"/>
          <w:szCs w:val="24"/>
        </w:rPr>
        <w:t>本课题名称为“面向迁移学习的电商领域与新闻领域特征对齐方法的研究”，自然需要搜集电</w:t>
      </w:r>
      <w:proofErr w:type="gramStart"/>
      <w:r w:rsidRPr="009A10FA">
        <w:rPr>
          <w:rFonts w:hint="eastAsia"/>
          <w:sz w:val="24"/>
          <w:szCs w:val="24"/>
        </w:rPr>
        <w:t>商领域</w:t>
      </w:r>
      <w:proofErr w:type="gramEnd"/>
      <w:r w:rsidRPr="009A10FA">
        <w:rPr>
          <w:rFonts w:hint="eastAsia"/>
          <w:sz w:val="24"/>
          <w:szCs w:val="24"/>
        </w:rPr>
        <w:t>与新闻领域两个领域中的文本数据，</w:t>
      </w:r>
      <w:r w:rsidR="009A10FA" w:rsidRPr="009A10FA">
        <w:rPr>
          <w:rFonts w:hint="eastAsia"/>
          <w:sz w:val="24"/>
          <w:szCs w:val="24"/>
        </w:rPr>
        <w:t>结合</w:t>
      </w:r>
      <w:r w:rsidR="009A10FA" w:rsidRPr="009A10FA">
        <w:rPr>
          <w:sz w:val="24"/>
          <w:szCs w:val="24"/>
        </w:rPr>
        <w:t>3.1</w:t>
      </w:r>
      <w:r w:rsidR="009A10FA" w:rsidRPr="009A10FA">
        <w:rPr>
          <w:rFonts w:hint="eastAsia"/>
          <w:sz w:val="24"/>
          <w:szCs w:val="24"/>
        </w:rPr>
        <w:t>.</w:t>
      </w:r>
      <w:r w:rsidR="009A10FA" w:rsidRPr="009A10FA">
        <w:rPr>
          <w:sz w:val="24"/>
          <w:szCs w:val="24"/>
        </w:rPr>
        <w:t>2</w:t>
      </w:r>
      <w:r w:rsidR="009A10FA" w:rsidRPr="009A10FA">
        <w:rPr>
          <w:rFonts w:hint="eastAsia"/>
          <w:sz w:val="24"/>
          <w:szCs w:val="24"/>
        </w:rPr>
        <w:t>小节对文本搜集的要求，在两个领域中的文本搜集过程如下</w:t>
      </w:r>
      <w:r w:rsidR="00736C04">
        <w:rPr>
          <w:rFonts w:hint="eastAsia"/>
          <w:sz w:val="24"/>
          <w:szCs w:val="24"/>
        </w:rPr>
        <w:t>，数据采集过程均使用采集器完成</w:t>
      </w:r>
      <w:r w:rsidR="009A10FA" w:rsidRPr="009A10FA">
        <w:rPr>
          <w:rFonts w:hint="eastAsia"/>
          <w:sz w:val="24"/>
          <w:szCs w:val="24"/>
        </w:rPr>
        <w:t>。</w:t>
      </w:r>
    </w:p>
    <w:p w:rsidR="009B787F" w:rsidRPr="00680FFC" w:rsidRDefault="009B787F" w:rsidP="009B787F">
      <w:pPr>
        <w:pStyle w:val="30"/>
      </w:pPr>
      <w:bookmarkStart w:id="51" w:name="_Toc41032172"/>
      <w:r>
        <w:t>3.2</w:t>
      </w:r>
      <w:r>
        <w:rPr>
          <w:rFonts w:hint="eastAsia"/>
        </w:rPr>
        <w:t>.</w:t>
      </w:r>
      <w:r>
        <w:t xml:space="preserve">1  </w:t>
      </w:r>
      <w:r>
        <w:rPr>
          <w:rFonts w:hint="eastAsia"/>
        </w:rPr>
        <w:t>源领域</w:t>
      </w:r>
      <w:bookmarkEnd w:id="51"/>
    </w:p>
    <w:p w:rsidR="00330268" w:rsidRDefault="009A10FA" w:rsidP="00713074">
      <w:pPr>
        <w:spacing w:line="360" w:lineRule="auto"/>
        <w:ind w:firstLine="425"/>
        <w:rPr>
          <w:sz w:val="24"/>
          <w:szCs w:val="24"/>
        </w:rPr>
      </w:pPr>
      <w:r>
        <w:rPr>
          <w:rFonts w:hint="eastAsia"/>
          <w:sz w:val="24"/>
          <w:szCs w:val="24"/>
        </w:rPr>
        <w:t>目前国内市场上常见的购物平台有京东、淘宝、苏宁等，</w:t>
      </w:r>
      <w:r w:rsidR="00E870EE">
        <w:rPr>
          <w:rFonts w:hint="eastAsia"/>
          <w:sz w:val="24"/>
          <w:szCs w:val="24"/>
        </w:rPr>
        <w:t>这些平台</w:t>
      </w:r>
      <w:r>
        <w:rPr>
          <w:rFonts w:hint="eastAsia"/>
          <w:sz w:val="24"/>
          <w:szCs w:val="24"/>
        </w:rPr>
        <w:t>用户虽然很多，但是平台的商家中</w:t>
      </w:r>
      <w:r w:rsidR="00E870EE">
        <w:rPr>
          <w:rFonts w:hint="eastAsia"/>
          <w:sz w:val="24"/>
          <w:szCs w:val="24"/>
        </w:rPr>
        <w:t>却</w:t>
      </w:r>
      <w:r>
        <w:rPr>
          <w:rFonts w:hint="eastAsia"/>
          <w:sz w:val="24"/>
          <w:szCs w:val="24"/>
        </w:rPr>
        <w:t>存在一些不合理现象，有的店铺在与用户交易完成之后存在着向用户所要好评的现象，这种行为并不违规，但这种情况下的用</w:t>
      </w:r>
      <w:r>
        <w:rPr>
          <w:rFonts w:hint="eastAsia"/>
          <w:sz w:val="24"/>
          <w:szCs w:val="24"/>
        </w:rPr>
        <w:lastRenderedPageBreak/>
        <w:t>户的评价内容的质量往往不会太高，有些对我们的研究甚至会出现负作用，</w:t>
      </w:r>
      <w:r w:rsidR="00E870EE">
        <w:rPr>
          <w:rFonts w:hint="eastAsia"/>
          <w:sz w:val="24"/>
          <w:szCs w:val="24"/>
        </w:rPr>
        <w:t>这种现象在</w:t>
      </w:r>
      <w:proofErr w:type="gramStart"/>
      <w:r w:rsidR="00E870EE">
        <w:rPr>
          <w:rFonts w:hint="eastAsia"/>
          <w:sz w:val="24"/>
          <w:szCs w:val="24"/>
        </w:rPr>
        <w:t>淘宝平台</w:t>
      </w:r>
      <w:proofErr w:type="gramEnd"/>
      <w:r w:rsidR="00E870EE">
        <w:rPr>
          <w:rFonts w:hint="eastAsia"/>
          <w:sz w:val="24"/>
          <w:szCs w:val="24"/>
        </w:rPr>
        <w:t>中最多，相比之下京东平台中对店铺的管理较为严格，本人认为选取京东的用户评论信息作为源域的数据</w:t>
      </w:r>
      <w:proofErr w:type="gramStart"/>
      <w:r w:rsidR="00E870EE">
        <w:rPr>
          <w:rFonts w:hint="eastAsia"/>
          <w:sz w:val="24"/>
          <w:szCs w:val="24"/>
        </w:rPr>
        <w:t>集比较</w:t>
      </w:r>
      <w:proofErr w:type="gramEnd"/>
      <w:r w:rsidR="00E870EE">
        <w:rPr>
          <w:rFonts w:hint="eastAsia"/>
          <w:sz w:val="24"/>
          <w:szCs w:val="24"/>
        </w:rPr>
        <w:t>妥当。</w:t>
      </w:r>
    </w:p>
    <w:p w:rsidR="009B787F" w:rsidRDefault="00E870EE" w:rsidP="00736C04">
      <w:pPr>
        <w:spacing w:line="360" w:lineRule="auto"/>
        <w:ind w:firstLine="425"/>
        <w:rPr>
          <w:sz w:val="24"/>
          <w:szCs w:val="24"/>
        </w:rPr>
      </w:pPr>
      <w:r>
        <w:rPr>
          <w:rFonts w:hint="eastAsia"/>
          <w:sz w:val="24"/>
          <w:szCs w:val="24"/>
        </w:rPr>
        <w:t>为了满足前述要求中的范围广及代表性强的问题，</w:t>
      </w:r>
      <w:r w:rsidRPr="00E870EE">
        <w:rPr>
          <w:sz w:val="24"/>
          <w:szCs w:val="24"/>
        </w:rPr>
        <w:t>京东主页上的商品分类有：</w:t>
      </w:r>
      <w:r w:rsidRPr="00E870EE">
        <w:rPr>
          <w:sz w:val="24"/>
          <w:szCs w:val="24"/>
        </w:rPr>
        <w:t xml:space="preserve"> </w:t>
      </w:r>
      <w:r w:rsidRPr="00E870EE">
        <w:rPr>
          <w:sz w:val="24"/>
          <w:szCs w:val="24"/>
        </w:rPr>
        <w:t>家用电器、手机、运营商、数码、电脑、办公、家居、家具、家装、厨具、男装、女装、童装、内衣、美妆、</w:t>
      </w:r>
      <w:proofErr w:type="gramStart"/>
      <w:r w:rsidR="00762513">
        <w:rPr>
          <w:sz w:val="24"/>
          <w:szCs w:val="24"/>
        </w:rPr>
        <w:t>个</w:t>
      </w:r>
      <w:proofErr w:type="gramEnd"/>
      <w:r w:rsidR="00762513">
        <w:rPr>
          <w:sz w:val="24"/>
          <w:szCs w:val="24"/>
        </w:rPr>
        <w:t>护清洁、宠物、女鞋、箱包、钟表、珠宝、男鞋、运动、户外</w:t>
      </w:r>
      <w:r w:rsidRPr="00E870EE">
        <w:rPr>
          <w:sz w:val="24"/>
          <w:szCs w:val="24"/>
        </w:rPr>
        <w:t>、汽车用品、母婴、玩具乐器、食品、酒类</w:t>
      </w:r>
      <w:r w:rsidRPr="00E870EE">
        <w:rPr>
          <w:sz w:val="24"/>
          <w:szCs w:val="24"/>
        </w:rPr>
        <w:t xml:space="preserve"> </w:t>
      </w:r>
      <w:r w:rsidR="00762513">
        <w:rPr>
          <w:sz w:val="24"/>
          <w:szCs w:val="24"/>
        </w:rPr>
        <w:t>、生鲜、特产</w:t>
      </w:r>
      <w:r w:rsidRPr="00E870EE">
        <w:rPr>
          <w:sz w:val="24"/>
          <w:szCs w:val="24"/>
        </w:rPr>
        <w:t>、礼品鲜花、</w:t>
      </w:r>
      <w:r w:rsidR="00762513">
        <w:rPr>
          <w:sz w:val="24"/>
          <w:szCs w:val="24"/>
        </w:rPr>
        <w:t>农资绿植、医药保健、</w:t>
      </w:r>
      <w:r w:rsidRPr="00E870EE">
        <w:rPr>
          <w:sz w:val="24"/>
          <w:szCs w:val="24"/>
        </w:rPr>
        <w:t>图书、文娱、工业品</w:t>
      </w:r>
      <w:r w:rsidR="00E86A01">
        <w:rPr>
          <w:rFonts w:hint="eastAsia"/>
          <w:sz w:val="24"/>
          <w:szCs w:val="24"/>
        </w:rPr>
        <w:t>、</w:t>
      </w:r>
      <w:r w:rsidR="00E86A01" w:rsidRPr="00E86A01">
        <w:rPr>
          <w:rFonts w:hint="eastAsia"/>
          <w:sz w:val="24"/>
          <w:szCs w:val="24"/>
        </w:rPr>
        <w:t>房产、汽车</w:t>
      </w:r>
      <w:r w:rsidR="00E86A01">
        <w:rPr>
          <w:rFonts w:hint="eastAsia"/>
          <w:sz w:val="24"/>
          <w:szCs w:val="24"/>
        </w:rPr>
        <w:t>、艺术、</w:t>
      </w:r>
      <w:r w:rsidR="00E86A01" w:rsidRPr="00E86A01">
        <w:rPr>
          <w:rFonts w:hint="eastAsia"/>
          <w:sz w:val="24"/>
          <w:szCs w:val="24"/>
        </w:rPr>
        <w:t>教育、电子书、酒店、旅游、生活、理财、众筹、白条、安装、维修、清洗、二手、</w:t>
      </w:r>
      <w:r w:rsidRPr="00E870EE">
        <w:rPr>
          <w:sz w:val="24"/>
          <w:szCs w:val="24"/>
        </w:rPr>
        <w:t>共</w:t>
      </w:r>
      <w:r w:rsidRPr="00E870EE">
        <w:rPr>
          <w:sz w:val="24"/>
          <w:szCs w:val="24"/>
        </w:rPr>
        <w:t>5</w:t>
      </w:r>
      <w:r w:rsidR="00E86A01">
        <w:rPr>
          <w:sz w:val="24"/>
          <w:szCs w:val="24"/>
        </w:rPr>
        <w:t>2</w:t>
      </w:r>
      <w:r w:rsidRPr="00E870EE">
        <w:rPr>
          <w:sz w:val="24"/>
          <w:szCs w:val="24"/>
        </w:rPr>
        <w:t>类，</w:t>
      </w:r>
      <w:r w:rsidR="00E86A01">
        <w:rPr>
          <w:rFonts w:hint="eastAsia"/>
          <w:sz w:val="24"/>
          <w:szCs w:val="24"/>
        </w:rPr>
        <w:t>但是其中可以用于提取评论文本的类</w:t>
      </w:r>
      <w:proofErr w:type="gramStart"/>
      <w:r w:rsidR="00E86A01">
        <w:rPr>
          <w:rFonts w:hint="eastAsia"/>
          <w:sz w:val="24"/>
          <w:szCs w:val="24"/>
        </w:rPr>
        <w:t>目只有</w:t>
      </w:r>
      <w:proofErr w:type="gramEnd"/>
      <w:r w:rsidR="00E86A01">
        <w:rPr>
          <w:rFonts w:hint="eastAsia"/>
          <w:sz w:val="24"/>
          <w:szCs w:val="24"/>
        </w:rPr>
        <w:t>前</w:t>
      </w:r>
      <w:r w:rsidR="00E86A01">
        <w:rPr>
          <w:rFonts w:hint="eastAsia"/>
          <w:sz w:val="24"/>
          <w:szCs w:val="24"/>
        </w:rPr>
        <w:t>3</w:t>
      </w:r>
      <w:r w:rsidR="00E86A01">
        <w:rPr>
          <w:sz w:val="24"/>
          <w:szCs w:val="24"/>
        </w:rPr>
        <w:t>7</w:t>
      </w:r>
      <w:r w:rsidR="00E86A01">
        <w:rPr>
          <w:rFonts w:hint="eastAsia"/>
          <w:sz w:val="24"/>
          <w:szCs w:val="24"/>
        </w:rPr>
        <w:t>类，</w:t>
      </w:r>
      <w:r w:rsidR="00E155A6">
        <w:rPr>
          <w:sz w:val="24"/>
          <w:szCs w:val="24"/>
        </w:rPr>
        <w:t>因此</w:t>
      </w:r>
      <w:r w:rsidRPr="00E870EE">
        <w:rPr>
          <w:sz w:val="24"/>
          <w:szCs w:val="24"/>
        </w:rPr>
        <w:t>从每一类中采集一部分商品评价文本，以此来保证所采集的数据的广泛性与代表性。</w:t>
      </w:r>
    </w:p>
    <w:p w:rsidR="009B787F" w:rsidRPr="00680FFC" w:rsidRDefault="009B787F" w:rsidP="009B787F">
      <w:pPr>
        <w:pStyle w:val="30"/>
      </w:pPr>
      <w:bookmarkStart w:id="52" w:name="_Toc41032173"/>
      <w:r>
        <w:t>3.2</w:t>
      </w:r>
      <w:r>
        <w:rPr>
          <w:rFonts w:hint="eastAsia"/>
        </w:rPr>
        <w:t>.</w:t>
      </w:r>
      <w:r>
        <w:t xml:space="preserve">2  </w:t>
      </w:r>
      <w:r>
        <w:rPr>
          <w:rFonts w:hint="eastAsia"/>
        </w:rPr>
        <w:t>目标领域</w:t>
      </w:r>
      <w:bookmarkEnd w:id="52"/>
    </w:p>
    <w:p w:rsidR="009B787F" w:rsidRPr="009A10FA" w:rsidRDefault="00736C04" w:rsidP="000712A3">
      <w:pPr>
        <w:spacing w:line="360" w:lineRule="auto"/>
        <w:ind w:firstLine="425"/>
        <w:rPr>
          <w:sz w:val="24"/>
          <w:szCs w:val="24"/>
        </w:rPr>
      </w:pPr>
      <w:r>
        <w:rPr>
          <w:rFonts w:hint="eastAsia"/>
          <w:sz w:val="24"/>
          <w:szCs w:val="24"/>
        </w:rPr>
        <w:t>新闻网站通常比较正式，国家把</w:t>
      </w:r>
      <w:proofErr w:type="gramStart"/>
      <w:r>
        <w:rPr>
          <w:rFonts w:hint="eastAsia"/>
          <w:sz w:val="24"/>
          <w:szCs w:val="24"/>
        </w:rPr>
        <w:t>控比较</w:t>
      </w:r>
      <w:proofErr w:type="gramEnd"/>
      <w:r>
        <w:rPr>
          <w:rFonts w:hint="eastAsia"/>
          <w:sz w:val="24"/>
          <w:szCs w:val="24"/>
        </w:rPr>
        <w:t>严格，不存在</w:t>
      </w:r>
      <w:proofErr w:type="gramStart"/>
      <w:r>
        <w:rPr>
          <w:rFonts w:hint="eastAsia"/>
          <w:sz w:val="24"/>
          <w:szCs w:val="24"/>
        </w:rPr>
        <w:t>源领域</w:t>
      </w:r>
      <w:proofErr w:type="gramEnd"/>
      <w:r>
        <w:rPr>
          <w:rFonts w:hint="eastAsia"/>
          <w:sz w:val="24"/>
          <w:szCs w:val="24"/>
        </w:rPr>
        <w:t>中的一些情况</w:t>
      </w:r>
      <w:r w:rsidR="00F64271">
        <w:rPr>
          <w:rFonts w:hint="eastAsia"/>
          <w:sz w:val="24"/>
          <w:szCs w:val="24"/>
        </w:rPr>
        <w:t>，本课题中选取新</w:t>
      </w:r>
      <w:proofErr w:type="gramStart"/>
      <w:r w:rsidR="00F64271">
        <w:rPr>
          <w:rFonts w:hint="eastAsia"/>
          <w:sz w:val="24"/>
          <w:szCs w:val="24"/>
        </w:rPr>
        <w:t>浪新闻</w:t>
      </w:r>
      <w:proofErr w:type="gramEnd"/>
      <w:r w:rsidR="00F64271">
        <w:rPr>
          <w:rFonts w:hint="eastAsia"/>
          <w:sz w:val="24"/>
          <w:szCs w:val="24"/>
        </w:rPr>
        <w:t>中的用户评论信息作为目标领域数据集。</w:t>
      </w:r>
      <w:r w:rsidR="00B31D7A">
        <w:rPr>
          <w:rFonts w:hint="eastAsia"/>
          <w:sz w:val="24"/>
          <w:szCs w:val="24"/>
        </w:rPr>
        <w:t>研究发现，新</w:t>
      </w:r>
      <w:proofErr w:type="gramStart"/>
      <w:r w:rsidR="00B31D7A">
        <w:rPr>
          <w:rFonts w:hint="eastAsia"/>
          <w:sz w:val="24"/>
          <w:szCs w:val="24"/>
        </w:rPr>
        <w:t>浪新闻</w:t>
      </w:r>
      <w:proofErr w:type="gramEnd"/>
      <w:r w:rsidR="00B31D7A">
        <w:rPr>
          <w:rFonts w:hint="eastAsia"/>
          <w:sz w:val="24"/>
          <w:szCs w:val="24"/>
        </w:rPr>
        <w:t>中的内容整体可以划分为两种类型，军事新闻与民生新闻，对于这两类，又可以分为国际新闻与国内新闻两个小类型，所以新闻领域数据集中的内容总共可以分为如下四类：国内军事、国内民生、国际军事、国计民生。</w:t>
      </w:r>
    </w:p>
    <w:p w:rsidR="00330268" w:rsidRPr="00F46153" w:rsidRDefault="00E007E4" w:rsidP="00F46153">
      <w:pPr>
        <w:pStyle w:val="2"/>
      </w:pPr>
      <w:bookmarkStart w:id="53" w:name="_Toc41032174"/>
      <w:r>
        <w:t xml:space="preserve">3.3  </w:t>
      </w:r>
      <w:r>
        <w:rPr>
          <w:rFonts w:hint="eastAsia"/>
        </w:rPr>
        <w:t>数据预处理</w:t>
      </w:r>
      <w:bookmarkEnd w:id="53"/>
    </w:p>
    <w:p w:rsidR="00E007E4" w:rsidRPr="00680FFC" w:rsidRDefault="00E007E4" w:rsidP="00E007E4">
      <w:pPr>
        <w:pStyle w:val="30"/>
      </w:pPr>
      <w:bookmarkStart w:id="54" w:name="_Toc41032175"/>
      <w:r>
        <w:t>3.3</w:t>
      </w:r>
      <w:r>
        <w:rPr>
          <w:rFonts w:hint="eastAsia"/>
        </w:rPr>
        <w:t>.</w:t>
      </w:r>
      <w:r>
        <w:t xml:space="preserve">1  </w:t>
      </w:r>
      <w:r w:rsidR="00D6511A">
        <w:rPr>
          <w:rFonts w:hint="eastAsia"/>
        </w:rPr>
        <w:t>数据认知</w:t>
      </w:r>
      <w:bookmarkEnd w:id="54"/>
    </w:p>
    <w:p w:rsidR="00E007E4" w:rsidRDefault="00780A4C" w:rsidP="00713074">
      <w:pPr>
        <w:spacing w:line="360" w:lineRule="auto"/>
        <w:ind w:firstLine="425"/>
        <w:rPr>
          <w:sz w:val="24"/>
          <w:szCs w:val="24"/>
        </w:rPr>
      </w:pPr>
      <w:proofErr w:type="gramStart"/>
      <w:r>
        <w:rPr>
          <w:rFonts w:hint="eastAsia"/>
          <w:sz w:val="24"/>
          <w:szCs w:val="24"/>
        </w:rPr>
        <w:t>源域与目标域数据</w:t>
      </w:r>
      <w:proofErr w:type="gramEnd"/>
      <w:r>
        <w:rPr>
          <w:rFonts w:hint="eastAsia"/>
          <w:sz w:val="24"/>
          <w:szCs w:val="24"/>
        </w:rPr>
        <w:t>均是一个两列的结构，第一列为文本内容</w:t>
      </w:r>
      <w:r>
        <w:rPr>
          <w:rFonts w:hint="eastAsia"/>
          <w:sz w:val="24"/>
          <w:szCs w:val="24"/>
        </w:rPr>
        <w:t>(</w:t>
      </w:r>
      <w:r>
        <w:rPr>
          <w:sz w:val="24"/>
          <w:szCs w:val="24"/>
        </w:rPr>
        <w:t>content)</w:t>
      </w:r>
      <w:r>
        <w:rPr>
          <w:rFonts w:hint="eastAsia"/>
          <w:sz w:val="24"/>
          <w:szCs w:val="24"/>
        </w:rPr>
        <w:t>列，第二列为类别列</w:t>
      </w:r>
      <w:r>
        <w:rPr>
          <w:rFonts w:hint="eastAsia"/>
          <w:sz w:val="24"/>
          <w:szCs w:val="24"/>
        </w:rPr>
        <w:t>(</w:t>
      </w:r>
      <w:r>
        <w:rPr>
          <w:sz w:val="24"/>
          <w:szCs w:val="24"/>
        </w:rPr>
        <w:t>score)</w:t>
      </w:r>
      <w:r>
        <w:rPr>
          <w:rFonts w:hint="eastAsia"/>
          <w:sz w:val="24"/>
          <w:szCs w:val="24"/>
        </w:rPr>
        <w:t>。</w:t>
      </w:r>
      <w:r w:rsidR="009148AC">
        <w:rPr>
          <w:rFonts w:hint="eastAsia"/>
          <w:sz w:val="24"/>
          <w:szCs w:val="24"/>
        </w:rPr>
        <w:t>因为在电商平台中，用户在发表完商品评论后会</w:t>
      </w:r>
      <w:r w:rsidR="00991DC5">
        <w:rPr>
          <w:rFonts w:hint="eastAsia"/>
          <w:sz w:val="24"/>
          <w:szCs w:val="24"/>
        </w:rPr>
        <w:t>对该商品进行星级评分，范围在</w:t>
      </w:r>
      <w:r w:rsidR="00991DC5">
        <w:rPr>
          <w:rFonts w:hint="eastAsia"/>
          <w:sz w:val="24"/>
          <w:szCs w:val="24"/>
        </w:rPr>
        <w:t>1</w:t>
      </w:r>
      <w:r w:rsidR="00991DC5">
        <w:rPr>
          <w:rFonts w:hint="eastAsia"/>
          <w:sz w:val="24"/>
          <w:szCs w:val="24"/>
        </w:rPr>
        <w:t>至</w:t>
      </w:r>
      <w:r w:rsidR="00991DC5">
        <w:rPr>
          <w:rFonts w:hint="eastAsia"/>
          <w:sz w:val="24"/>
          <w:szCs w:val="24"/>
        </w:rPr>
        <w:t>5</w:t>
      </w:r>
      <w:r w:rsidR="00991DC5">
        <w:rPr>
          <w:rFonts w:hint="eastAsia"/>
          <w:sz w:val="24"/>
          <w:szCs w:val="24"/>
        </w:rPr>
        <w:t>之间，分数越高，该用户对该商品的满意度越好。</w:t>
      </w:r>
      <w:r w:rsidR="009148AC">
        <w:rPr>
          <w:rFonts w:hint="eastAsia"/>
          <w:sz w:val="24"/>
          <w:szCs w:val="24"/>
        </w:rPr>
        <w:t>在采集数据时，将用户</w:t>
      </w:r>
      <w:r w:rsidR="00991DC5">
        <w:rPr>
          <w:rFonts w:hint="eastAsia"/>
          <w:sz w:val="24"/>
          <w:szCs w:val="24"/>
        </w:rPr>
        <w:t>的品</w:t>
      </w:r>
      <w:proofErr w:type="gramStart"/>
      <w:r w:rsidR="00991DC5">
        <w:rPr>
          <w:rFonts w:hint="eastAsia"/>
          <w:sz w:val="24"/>
          <w:szCs w:val="24"/>
        </w:rPr>
        <w:t>论内容</w:t>
      </w:r>
      <w:proofErr w:type="gramEnd"/>
      <w:r w:rsidR="00991DC5">
        <w:rPr>
          <w:rFonts w:hint="eastAsia"/>
          <w:sz w:val="24"/>
          <w:szCs w:val="24"/>
        </w:rPr>
        <w:t>作为第一列，将用户的星级评价作为第二列。但是在新闻领域中，所有用户可以畅所欲言，没有打分的操作，因此只能采集到用户的评论信息，而无法采集到的评分值，这就需要采取人工标注的方式完成。</w:t>
      </w:r>
    </w:p>
    <w:p w:rsidR="00CA6678" w:rsidRDefault="00CA6678" w:rsidP="00713074">
      <w:pPr>
        <w:spacing w:line="360" w:lineRule="auto"/>
        <w:ind w:firstLine="425"/>
        <w:rPr>
          <w:sz w:val="24"/>
          <w:szCs w:val="24"/>
        </w:rPr>
      </w:pPr>
      <w:r>
        <w:rPr>
          <w:rFonts w:hint="eastAsia"/>
          <w:sz w:val="24"/>
          <w:szCs w:val="24"/>
        </w:rPr>
        <w:t>对于商品评论文本，长度过长</w:t>
      </w:r>
      <w:r w:rsidR="0042462E">
        <w:rPr>
          <w:rFonts w:hint="eastAsia"/>
          <w:sz w:val="24"/>
          <w:szCs w:val="24"/>
        </w:rPr>
        <w:t>的文本出现很少，但长度过短的文本出现很多，而且较长的文本</w:t>
      </w:r>
      <w:proofErr w:type="gramStart"/>
      <w:r w:rsidR="0042462E">
        <w:rPr>
          <w:rFonts w:hint="eastAsia"/>
          <w:sz w:val="24"/>
          <w:szCs w:val="24"/>
        </w:rPr>
        <w:t>在差评的</w:t>
      </w:r>
      <w:proofErr w:type="gramEnd"/>
      <w:r w:rsidR="0042462E">
        <w:rPr>
          <w:rFonts w:hint="eastAsia"/>
          <w:sz w:val="24"/>
          <w:szCs w:val="24"/>
        </w:rPr>
        <w:t>评论中出现最多，这也是也一个在电</w:t>
      </w:r>
      <w:proofErr w:type="gramStart"/>
      <w:r w:rsidR="0042462E">
        <w:rPr>
          <w:rFonts w:hint="eastAsia"/>
          <w:sz w:val="24"/>
          <w:szCs w:val="24"/>
        </w:rPr>
        <w:t>商领域</w:t>
      </w:r>
      <w:proofErr w:type="gramEnd"/>
      <w:r w:rsidR="0042462E">
        <w:rPr>
          <w:rFonts w:hint="eastAsia"/>
          <w:sz w:val="24"/>
          <w:szCs w:val="24"/>
        </w:rPr>
        <w:t>一个</w:t>
      </w:r>
      <w:r w:rsidR="0042462E">
        <w:rPr>
          <w:rFonts w:hint="eastAsia"/>
          <w:sz w:val="24"/>
          <w:szCs w:val="24"/>
        </w:rPr>
        <w:lastRenderedPageBreak/>
        <w:t>普遍存在的现象，这个现象并不会影响本课题效果的实现。</w:t>
      </w:r>
    </w:p>
    <w:p w:rsidR="00E007E4" w:rsidRPr="00680FFC" w:rsidRDefault="00E007E4" w:rsidP="00E007E4">
      <w:pPr>
        <w:pStyle w:val="30"/>
      </w:pPr>
      <w:bookmarkStart w:id="55" w:name="_Toc41032176"/>
      <w:r>
        <w:t>3.3</w:t>
      </w:r>
      <w:r>
        <w:rPr>
          <w:rFonts w:hint="eastAsia"/>
        </w:rPr>
        <w:t>.</w:t>
      </w:r>
      <w:r>
        <w:t xml:space="preserve">2  </w:t>
      </w:r>
      <w:r>
        <w:rPr>
          <w:rFonts w:hint="eastAsia"/>
        </w:rPr>
        <w:t>数据预处理</w:t>
      </w:r>
      <w:bookmarkEnd w:id="55"/>
    </w:p>
    <w:p w:rsidR="00AA25A8" w:rsidRDefault="00AA25A8" w:rsidP="00AA25A8">
      <w:pPr>
        <w:spacing w:line="360" w:lineRule="auto"/>
        <w:rPr>
          <w:sz w:val="24"/>
          <w:szCs w:val="24"/>
        </w:rPr>
      </w:pPr>
      <w:r>
        <w:rPr>
          <w:rFonts w:hint="eastAsia"/>
          <w:sz w:val="24"/>
          <w:szCs w:val="24"/>
        </w:rPr>
        <w:t>1</w:t>
      </w:r>
      <w:r>
        <w:rPr>
          <w:rFonts w:hint="eastAsia"/>
          <w:sz w:val="24"/>
          <w:szCs w:val="24"/>
        </w:rPr>
        <w:t>、数据截取</w:t>
      </w:r>
    </w:p>
    <w:p w:rsidR="00B83BCC" w:rsidRDefault="00B83BCC" w:rsidP="00AA25A8">
      <w:pPr>
        <w:spacing w:line="360" w:lineRule="auto"/>
        <w:rPr>
          <w:sz w:val="24"/>
          <w:szCs w:val="24"/>
        </w:rPr>
      </w:pPr>
      <w:r>
        <w:rPr>
          <w:sz w:val="24"/>
          <w:szCs w:val="24"/>
        </w:rPr>
        <w:tab/>
      </w:r>
      <w:r>
        <w:rPr>
          <w:rFonts w:hint="eastAsia"/>
          <w:sz w:val="24"/>
          <w:szCs w:val="24"/>
        </w:rPr>
        <w:t>本来采集到的用户数据很多，</w:t>
      </w:r>
      <w:r w:rsidR="000F27B4">
        <w:rPr>
          <w:rFonts w:hint="eastAsia"/>
          <w:sz w:val="24"/>
          <w:szCs w:val="24"/>
        </w:rPr>
        <w:t>但是在后面章节的运行过程中发现，在文本处理这类问题的处理过程对电脑性能的要求实在过大，电脑在数以万计的数据量中无法结果，因此只选择</w:t>
      </w:r>
      <w:r w:rsidR="00A32747">
        <w:rPr>
          <w:sz w:val="24"/>
          <w:szCs w:val="24"/>
        </w:rPr>
        <w:t>2</w:t>
      </w:r>
      <w:r w:rsidR="000F27B4">
        <w:rPr>
          <w:sz w:val="24"/>
          <w:szCs w:val="24"/>
        </w:rPr>
        <w:t>000</w:t>
      </w:r>
      <w:r w:rsidR="000F27B4">
        <w:rPr>
          <w:rFonts w:hint="eastAsia"/>
          <w:sz w:val="24"/>
          <w:szCs w:val="24"/>
        </w:rPr>
        <w:t>条数据作为原始数据，</w:t>
      </w:r>
      <w:r w:rsidR="005A3A8E">
        <w:rPr>
          <w:rFonts w:hint="eastAsia"/>
          <w:sz w:val="24"/>
          <w:szCs w:val="24"/>
        </w:rPr>
        <w:t>具体提取过程如下。</w:t>
      </w:r>
    </w:p>
    <w:p w:rsidR="00DF3300" w:rsidRDefault="009E0231" w:rsidP="00733D24">
      <w:pPr>
        <w:spacing w:line="360" w:lineRule="auto"/>
        <w:ind w:firstLine="425"/>
        <w:rPr>
          <w:sz w:val="24"/>
          <w:szCs w:val="24"/>
        </w:rPr>
      </w:pPr>
      <w:r>
        <w:rPr>
          <w:rFonts w:hint="eastAsia"/>
          <w:sz w:val="24"/>
          <w:szCs w:val="24"/>
        </w:rPr>
        <w:t>新闻领域</w:t>
      </w:r>
      <w:r w:rsidR="00DF3300">
        <w:rPr>
          <w:rFonts w:hint="eastAsia"/>
          <w:sz w:val="24"/>
          <w:szCs w:val="24"/>
        </w:rPr>
        <w:t>原始数据集的数据量共有</w:t>
      </w:r>
      <w:r w:rsidR="00DF3300">
        <w:rPr>
          <w:rFonts w:hint="eastAsia"/>
          <w:sz w:val="24"/>
          <w:szCs w:val="24"/>
        </w:rPr>
        <w:t>2</w:t>
      </w:r>
      <w:r w:rsidR="00DF3300">
        <w:rPr>
          <w:sz w:val="24"/>
          <w:szCs w:val="24"/>
        </w:rPr>
        <w:t>03353</w:t>
      </w:r>
      <w:r w:rsidR="00DF3300">
        <w:rPr>
          <w:rFonts w:hint="eastAsia"/>
          <w:sz w:val="24"/>
          <w:szCs w:val="24"/>
        </w:rPr>
        <w:t>条，</w:t>
      </w:r>
      <w:r w:rsidR="00F36C5F">
        <w:rPr>
          <w:rFonts w:hint="eastAsia"/>
          <w:sz w:val="24"/>
          <w:szCs w:val="24"/>
        </w:rPr>
        <w:t>累计有</w:t>
      </w:r>
      <w:r w:rsidR="00DF3300">
        <w:rPr>
          <w:rFonts w:hint="eastAsia"/>
          <w:sz w:val="24"/>
          <w:szCs w:val="24"/>
        </w:rPr>
        <w:t>空值有</w:t>
      </w:r>
      <w:r w:rsidR="00DF3300">
        <w:rPr>
          <w:rFonts w:hint="eastAsia"/>
          <w:sz w:val="24"/>
          <w:szCs w:val="24"/>
        </w:rPr>
        <w:t>8</w:t>
      </w:r>
      <w:r w:rsidR="00DF3300">
        <w:rPr>
          <w:sz w:val="24"/>
          <w:szCs w:val="24"/>
        </w:rPr>
        <w:t>148</w:t>
      </w:r>
      <w:r w:rsidR="00DF3300">
        <w:rPr>
          <w:rFonts w:hint="eastAsia"/>
          <w:sz w:val="24"/>
          <w:szCs w:val="24"/>
        </w:rPr>
        <w:t>条，其中总字数在</w:t>
      </w:r>
      <w:r w:rsidR="00251B89">
        <w:rPr>
          <w:rFonts w:hint="eastAsia"/>
          <w:sz w:val="24"/>
          <w:szCs w:val="24"/>
        </w:rPr>
        <w:t>2</w:t>
      </w:r>
      <w:r w:rsidR="00251B89">
        <w:rPr>
          <w:sz w:val="24"/>
          <w:szCs w:val="24"/>
        </w:rPr>
        <w:t>0</w:t>
      </w:r>
      <w:r w:rsidR="00251B89">
        <w:rPr>
          <w:rFonts w:hint="eastAsia"/>
          <w:sz w:val="24"/>
          <w:szCs w:val="24"/>
        </w:rPr>
        <w:t>字到</w:t>
      </w:r>
      <w:r w:rsidR="00251B89">
        <w:rPr>
          <w:rFonts w:hint="eastAsia"/>
          <w:sz w:val="24"/>
          <w:szCs w:val="24"/>
        </w:rPr>
        <w:t>3</w:t>
      </w:r>
      <w:r w:rsidR="00251B89">
        <w:rPr>
          <w:sz w:val="24"/>
          <w:szCs w:val="24"/>
        </w:rPr>
        <w:t>0</w:t>
      </w:r>
      <w:r w:rsidR="00251B89">
        <w:rPr>
          <w:rFonts w:hint="eastAsia"/>
          <w:sz w:val="24"/>
          <w:szCs w:val="24"/>
        </w:rPr>
        <w:t>字之间的评论文本数是</w:t>
      </w:r>
      <w:r w:rsidR="00251B89">
        <w:rPr>
          <w:rFonts w:hint="eastAsia"/>
          <w:sz w:val="24"/>
          <w:szCs w:val="24"/>
        </w:rPr>
        <w:t>3</w:t>
      </w:r>
      <w:r w:rsidR="00251B89">
        <w:rPr>
          <w:sz w:val="24"/>
          <w:szCs w:val="24"/>
        </w:rPr>
        <w:t>0271</w:t>
      </w:r>
      <w:r w:rsidR="00251B89">
        <w:rPr>
          <w:rFonts w:hint="eastAsia"/>
          <w:sz w:val="24"/>
          <w:szCs w:val="24"/>
        </w:rPr>
        <w:t>条</w:t>
      </w:r>
      <w:r w:rsidR="00654191">
        <w:rPr>
          <w:rFonts w:hint="eastAsia"/>
          <w:sz w:val="24"/>
          <w:szCs w:val="24"/>
        </w:rPr>
        <w:t>，</w:t>
      </w:r>
      <w:r w:rsidR="005A3A8E">
        <w:rPr>
          <w:rFonts w:hint="eastAsia"/>
          <w:sz w:val="24"/>
          <w:szCs w:val="24"/>
        </w:rPr>
        <w:t>从</w:t>
      </w:r>
      <w:r>
        <w:rPr>
          <w:rFonts w:hint="eastAsia"/>
          <w:sz w:val="24"/>
          <w:szCs w:val="24"/>
        </w:rPr>
        <w:t>这</w:t>
      </w:r>
      <w:r>
        <w:rPr>
          <w:rFonts w:hint="eastAsia"/>
          <w:sz w:val="24"/>
          <w:szCs w:val="24"/>
        </w:rPr>
        <w:t>3</w:t>
      </w:r>
      <w:r>
        <w:rPr>
          <w:sz w:val="24"/>
          <w:szCs w:val="24"/>
        </w:rPr>
        <w:t>0271</w:t>
      </w:r>
      <w:r>
        <w:rPr>
          <w:rFonts w:hint="eastAsia"/>
          <w:sz w:val="24"/>
          <w:szCs w:val="24"/>
        </w:rPr>
        <w:t>个样本</w:t>
      </w:r>
      <w:r w:rsidR="005A3A8E">
        <w:rPr>
          <w:rFonts w:hint="eastAsia"/>
          <w:sz w:val="24"/>
          <w:szCs w:val="24"/>
        </w:rPr>
        <w:t>中选取</w:t>
      </w:r>
      <w:r w:rsidR="00A32747">
        <w:rPr>
          <w:rFonts w:hint="eastAsia"/>
          <w:sz w:val="24"/>
          <w:szCs w:val="24"/>
        </w:rPr>
        <w:t>2</w:t>
      </w:r>
      <w:r w:rsidR="005A3A8E">
        <w:rPr>
          <w:sz w:val="24"/>
          <w:szCs w:val="24"/>
        </w:rPr>
        <w:t>000</w:t>
      </w:r>
      <w:r w:rsidR="005A3A8E">
        <w:rPr>
          <w:rFonts w:hint="eastAsia"/>
          <w:sz w:val="24"/>
          <w:szCs w:val="24"/>
        </w:rPr>
        <w:t>条</w:t>
      </w:r>
      <w:r>
        <w:rPr>
          <w:rFonts w:hint="eastAsia"/>
          <w:sz w:val="24"/>
          <w:szCs w:val="24"/>
        </w:rPr>
        <w:t>存入新的</w:t>
      </w:r>
      <w:proofErr w:type="spellStart"/>
      <w:r>
        <w:rPr>
          <w:rFonts w:hint="eastAsia"/>
          <w:sz w:val="24"/>
          <w:szCs w:val="24"/>
        </w:rPr>
        <w:t>csv</w:t>
      </w:r>
      <w:proofErr w:type="spellEnd"/>
      <w:r>
        <w:rPr>
          <w:rFonts w:hint="eastAsia"/>
          <w:sz w:val="24"/>
          <w:szCs w:val="24"/>
        </w:rPr>
        <w:t>文件中，</w:t>
      </w:r>
      <w:r w:rsidR="0059471C">
        <w:rPr>
          <w:rFonts w:hint="eastAsia"/>
          <w:sz w:val="24"/>
          <w:szCs w:val="24"/>
        </w:rPr>
        <w:t>以这部分数据作为目标域的数据，</w:t>
      </w:r>
      <w:r w:rsidR="00FF6C8A">
        <w:rPr>
          <w:rFonts w:hint="eastAsia"/>
          <w:sz w:val="24"/>
          <w:szCs w:val="24"/>
        </w:rPr>
        <w:t>同时，如前所述，这</w:t>
      </w:r>
      <w:r w:rsidR="00FF6C8A">
        <w:rPr>
          <w:rFonts w:hint="eastAsia"/>
          <w:sz w:val="24"/>
          <w:szCs w:val="24"/>
        </w:rPr>
        <w:t>2</w:t>
      </w:r>
      <w:r w:rsidR="00FF6C8A">
        <w:rPr>
          <w:sz w:val="24"/>
          <w:szCs w:val="24"/>
        </w:rPr>
        <w:t>000</w:t>
      </w:r>
      <w:r w:rsidR="00FF6C8A">
        <w:rPr>
          <w:rFonts w:hint="eastAsia"/>
          <w:sz w:val="24"/>
          <w:szCs w:val="24"/>
        </w:rPr>
        <w:t>条新闻评价的评分需要人工添加的</w:t>
      </w:r>
      <w:r w:rsidR="00204CB1">
        <w:rPr>
          <w:rFonts w:hint="eastAsia"/>
          <w:sz w:val="24"/>
          <w:szCs w:val="24"/>
        </w:rPr>
        <w:t>，然后再进行测试。</w:t>
      </w:r>
      <w:r w:rsidR="00875379">
        <w:rPr>
          <w:rFonts w:hint="eastAsia"/>
          <w:sz w:val="24"/>
          <w:szCs w:val="24"/>
        </w:rPr>
        <w:t>另外，新浪网站的用户评论内容是经过</w:t>
      </w:r>
      <w:r w:rsidR="00875379">
        <w:rPr>
          <w:rFonts w:hint="eastAsia"/>
          <w:sz w:val="24"/>
          <w:szCs w:val="24"/>
        </w:rPr>
        <w:t>utf-8</w:t>
      </w:r>
      <w:r w:rsidR="00875379">
        <w:rPr>
          <w:rFonts w:hint="eastAsia"/>
          <w:sz w:val="24"/>
          <w:szCs w:val="24"/>
        </w:rPr>
        <w:t>编码之后的，还需要一个解码工作</w:t>
      </w:r>
      <w:r w:rsidR="00D247AE">
        <w:rPr>
          <w:rFonts w:hint="eastAsia"/>
          <w:sz w:val="24"/>
          <w:szCs w:val="24"/>
        </w:rPr>
        <w:t>。</w:t>
      </w:r>
      <w:r w:rsidR="00D247AE">
        <w:rPr>
          <w:sz w:val="24"/>
          <w:szCs w:val="24"/>
        </w:rPr>
        <w:t xml:space="preserve"> </w:t>
      </w:r>
    </w:p>
    <w:p w:rsidR="003A2994" w:rsidRDefault="001718DA" w:rsidP="00D468B6">
      <w:pPr>
        <w:spacing w:line="360" w:lineRule="auto"/>
        <w:ind w:firstLine="425"/>
        <w:rPr>
          <w:sz w:val="24"/>
          <w:szCs w:val="24"/>
        </w:rPr>
      </w:pPr>
      <w:r>
        <w:rPr>
          <w:rFonts w:hint="eastAsia"/>
          <w:sz w:val="24"/>
          <w:szCs w:val="24"/>
        </w:rPr>
        <w:t>电</w:t>
      </w:r>
      <w:proofErr w:type="gramStart"/>
      <w:r>
        <w:rPr>
          <w:rFonts w:hint="eastAsia"/>
          <w:sz w:val="24"/>
          <w:szCs w:val="24"/>
        </w:rPr>
        <w:t>商领域</w:t>
      </w:r>
      <w:proofErr w:type="gramEnd"/>
      <w:r>
        <w:rPr>
          <w:rFonts w:hint="eastAsia"/>
          <w:sz w:val="24"/>
          <w:szCs w:val="24"/>
        </w:rPr>
        <w:t>原始数据集的数据量共有</w:t>
      </w:r>
      <w:r w:rsidR="009A5031">
        <w:rPr>
          <w:sz w:val="24"/>
          <w:szCs w:val="24"/>
        </w:rPr>
        <w:t>68334</w:t>
      </w:r>
      <w:r>
        <w:rPr>
          <w:rFonts w:hint="eastAsia"/>
          <w:sz w:val="24"/>
          <w:szCs w:val="24"/>
        </w:rPr>
        <w:t>条，</w:t>
      </w:r>
      <w:r w:rsidR="008534A2">
        <w:rPr>
          <w:rFonts w:hint="eastAsia"/>
          <w:sz w:val="24"/>
          <w:szCs w:val="24"/>
        </w:rPr>
        <w:t>属性列有两列，</w:t>
      </w:r>
      <w:r w:rsidR="008534A2">
        <w:rPr>
          <w:rFonts w:hint="eastAsia"/>
          <w:sz w:val="24"/>
          <w:szCs w:val="24"/>
        </w:rPr>
        <w:t>content</w:t>
      </w:r>
      <w:r w:rsidR="008534A2">
        <w:rPr>
          <w:rFonts w:hint="eastAsia"/>
          <w:sz w:val="24"/>
          <w:szCs w:val="24"/>
        </w:rPr>
        <w:t>列与</w:t>
      </w:r>
      <w:r w:rsidR="008534A2">
        <w:rPr>
          <w:rFonts w:hint="eastAsia"/>
          <w:sz w:val="24"/>
          <w:szCs w:val="24"/>
        </w:rPr>
        <w:t>score</w:t>
      </w:r>
      <w:r w:rsidR="008534A2">
        <w:rPr>
          <w:rFonts w:hint="eastAsia"/>
          <w:sz w:val="24"/>
          <w:szCs w:val="24"/>
        </w:rPr>
        <w:t>列，这两列中都存在空值现象，累计</w:t>
      </w:r>
      <w:r>
        <w:rPr>
          <w:rFonts w:hint="eastAsia"/>
          <w:sz w:val="24"/>
          <w:szCs w:val="24"/>
        </w:rPr>
        <w:t>空值有</w:t>
      </w:r>
      <w:r w:rsidR="008534A2">
        <w:rPr>
          <w:sz w:val="24"/>
          <w:szCs w:val="24"/>
        </w:rPr>
        <w:t>11117</w:t>
      </w:r>
      <w:r w:rsidR="008534A2">
        <w:rPr>
          <w:rFonts w:hint="eastAsia"/>
          <w:sz w:val="24"/>
          <w:szCs w:val="24"/>
        </w:rPr>
        <w:t>个</w:t>
      </w:r>
      <w:r>
        <w:rPr>
          <w:rFonts w:hint="eastAsia"/>
          <w:sz w:val="24"/>
          <w:szCs w:val="24"/>
        </w:rPr>
        <w:t>，其中总字数在</w:t>
      </w:r>
      <w:r>
        <w:rPr>
          <w:rFonts w:hint="eastAsia"/>
          <w:sz w:val="24"/>
          <w:szCs w:val="24"/>
        </w:rPr>
        <w:t>2</w:t>
      </w:r>
      <w:r>
        <w:rPr>
          <w:sz w:val="24"/>
          <w:szCs w:val="24"/>
        </w:rPr>
        <w:t>0</w:t>
      </w:r>
      <w:r>
        <w:rPr>
          <w:rFonts w:hint="eastAsia"/>
          <w:sz w:val="24"/>
          <w:szCs w:val="24"/>
        </w:rPr>
        <w:t>字到</w:t>
      </w:r>
      <w:r>
        <w:rPr>
          <w:rFonts w:hint="eastAsia"/>
          <w:sz w:val="24"/>
          <w:szCs w:val="24"/>
        </w:rPr>
        <w:t>3</w:t>
      </w:r>
      <w:r>
        <w:rPr>
          <w:sz w:val="24"/>
          <w:szCs w:val="24"/>
        </w:rPr>
        <w:t>0</w:t>
      </w:r>
      <w:r>
        <w:rPr>
          <w:rFonts w:hint="eastAsia"/>
          <w:sz w:val="24"/>
          <w:szCs w:val="24"/>
        </w:rPr>
        <w:t>字之间的</w:t>
      </w:r>
      <w:r w:rsidR="008534A2">
        <w:rPr>
          <w:rFonts w:hint="eastAsia"/>
          <w:sz w:val="24"/>
          <w:szCs w:val="24"/>
        </w:rPr>
        <w:t>含有评分的</w:t>
      </w:r>
      <w:r>
        <w:rPr>
          <w:rFonts w:hint="eastAsia"/>
          <w:sz w:val="24"/>
          <w:szCs w:val="24"/>
        </w:rPr>
        <w:t>评论文本数是</w:t>
      </w:r>
      <w:r w:rsidR="008534A2">
        <w:rPr>
          <w:sz w:val="24"/>
          <w:szCs w:val="24"/>
        </w:rPr>
        <w:t>8332</w:t>
      </w:r>
      <w:r w:rsidR="00D468B6">
        <w:rPr>
          <w:rFonts w:hint="eastAsia"/>
          <w:sz w:val="24"/>
          <w:szCs w:val="24"/>
        </w:rPr>
        <w:t>条</w:t>
      </w:r>
      <w:r>
        <w:rPr>
          <w:rFonts w:hint="eastAsia"/>
          <w:sz w:val="24"/>
          <w:szCs w:val="24"/>
        </w:rPr>
        <w:t>，</w:t>
      </w:r>
      <w:r w:rsidR="00797104">
        <w:rPr>
          <w:rFonts w:hint="eastAsia"/>
          <w:sz w:val="24"/>
          <w:szCs w:val="24"/>
        </w:rPr>
        <w:t>另外，因</w:t>
      </w:r>
      <w:r w:rsidR="00D468B6">
        <w:rPr>
          <w:rFonts w:hint="eastAsia"/>
          <w:sz w:val="24"/>
          <w:szCs w:val="24"/>
        </w:rPr>
        <w:t>为</w:t>
      </w:r>
      <w:r w:rsidR="00797104">
        <w:rPr>
          <w:rFonts w:hint="eastAsia"/>
          <w:sz w:val="24"/>
          <w:szCs w:val="24"/>
        </w:rPr>
        <w:t>此本课题是做二分类问题，而采集到了电</w:t>
      </w:r>
      <w:proofErr w:type="gramStart"/>
      <w:r w:rsidR="00797104">
        <w:rPr>
          <w:rFonts w:hint="eastAsia"/>
          <w:sz w:val="24"/>
          <w:szCs w:val="24"/>
        </w:rPr>
        <w:t>商领域</w:t>
      </w:r>
      <w:proofErr w:type="gramEnd"/>
      <w:r w:rsidR="00797104">
        <w:rPr>
          <w:rFonts w:hint="eastAsia"/>
          <w:sz w:val="24"/>
          <w:szCs w:val="24"/>
        </w:rPr>
        <w:t>数据中，</w:t>
      </w:r>
      <w:r w:rsidR="00797104">
        <w:rPr>
          <w:rFonts w:hint="eastAsia"/>
          <w:sz w:val="24"/>
          <w:szCs w:val="24"/>
        </w:rPr>
        <w:t>score</w:t>
      </w:r>
      <w:r w:rsidR="00797104">
        <w:rPr>
          <w:rFonts w:hint="eastAsia"/>
          <w:sz w:val="24"/>
          <w:szCs w:val="24"/>
        </w:rPr>
        <w:t>值是以用户评分的</w:t>
      </w:r>
      <w:proofErr w:type="gramStart"/>
      <w:r w:rsidR="00797104">
        <w:rPr>
          <w:rFonts w:hint="eastAsia"/>
          <w:sz w:val="24"/>
          <w:szCs w:val="24"/>
        </w:rPr>
        <w:t>星级为值的</w:t>
      </w:r>
      <w:proofErr w:type="gramEnd"/>
      <w:r w:rsidR="00797104">
        <w:rPr>
          <w:rFonts w:hint="eastAsia"/>
          <w:sz w:val="24"/>
          <w:szCs w:val="24"/>
        </w:rPr>
        <w:t>，因此需要进行转化，</w:t>
      </w:r>
      <w:r w:rsidR="009F6B30">
        <w:rPr>
          <w:rFonts w:hint="eastAsia"/>
          <w:sz w:val="24"/>
          <w:szCs w:val="24"/>
        </w:rPr>
        <w:t>本课题中将评分为</w:t>
      </w:r>
      <w:r w:rsidR="009F6B30">
        <w:rPr>
          <w:rFonts w:hint="eastAsia"/>
          <w:sz w:val="24"/>
          <w:szCs w:val="24"/>
        </w:rPr>
        <w:t>1</w:t>
      </w:r>
      <w:r w:rsidR="009F6B30">
        <w:rPr>
          <w:rFonts w:hint="eastAsia"/>
          <w:sz w:val="24"/>
          <w:szCs w:val="24"/>
        </w:rPr>
        <w:t>或</w:t>
      </w:r>
      <w:r w:rsidR="009F6B30">
        <w:rPr>
          <w:rFonts w:hint="eastAsia"/>
          <w:sz w:val="24"/>
          <w:szCs w:val="24"/>
        </w:rPr>
        <w:t>2</w:t>
      </w:r>
      <w:r w:rsidR="009F6B30">
        <w:rPr>
          <w:rFonts w:hint="eastAsia"/>
          <w:sz w:val="24"/>
          <w:szCs w:val="24"/>
        </w:rPr>
        <w:t>的数据作为差评，将评分改为</w:t>
      </w:r>
      <w:r w:rsidR="009F6B30">
        <w:rPr>
          <w:rFonts w:hint="eastAsia"/>
          <w:sz w:val="24"/>
          <w:szCs w:val="24"/>
        </w:rPr>
        <w:t>0</w:t>
      </w:r>
      <w:r w:rsidR="009F6B30">
        <w:rPr>
          <w:rFonts w:hint="eastAsia"/>
          <w:sz w:val="24"/>
          <w:szCs w:val="24"/>
        </w:rPr>
        <w:t>，将评分为</w:t>
      </w:r>
      <w:r w:rsidR="009F6B30">
        <w:rPr>
          <w:rFonts w:hint="eastAsia"/>
          <w:sz w:val="24"/>
          <w:szCs w:val="24"/>
        </w:rPr>
        <w:t>4</w:t>
      </w:r>
      <w:r w:rsidR="009F6B30">
        <w:rPr>
          <w:rFonts w:hint="eastAsia"/>
          <w:sz w:val="24"/>
          <w:szCs w:val="24"/>
        </w:rPr>
        <w:t>或</w:t>
      </w:r>
      <w:r w:rsidR="009F6B30">
        <w:rPr>
          <w:rFonts w:hint="eastAsia"/>
          <w:sz w:val="24"/>
          <w:szCs w:val="24"/>
        </w:rPr>
        <w:t>5</w:t>
      </w:r>
      <w:r w:rsidR="009F6B30">
        <w:rPr>
          <w:rFonts w:hint="eastAsia"/>
          <w:sz w:val="24"/>
          <w:szCs w:val="24"/>
        </w:rPr>
        <w:t>的评分作为好评，将评分改为</w:t>
      </w:r>
      <w:r w:rsidR="009F6B30">
        <w:rPr>
          <w:rFonts w:hint="eastAsia"/>
          <w:sz w:val="24"/>
          <w:szCs w:val="24"/>
        </w:rPr>
        <w:t>1</w:t>
      </w:r>
      <w:r w:rsidR="009F6B30">
        <w:rPr>
          <w:rFonts w:hint="eastAsia"/>
          <w:sz w:val="24"/>
          <w:szCs w:val="24"/>
        </w:rPr>
        <w:t>，将评分为</w:t>
      </w:r>
      <w:r w:rsidR="009F6B30">
        <w:rPr>
          <w:rFonts w:hint="eastAsia"/>
          <w:sz w:val="24"/>
          <w:szCs w:val="24"/>
        </w:rPr>
        <w:t>3</w:t>
      </w:r>
      <w:r w:rsidR="009F6B30">
        <w:rPr>
          <w:rFonts w:hint="eastAsia"/>
          <w:sz w:val="24"/>
          <w:szCs w:val="24"/>
        </w:rPr>
        <w:t>的数据进行删除，</w:t>
      </w:r>
      <w:r w:rsidR="00BD6035">
        <w:rPr>
          <w:rFonts w:hint="eastAsia"/>
          <w:sz w:val="24"/>
          <w:szCs w:val="24"/>
        </w:rPr>
        <w:t>操作完成后，累计</w:t>
      </w:r>
      <w:r w:rsidR="00492831">
        <w:rPr>
          <w:rFonts w:hint="eastAsia"/>
          <w:sz w:val="24"/>
          <w:szCs w:val="24"/>
        </w:rPr>
        <w:t>6</w:t>
      </w:r>
      <w:r w:rsidR="00492831">
        <w:rPr>
          <w:sz w:val="24"/>
          <w:szCs w:val="24"/>
        </w:rPr>
        <w:t>276</w:t>
      </w:r>
      <w:r w:rsidR="00BD6035">
        <w:rPr>
          <w:rFonts w:hint="eastAsia"/>
          <w:sz w:val="24"/>
          <w:szCs w:val="24"/>
        </w:rPr>
        <w:t>条</w:t>
      </w:r>
      <w:r w:rsidR="00D468B6">
        <w:rPr>
          <w:rFonts w:hint="eastAsia"/>
          <w:sz w:val="24"/>
          <w:szCs w:val="24"/>
        </w:rPr>
        <w:t>，同样从这</w:t>
      </w:r>
      <w:r w:rsidR="00D468B6">
        <w:rPr>
          <w:sz w:val="24"/>
          <w:szCs w:val="24"/>
        </w:rPr>
        <w:t>6276</w:t>
      </w:r>
      <w:r w:rsidR="00D468B6">
        <w:rPr>
          <w:rFonts w:hint="eastAsia"/>
          <w:sz w:val="24"/>
          <w:szCs w:val="24"/>
        </w:rPr>
        <w:t>个样本中选取</w:t>
      </w:r>
      <w:r w:rsidR="007E1081">
        <w:rPr>
          <w:sz w:val="24"/>
          <w:szCs w:val="24"/>
        </w:rPr>
        <w:t>2</w:t>
      </w:r>
      <w:r w:rsidR="00D468B6">
        <w:rPr>
          <w:sz w:val="24"/>
          <w:szCs w:val="24"/>
        </w:rPr>
        <w:t>000</w:t>
      </w:r>
      <w:r w:rsidR="00D468B6">
        <w:rPr>
          <w:rFonts w:hint="eastAsia"/>
          <w:sz w:val="24"/>
          <w:szCs w:val="24"/>
        </w:rPr>
        <w:t>条存入新的</w:t>
      </w:r>
      <w:proofErr w:type="spellStart"/>
      <w:r w:rsidR="00D468B6">
        <w:rPr>
          <w:rFonts w:hint="eastAsia"/>
          <w:sz w:val="24"/>
          <w:szCs w:val="24"/>
        </w:rPr>
        <w:t>csv</w:t>
      </w:r>
      <w:proofErr w:type="spellEnd"/>
      <w:r w:rsidR="00D468B6">
        <w:rPr>
          <w:rFonts w:hint="eastAsia"/>
          <w:sz w:val="24"/>
          <w:szCs w:val="24"/>
        </w:rPr>
        <w:t>文件中</w:t>
      </w:r>
      <w:r w:rsidR="001653AF">
        <w:rPr>
          <w:rFonts w:hint="eastAsia"/>
          <w:sz w:val="24"/>
          <w:szCs w:val="24"/>
        </w:rPr>
        <w:t>。</w:t>
      </w:r>
    </w:p>
    <w:p w:rsidR="001718DA" w:rsidRDefault="00AA25A8" w:rsidP="00AA25A8">
      <w:pPr>
        <w:spacing w:line="360" w:lineRule="auto"/>
        <w:rPr>
          <w:sz w:val="24"/>
          <w:szCs w:val="24"/>
        </w:rPr>
      </w:pPr>
      <w:r>
        <w:rPr>
          <w:rFonts w:hint="eastAsia"/>
          <w:sz w:val="24"/>
          <w:szCs w:val="24"/>
        </w:rPr>
        <w:t>2</w:t>
      </w:r>
      <w:r>
        <w:rPr>
          <w:rFonts w:hint="eastAsia"/>
          <w:sz w:val="24"/>
          <w:szCs w:val="24"/>
        </w:rPr>
        <w:t>、文本分割</w:t>
      </w:r>
    </w:p>
    <w:p w:rsidR="00AA25A8" w:rsidRDefault="00AA25A8" w:rsidP="00AA25A8">
      <w:pPr>
        <w:spacing w:line="360" w:lineRule="auto"/>
        <w:rPr>
          <w:sz w:val="24"/>
          <w:szCs w:val="24"/>
        </w:rPr>
      </w:pPr>
      <w:r>
        <w:rPr>
          <w:sz w:val="24"/>
          <w:szCs w:val="24"/>
        </w:rPr>
        <w:tab/>
      </w:r>
      <w:r>
        <w:rPr>
          <w:rFonts w:hint="eastAsia"/>
          <w:sz w:val="24"/>
          <w:szCs w:val="24"/>
        </w:rPr>
        <w:t>在文本分割任务中，使用</w:t>
      </w:r>
      <w:proofErr w:type="spellStart"/>
      <w:r>
        <w:rPr>
          <w:rFonts w:hint="eastAsia"/>
          <w:sz w:val="24"/>
          <w:szCs w:val="24"/>
        </w:rPr>
        <w:t>jieba</w:t>
      </w:r>
      <w:proofErr w:type="spellEnd"/>
      <w:r>
        <w:rPr>
          <w:rFonts w:hint="eastAsia"/>
          <w:sz w:val="24"/>
          <w:szCs w:val="24"/>
        </w:rPr>
        <w:t>工具来实现分词任务，先对</w:t>
      </w:r>
      <w:proofErr w:type="spellStart"/>
      <w:r>
        <w:rPr>
          <w:rFonts w:hint="eastAsia"/>
          <w:sz w:val="24"/>
          <w:szCs w:val="24"/>
        </w:rPr>
        <w:t>jiaba</w:t>
      </w:r>
      <w:proofErr w:type="spellEnd"/>
      <w:r>
        <w:rPr>
          <w:rFonts w:hint="eastAsia"/>
          <w:sz w:val="24"/>
          <w:szCs w:val="24"/>
        </w:rPr>
        <w:t>做一个简单的了解。</w:t>
      </w:r>
    </w:p>
    <w:p w:rsidR="003B774B" w:rsidRPr="003B774B" w:rsidRDefault="00AA25A8" w:rsidP="003B774B">
      <w:pPr>
        <w:spacing w:line="360" w:lineRule="auto"/>
        <w:rPr>
          <w:sz w:val="24"/>
          <w:szCs w:val="24"/>
        </w:rPr>
      </w:pPr>
      <w:r>
        <w:rPr>
          <w:sz w:val="24"/>
          <w:szCs w:val="24"/>
        </w:rPr>
        <w:tab/>
      </w:r>
      <w:proofErr w:type="spellStart"/>
      <w:r>
        <w:rPr>
          <w:sz w:val="24"/>
          <w:szCs w:val="24"/>
        </w:rPr>
        <w:t>J</w:t>
      </w:r>
      <w:r>
        <w:rPr>
          <w:rFonts w:hint="eastAsia"/>
          <w:sz w:val="24"/>
          <w:szCs w:val="24"/>
        </w:rPr>
        <w:t>ieba</w:t>
      </w:r>
      <w:proofErr w:type="spellEnd"/>
      <w:r>
        <w:rPr>
          <w:rFonts w:hint="eastAsia"/>
          <w:sz w:val="24"/>
          <w:szCs w:val="24"/>
        </w:rPr>
        <w:t>是目前常用的一个中文分词工具</w:t>
      </w:r>
      <w:r w:rsidR="003B774B">
        <w:rPr>
          <w:rFonts w:hint="eastAsia"/>
          <w:sz w:val="24"/>
          <w:szCs w:val="24"/>
        </w:rPr>
        <w:t>，</w:t>
      </w:r>
      <w:proofErr w:type="spellStart"/>
      <w:r w:rsidR="003B774B">
        <w:rPr>
          <w:rFonts w:hint="eastAsia"/>
          <w:sz w:val="24"/>
          <w:szCs w:val="24"/>
        </w:rPr>
        <w:t>jieba</w:t>
      </w:r>
      <w:proofErr w:type="spellEnd"/>
      <w:r w:rsidR="003B774B" w:rsidRPr="003B774B">
        <w:rPr>
          <w:sz w:val="24"/>
          <w:szCs w:val="24"/>
        </w:rPr>
        <w:t>中文分词涉及到的算法包括：</w:t>
      </w:r>
      <w:r w:rsidR="003B774B">
        <w:rPr>
          <w:rFonts w:hint="eastAsia"/>
          <w:sz w:val="24"/>
          <w:szCs w:val="24"/>
        </w:rPr>
        <w:t>(1</w:t>
      </w:r>
      <w:r w:rsidR="001414B7">
        <w:rPr>
          <w:rFonts w:hint="eastAsia"/>
          <w:sz w:val="24"/>
          <w:szCs w:val="24"/>
        </w:rPr>
        <w:t>)</w:t>
      </w:r>
      <w:r w:rsidR="001414B7">
        <w:rPr>
          <w:sz w:val="24"/>
          <w:szCs w:val="24"/>
        </w:rPr>
        <w:t xml:space="preserve"> </w:t>
      </w:r>
      <w:r w:rsidR="003B774B" w:rsidRPr="003B774B">
        <w:rPr>
          <w:sz w:val="24"/>
          <w:szCs w:val="24"/>
        </w:rPr>
        <w:t>基于</w:t>
      </w:r>
      <w:proofErr w:type="spellStart"/>
      <w:r w:rsidR="003B774B" w:rsidRPr="003B774B">
        <w:rPr>
          <w:sz w:val="24"/>
          <w:szCs w:val="24"/>
        </w:rPr>
        <w:t>Trie</w:t>
      </w:r>
      <w:proofErr w:type="spellEnd"/>
      <w:r w:rsidR="003B774B" w:rsidRPr="003B774B">
        <w:rPr>
          <w:sz w:val="24"/>
          <w:szCs w:val="24"/>
        </w:rPr>
        <w:t>树结构实现高</w:t>
      </w:r>
      <w:r w:rsidR="003B774B">
        <w:rPr>
          <w:sz w:val="24"/>
          <w:szCs w:val="24"/>
        </w:rPr>
        <w:t>效</w:t>
      </w:r>
      <w:proofErr w:type="gramStart"/>
      <w:r w:rsidR="003B774B">
        <w:rPr>
          <w:sz w:val="24"/>
          <w:szCs w:val="24"/>
        </w:rPr>
        <w:t>的词图扫描</w:t>
      </w:r>
      <w:proofErr w:type="gramEnd"/>
      <w:r w:rsidR="003B774B">
        <w:rPr>
          <w:sz w:val="24"/>
          <w:szCs w:val="24"/>
        </w:rPr>
        <w:t>，生成句子中汉字所有可能成</w:t>
      </w:r>
      <w:proofErr w:type="gramStart"/>
      <w:r w:rsidR="003B774B">
        <w:rPr>
          <w:sz w:val="24"/>
          <w:szCs w:val="24"/>
        </w:rPr>
        <w:t>词情况</w:t>
      </w:r>
      <w:proofErr w:type="gramEnd"/>
      <w:r w:rsidR="003B774B">
        <w:rPr>
          <w:sz w:val="24"/>
          <w:szCs w:val="24"/>
        </w:rPr>
        <w:t>所构成的有向无环图</w:t>
      </w:r>
      <w:r w:rsidR="003B774B">
        <w:rPr>
          <w:rFonts w:hint="eastAsia"/>
          <w:sz w:val="24"/>
          <w:szCs w:val="24"/>
        </w:rPr>
        <w:t>(</w:t>
      </w:r>
      <w:r w:rsidR="003B774B" w:rsidRPr="003B774B">
        <w:rPr>
          <w:sz w:val="24"/>
          <w:szCs w:val="24"/>
        </w:rPr>
        <w:t>DAG</w:t>
      </w:r>
      <w:r w:rsidR="003B774B">
        <w:rPr>
          <w:sz w:val="24"/>
          <w:szCs w:val="24"/>
        </w:rPr>
        <w:t>)</w:t>
      </w:r>
      <w:r w:rsidR="003B774B">
        <w:rPr>
          <w:rFonts w:hint="eastAsia"/>
          <w:sz w:val="24"/>
          <w:szCs w:val="24"/>
        </w:rPr>
        <w:t>。</w:t>
      </w:r>
      <w:r w:rsidR="003B774B" w:rsidRPr="003B774B">
        <w:rPr>
          <w:sz w:val="24"/>
          <w:szCs w:val="24"/>
        </w:rPr>
        <w:t xml:space="preserve">(2) </w:t>
      </w:r>
      <w:r w:rsidR="003B774B" w:rsidRPr="003B774B">
        <w:rPr>
          <w:sz w:val="24"/>
          <w:szCs w:val="24"/>
        </w:rPr>
        <w:t>采用了动态规划查找最大概率路径</w:t>
      </w:r>
      <w:r w:rsidR="003B774B" w:rsidRPr="003B774B">
        <w:rPr>
          <w:sz w:val="24"/>
          <w:szCs w:val="24"/>
        </w:rPr>
        <w:t xml:space="preserve">, </w:t>
      </w:r>
      <w:r w:rsidR="003B774B">
        <w:rPr>
          <w:sz w:val="24"/>
          <w:szCs w:val="24"/>
        </w:rPr>
        <w:t>找出基于词频的最大切分组合</w:t>
      </w:r>
      <w:r w:rsidR="003B774B">
        <w:rPr>
          <w:rFonts w:hint="eastAsia"/>
          <w:sz w:val="24"/>
          <w:szCs w:val="24"/>
        </w:rPr>
        <w:t>。</w:t>
      </w:r>
      <w:r w:rsidR="003B774B" w:rsidRPr="003B774B">
        <w:rPr>
          <w:sz w:val="24"/>
          <w:szCs w:val="24"/>
        </w:rPr>
        <w:t xml:space="preserve">(3) </w:t>
      </w:r>
      <w:r w:rsidR="003B774B" w:rsidRPr="003B774B">
        <w:rPr>
          <w:sz w:val="24"/>
          <w:szCs w:val="24"/>
        </w:rPr>
        <w:t>对于未登录词，采用了基于汉字成</w:t>
      </w:r>
      <w:proofErr w:type="gramStart"/>
      <w:r w:rsidR="003B774B" w:rsidRPr="003B774B">
        <w:rPr>
          <w:sz w:val="24"/>
          <w:szCs w:val="24"/>
        </w:rPr>
        <w:t>词能力</w:t>
      </w:r>
      <w:proofErr w:type="gramEnd"/>
      <w:r w:rsidR="003B774B" w:rsidRPr="003B774B">
        <w:rPr>
          <w:sz w:val="24"/>
          <w:szCs w:val="24"/>
        </w:rPr>
        <w:t>的</w:t>
      </w:r>
      <w:r w:rsidR="003B774B" w:rsidRPr="003B774B">
        <w:rPr>
          <w:sz w:val="24"/>
          <w:szCs w:val="24"/>
        </w:rPr>
        <w:t>HMM</w:t>
      </w:r>
      <w:r w:rsidR="003B774B" w:rsidRPr="003B774B">
        <w:rPr>
          <w:sz w:val="24"/>
          <w:szCs w:val="24"/>
        </w:rPr>
        <w:t>模型，使用了</w:t>
      </w:r>
      <w:r w:rsidR="003B774B" w:rsidRPr="003B774B">
        <w:rPr>
          <w:sz w:val="24"/>
          <w:szCs w:val="24"/>
        </w:rPr>
        <w:t>Viterbi</w:t>
      </w:r>
      <w:r w:rsidR="003B774B" w:rsidRPr="003B774B">
        <w:rPr>
          <w:sz w:val="24"/>
          <w:szCs w:val="24"/>
        </w:rPr>
        <w:t>算法。</w:t>
      </w:r>
    </w:p>
    <w:p w:rsidR="000A632B" w:rsidRDefault="001414B7" w:rsidP="001414B7">
      <w:pPr>
        <w:spacing w:line="360" w:lineRule="auto"/>
        <w:rPr>
          <w:sz w:val="24"/>
          <w:szCs w:val="24"/>
        </w:rPr>
      </w:pPr>
      <w:r>
        <w:rPr>
          <w:sz w:val="24"/>
          <w:szCs w:val="24"/>
        </w:rPr>
        <w:tab/>
      </w:r>
      <w:r w:rsidR="000A632B">
        <w:rPr>
          <w:rFonts w:hint="eastAsia"/>
          <w:sz w:val="24"/>
          <w:szCs w:val="24"/>
        </w:rPr>
        <w:t>以句子“</w:t>
      </w:r>
      <w:r w:rsidR="000A632B" w:rsidRPr="000A632B">
        <w:rPr>
          <w:sz w:val="24"/>
          <w:szCs w:val="24"/>
        </w:rPr>
        <w:t>我来到北京清华大学</w:t>
      </w:r>
      <w:r w:rsidR="000A632B">
        <w:rPr>
          <w:rFonts w:hint="eastAsia"/>
          <w:sz w:val="24"/>
          <w:szCs w:val="24"/>
        </w:rPr>
        <w:t>”为例，</w:t>
      </w:r>
      <w:proofErr w:type="spellStart"/>
      <w:r>
        <w:rPr>
          <w:sz w:val="24"/>
          <w:szCs w:val="24"/>
        </w:rPr>
        <w:t>J</w:t>
      </w:r>
      <w:r>
        <w:rPr>
          <w:rFonts w:hint="eastAsia"/>
          <w:sz w:val="24"/>
          <w:szCs w:val="24"/>
        </w:rPr>
        <w:t>ieba</w:t>
      </w:r>
      <w:proofErr w:type="spellEnd"/>
      <w:r>
        <w:rPr>
          <w:rFonts w:hint="eastAsia"/>
          <w:sz w:val="24"/>
          <w:szCs w:val="24"/>
        </w:rPr>
        <w:t>支持三种分词模式：</w:t>
      </w:r>
    </w:p>
    <w:p w:rsidR="001414B7" w:rsidRDefault="001414B7" w:rsidP="001414B7">
      <w:pPr>
        <w:spacing w:line="360" w:lineRule="auto"/>
        <w:rPr>
          <w:sz w:val="24"/>
          <w:szCs w:val="24"/>
        </w:rPr>
      </w:pPr>
      <w:r w:rsidRPr="001414B7">
        <w:rPr>
          <w:sz w:val="24"/>
          <w:szCs w:val="24"/>
        </w:rPr>
        <w:t xml:space="preserve">(1) </w:t>
      </w:r>
      <w:r>
        <w:rPr>
          <w:sz w:val="24"/>
          <w:szCs w:val="24"/>
        </w:rPr>
        <w:t>精确模式</w:t>
      </w:r>
      <w:r>
        <w:rPr>
          <w:rFonts w:hint="eastAsia"/>
          <w:sz w:val="24"/>
          <w:szCs w:val="24"/>
        </w:rPr>
        <w:t>：</w:t>
      </w:r>
      <w:r>
        <w:rPr>
          <w:sz w:val="24"/>
          <w:szCs w:val="24"/>
        </w:rPr>
        <w:t>试图将句子最精确地切开</w:t>
      </w:r>
      <w:r w:rsidR="000A632B">
        <w:rPr>
          <w:rFonts w:hint="eastAsia"/>
          <w:sz w:val="24"/>
          <w:szCs w:val="24"/>
        </w:rPr>
        <w:t>，切分结果为“</w:t>
      </w:r>
      <w:r w:rsidR="000A632B" w:rsidRPr="000A632B">
        <w:rPr>
          <w:sz w:val="24"/>
          <w:szCs w:val="24"/>
        </w:rPr>
        <w:t>我</w:t>
      </w:r>
      <w:r w:rsidR="000A632B" w:rsidRPr="000A632B">
        <w:rPr>
          <w:sz w:val="24"/>
          <w:szCs w:val="24"/>
        </w:rPr>
        <w:t xml:space="preserve">/ </w:t>
      </w:r>
      <w:r w:rsidR="000A632B" w:rsidRPr="000A632B">
        <w:rPr>
          <w:sz w:val="24"/>
          <w:szCs w:val="24"/>
        </w:rPr>
        <w:t>来到</w:t>
      </w:r>
      <w:r w:rsidR="000A632B" w:rsidRPr="000A632B">
        <w:rPr>
          <w:sz w:val="24"/>
          <w:szCs w:val="24"/>
        </w:rPr>
        <w:t xml:space="preserve">/ </w:t>
      </w:r>
      <w:r w:rsidR="000A632B" w:rsidRPr="000A632B">
        <w:rPr>
          <w:sz w:val="24"/>
          <w:szCs w:val="24"/>
        </w:rPr>
        <w:t>北京</w:t>
      </w:r>
      <w:r w:rsidR="000A632B" w:rsidRPr="000A632B">
        <w:rPr>
          <w:sz w:val="24"/>
          <w:szCs w:val="24"/>
        </w:rPr>
        <w:t xml:space="preserve">/ </w:t>
      </w:r>
      <w:r w:rsidR="000A632B" w:rsidRPr="000A632B">
        <w:rPr>
          <w:sz w:val="24"/>
          <w:szCs w:val="24"/>
        </w:rPr>
        <w:t>清华大学</w:t>
      </w:r>
      <w:r w:rsidR="000A632B">
        <w:rPr>
          <w:rFonts w:hint="eastAsia"/>
          <w:sz w:val="24"/>
          <w:szCs w:val="24"/>
        </w:rPr>
        <w:t>”，此模式</w:t>
      </w:r>
      <w:r>
        <w:rPr>
          <w:sz w:val="24"/>
          <w:szCs w:val="24"/>
        </w:rPr>
        <w:t>适合文本分析</w:t>
      </w:r>
      <w:r>
        <w:rPr>
          <w:rFonts w:hint="eastAsia"/>
          <w:sz w:val="24"/>
          <w:szCs w:val="24"/>
        </w:rPr>
        <w:t>。</w:t>
      </w:r>
    </w:p>
    <w:p w:rsidR="001414B7" w:rsidRDefault="001414B7" w:rsidP="001414B7">
      <w:pPr>
        <w:spacing w:line="360" w:lineRule="auto"/>
        <w:rPr>
          <w:sz w:val="24"/>
          <w:szCs w:val="24"/>
        </w:rPr>
      </w:pPr>
      <w:r w:rsidRPr="001414B7">
        <w:rPr>
          <w:sz w:val="24"/>
          <w:szCs w:val="24"/>
        </w:rPr>
        <w:lastRenderedPageBreak/>
        <w:t xml:space="preserve">(2) </w:t>
      </w:r>
      <w:r w:rsidRPr="001414B7">
        <w:rPr>
          <w:sz w:val="24"/>
          <w:szCs w:val="24"/>
        </w:rPr>
        <w:t>全模式：把句子中所有的可以成词的词语都扫描出来</w:t>
      </w:r>
      <w:r w:rsidR="000A632B">
        <w:rPr>
          <w:rFonts w:hint="eastAsia"/>
          <w:sz w:val="24"/>
          <w:szCs w:val="24"/>
        </w:rPr>
        <w:t>，切分结果为“</w:t>
      </w:r>
      <w:r w:rsidR="000A632B" w:rsidRPr="000A632B">
        <w:rPr>
          <w:sz w:val="24"/>
          <w:szCs w:val="24"/>
        </w:rPr>
        <w:t>我</w:t>
      </w:r>
      <w:r w:rsidR="000A632B" w:rsidRPr="000A632B">
        <w:rPr>
          <w:sz w:val="24"/>
          <w:szCs w:val="24"/>
        </w:rPr>
        <w:t xml:space="preserve">/ </w:t>
      </w:r>
      <w:r w:rsidR="000A632B" w:rsidRPr="000A632B">
        <w:rPr>
          <w:sz w:val="24"/>
          <w:szCs w:val="24"/>
        </w:rPr>
        <w:t>来到</w:t>
      </w:r>
      <w:r w:rsidR="000A632B" w:rsidRPr="000A632B">
        <w:rPr>
          <w:sz w:val="24"/>
          <w:szCs w:val="24"/>
        </w:rPr>
        <w:t xml:space="preserve">/ </w:t>
      </w:r>
      <w:r w:rsidR="000A632B" w:rsidRPr="000A632B">
        <w:rPr>
          <w:sz w:val="24"/>
          <w:szCs w:val="24"/>
        </w:rPr>
        <w:t>北京</w:t>
      </w:r>
      <w:r w:rsidR="000A632B" w:rsidRPr="000A632B">
        <w:rPr>
          <w:sz w:val="24"/>
          <w:szCs w:val="24"/>
        </w:rPr>
        <w:t xml:space="preserve">/ </w:t>
      </w:r>
      <w:r w:rsidR="000A632B" w:rsidRPr="000A632B">
        <w:rPr>
          <w:sz w:val="24"/>
          <w:szCs w:val="24"/>
        </w:rPr>
        <w:t>清华</w:t>
      </w:r>
      <w:r w:rsidR="000A632B" w:rsidRPr="000A632B">
        <w:rPr>
          <w:sz w:val="24"/>
          <w:szCs w:val="24"/>
        </w:rPr>
        <w:t xml:space="preserve">/ </w:t>
      </w:r>
      <w:r w:rsidR="000A632B" w:rsidRPr="000A632B">
        <w:rPr>
          <w:sz w:val="24"/>
          <w:szCs w:val="24"/>
        </w:rPr>
        <w:t>清华大学</w:t>
      </w:r>
      <w:r w:rsidR="000A632B" w:rsidRPr="000A632B">
        <w:rPr>
          <w:sz w:val="24"/>
          <w:szCs w:val="24"/>
        </w:rPr>
        <w:t xml:space="preserve">/ </w:t>
      </w:r>
      <w:r w:rsidR="000A632B" w:rsidRPr="000A632B">
        <w:rPr>
          <w:sz w:val="24"/>
          <w:szCs w:val="24"/>
        </w:rPr>
        <w:t>华大</w:t>
      </w:r>
      <w:r w:rsidR="000A632B" w:rsidRPr="000A632B">
        <w:rPr>
          <w:sz w:val="24"/>
          <w:szCs w:val="24"/>
        </w:rPr>
        <w:t xml:space="preserve">/ </w:t>
      </w:r>
      <w:r w:rsidR="000A632B" w:rsidRPr="000A632B">
        <w:rPr>
          <w:sz w:val="24"/>
          <w:szCs w:val="24"/>
        </w:rPr>
        <w:t>大学</w:t>
      </w:r>
      <w:r w:rsidR="000A632B">
        <w:rPr>
          <w:rFonts w:hint="eastAsia"/>
          <w:sz w:val="24"/>
          <w:szCs w:val="24"/>
        </w:rPr>
        <w:t>”</w:t>
      </w:r>
      <w:r w:rsidRPr="001414B7">
        <w:rPr>
          <w:sz w:val="24"/>
          <w:szCs w:val="24"/>
        </w:rPr>
        <w:t xml:space="preserve">, </w:t>
      </w:r>
      <w:r>
        <w:rPr>
          <w:sz w:val="24"/>
          <w:szCs w:val="24"/>
        </w:rPr>
        <w:t>速度非常快，但是不能解决歧义问题</w:t>
      </w:r>
      <w:r>
        <w:rPr>
          <w:rFonts w:hint="eastAsia"/>
          <w:sz w:val="24"/>
          <w:szCs w:val="24"/>
        </w:rPr>
        <w:t>。</w:t>
      </w:r>
    </w:p>
    <w:p w:rsidR="001414B7" w:rsidRPr="001414B7" w:rsidRDefault="001414B7" w:rsidP="001414B7">
      <w:pPr>
        <w:spacing w:line="360" w:lineRule="auto"/>
        <w:rPr>
          <w:sz w:val="24"/>
          <w:szCs w:val="24"/>
        </w:rPr>
      </w:pPr>
      <w:r w:rsidRPr="001414B7">
        <w:rPr>
          <w:sz w:val="24"/>
          <w:szCs w:val="24"/>
        </w:rPr>
        <w:t xml:space="preserve">(3) </w:t>
      </w:r>
      <w:r w:rsidRPr="001414B7">
        <w:rPr>
          <w:sz w:val="24"/>
          <w:szCs w:val="24"/>
        </w:rPr>
        <w:t>搜索引擎模式：在精确模式的基础上，对长词再次切分</w:t>
      </w:r>
      <w:r w:rsidR="000A632B">
        <w:rPr>
          <w:rFonts w:hint="eastAsia"/>
          <w:sz w:val="24"/>
          <w:szCs w:val="24"/>
        </w:rPr>
        <w:t>，切分结果为“</w:t>
      </w:r>
      <w:r w:rsidR="000A632B" w:rsidRPr="000A632B">
        <w:rPr>
          <w:sz w:val="24"/>
          <w:szCs w:val="24"/>
        </w:rPr>
        <w:t>我</w:t>
      </w:r>
      <w:r w:rsidR="000A632B" w:rsidRPr="000A632B">
        <w:rPr>
          <w:sz w:val="24"/>
          <w:szCs w:val="24"/>
        </w:rPr>
        <w:t xml:space="preserve">/ </w:t>
      </w:r>
      <w:r w:rsidR="000A632B" w:rsidRPr="000A632B">
        <w:rPr>
          <w:sz w:val="24"/>
          <w:szCs w:val="24"/>
        </w:rPr>
        <w:t>来到</w:t>
      </w:r>
      <w:r w:rsidR="000A632B" w:rsidRPr="000A632B">
        <w:rPr>
          <w:sz w:val="24"/>
          <w:szCs w:val="24"/>
        </w:rPr>
        <w:t xml:space="preserve">/ </w:t>
      </w:r>
      <w:r w:rsidR="000A632B" w:rsidRPr="000A632B">
        <w:rPr>
          <w:sz w:val="24"/>
          <w:szCs w:val="24"/>
        </w:rPr>
        <w:t>北京</w:t>
      </w:r>
      <w:r w:rsidR="000A632B" w:rsidRPr="000A632B">
        <w:rPr>
          <w:sz w:val="24"/>
          <w:szCs w:val="24"/>
        </w:rPr>
        <w:t xml:space="preserve">/ </w:t>
      </w:r>
      <w:r w:rsidR="000A632B" w:rsidRPr="000A632B">
        <w:rPr>
          <w:sz w:val="24"/>
          <w:szCs w:val="24"/>
        </w:rPr>
        <w:t>清华</w:t>
      </w:r>
      <w:r w:rsidR="000A632B" w:rsidRPr="000A632B">
        <w:rPr>
          <w:sz w:val="24"/>
          <w:szCs w:val="24"/>
        </w:rPr>
        <w:t xml:space="preserve">/ </w:t>
      </w:r>
      <w:r w:rsidR="000A632B" w:rsidRPr="000A632B">
        <w:rPr>
          <w:sz w:val="24"/>
          <w:szCs w:val="24"/>
        </w:rPr>
        <w:t>华大</w:t>
      </w:r>
      <w:r w:rsidR="000A632B" w:rsidRPr="000A632B">
        <w:rPr>
          <w:sz w:val="24"/>
          <w:szCs w:val="24"/>
        </w:rPr>
        <w:t xml:space="preserve">/ </w:t>
      </w:r>
      <w:r w:rsidR="000A632B" w:rsidRPr="000A632B">
        <w:rPr>
          <w:sz w:val="24"/>
          <w:szCs w:val="24"/>
        </w:rPr>
        <w:t>大学</w:t>
      </w:r>
      <w:r w:rsidR="000A632B" w:rsidRPr="000A632B">
        <w:rPr>
          <w:sz w:val="24"/>
          <w:szCs w:val="24"/>
        </w:rPr>
        <w:t xml:space="preserve">/ </w:t>
      </w:r>
      <w:r w:rsidR="000A632B" w:rsidRPr="000A632B">
        <w:rPr>
          <w:sz w:val="24"/>
          <w:szCs w:val="24"/>
        </w:rPr>
        <w:t>清华大学</w:t>
      </w:r>
      <w:r w:rsidR="000A632B">
        <w:rPr>
          <w:rFonts w:hint="eastAsia"/>
          <w:sz w:val="24"/>
          <w:szCs w:val="24"/>
        </w:rPr>
        <w:t>”</w:t>
      </w:r>
      <w:r w:rsidRPr="001414B7">
        <w:rPr>
          <w:sz w:val="24"/>
          <w:szCs w:val="24"/>
        </w:rPr>
        <w:t>，提高召回率，适合用于搜索引擎分词。</w:t>
      </w:r>
    </w:p>
    <w:p w:rsidR="001414B7" w:rsidRPr="000A632B" w:rsidRDefault="00B82E45" w:rsidP="001414B7">
      <w:pPr>
        <w:spacing w:line="360" w:lineRule="auto"/>
        <w:rPr>
          <w:sz w:val="24"/>
          <w:szCs w:val="24"/>
        </w:rPr>
      </w:pPr>
      <w:r>
        <w:rPr>
          <w:sz w:val="24"/>
          <w:szCs w:val="24"/>
        </w:rPr>
        <w:tab/>
      </w:r>
      <w:r>
        <w:rPr>
          <w:rFonts w:hint="eastAsia"/>
          <w:sz w:val="24"/>
          <w:szCs w:val="24"/>
        </w:rPr>
        <w:t>此外，</w:t>
      </w:r>
      <w:proofErr w:type="spellStart"/>
      <w:r w:rsidR="00091A41">
        <w:rPr>
          <w:rFonts w:hint="eastAsia"/>
          <w:sz w:val="24"/>
          <w:szCs w:val="24"/>
        </w:rPr>
        <w:t>jieba</w:t>
      </w:r>
      <w:proofErr w:type="spellEnd"/>
      <w:r w:rsidR="00091A41">
        <w:rPr>
          <w:rFonts w:hint="eastAsia"/>
          <w:sz w:val="24"/>
          <w:szCs w:val="24"/>
        </w:rPr>
        <w:t>分词还具有自定义词典的功能，用户可以将自定义的专有名词输入</w:t>
      </w:r>
      <w:proofErr w:type="spellStart"/>
      <w:r w:rsidR="00091A41">
        <w:rPr>
          <w:rFonts w:hint="eastAsia"/>
          <w:sz w:val="24"/>
          <w:szCs w:val="24"/>
        </w:rPr>
        <w:t>jieba</w:t>
      </w:r>
      <w:proofErr w:type="spellEnd"/>
      <w:r w:rsidR="00091A41">
        <w:rPr>
          <w:rFonts w:hint="eastAsia"/>
          <w:sz w:val="24"/>
          <w:szCs w:val="24"/>
        </w:rPr>
        <w:t>中，这样当在分词时遇到这个词时，不会因为原本词库中没有而将该词汇拆分开，可以使用户的任务模型具有更高的正确率。</w:t>
      </w:r>
    </w:p>
    <w:p w:rsidR="0029303B" w:rsidRDefault="00BF68BB" w:rsidP="00AA25A8">
      <w:pPr>
        <w:spacing w:line="360" w:lineRule="auto"/>
        <w:rPr>
          <w:sz w:val="24"/>
          <w:szCs w:val="24"/>
        </w:rPr>
      </w:pPr>
      <w:r>
        <w:rPr>
          <w:sz w:val="24"/>
          <w:szCs w:val="24"/>
        </w:rPr>
        <w:tab/>
      </w:r>
      <w:r w:rsidR="00A8294E">
        <w:rPr>
          <w:rFonts w:hint="eastAsia"/>
          <w:sz w:val="24"/>
          <w:szCs w:val="24"/>
        </w:rPr>
        <w:t>在对</w:t>
      </w:r>
      <w:proofErr w:type="spellStart"/>
      <w:r w:rsidR="00A8294E">
        <w:rPr>
          <w:rFonts w:hint="eastAsia"/>
          <w:sz w:val="24"/>
          <w:szCs w:val="24"/>
        </w:rPr>
        <w:t>jieba</w:t>
      </w:r>
      <w:proofErr w:type="spellEnd"/>
      <w:r w:rsidR="00A8294E">
        <w:rPr>
          <w:rFonts w:hint="eastAsia"/>
          <w:sz w:val="24"/>
          <w:szCs w:val="24"/>
        </w:rPr>
        <w:t>有了一个大体上的了解了之后，可以对数据进行分词工作，</w:t>
      </w:r>
      <w:r w:rsidR="00385DF9">
        <w:rPr>
          <w:rFonts w:hint="eastAsia"/>
          <w:sz w:val="24"/>
          <w:szCs w:val="24"/>
        </w:rPr>
        <w:t>将每个句子分完后，放入一个数组中，</w:t>
      </w:r>
      <w:r w:rsidR="008E6B2C">
        <w:rPr>
          <w:rFonts w:hint="eastAsia"/>
          <w:sz w:val="24"/>
          <w:szCs w:val="24"/>
        </w:rPr>
        <w:t>最后存入同一个文档中。</w:t>
      </w:r>
      <w:r w:rsidR="00F12FDA">
        <w:rPr>
          <w:rFonts w:hint="eastAsia"/>
          <w:sz w:val="24"/>
          <w:szCs w:val="24"/>
        </w:rPr>
        <w:t>经过</w:t>
      </w:r>
      <w:proofErr w:type="spellStart"/>
      <w:r w:rsidR="00F12FDA">
        <w:rPr>
          <w:rFonts w:hint="eastAsia"/>
          <w:sz w:val="24"/>
          <w:szCs w:val="24"/>
        </w:rPr>
        <w:t>jieba</w:t>
      </w:r>
      <w:proofErr w:type="spellEnd"/>
      <w:r w:rsidR="00F12FDA">
        <w:rPr>
          <w:rFonts w:hint="eastAsia"/>
          <w:sz w:val="24"/>
          <w:szCs w:val="24"/>
        </w:rPr>
        <w:t>工具处理后，</w:t>
      </w:r>
      <w:r w:rsidR="00772526">
        <w:rPr>
          <w:rFonts w:hint="eastAsia"/>
          <w:sz w:val="24"/>
          <w:szCs w:val="24"/>
        </w:rPr>
        <w:t>结果显示</w:t>
      </w:r>
      <w:r w:rsidR="00F12FDA">
        <w:rPr>
          <w:rFonts w:hint="eastAsia"/>
          <w:sz w:val="24"/>
          <w:szCs w:val="24"/>
        </w:rPr>
        <w:t>电</w:t>
      </w:r>
      <w:proofErr w:type="gramStart"/>
      <w:r w:rsidR="00F12FDA">
        <w:rPr>
          <w:rFonts w:hint="eastAsia"/>
          <w:sz w:val="24"/>
          <w:szCs w:val="24"/>
        </w:rPr>
        <w:t>商领域</w:t>
      </w:r>
      <w:proofErr w:type="gramEnd"/>
      <w:r w:rsidR="00F12FDA">
        <w:rPr>
          <w:rFonts w:hint="eastAsia"/>
          <w:sz w:val="24"/>
          <w:szCs w:val="24"/>
        </w:rPr>
        <w:t>词汇</w:t>
      </w:r>
      <w:r w:rsidR="00772526">
        <w:rPr>
          <w:rFonts w:hint="eastAsia"/>
          <w:sz w:val="24"/>
          <w:szCs w:val="24"/>
        </w:rPr>
        <w:t>共</w:t>
      </w:r>
      <w:r w:rsidR="006C7419">
        <w:rPr>
          <w:sz w:val="24"/>
          <w:szCs w:val="24"/>
        </w:rPr>
        <w:t>40</w:t>
      </w:r>
      <w:r w:rsidR="00341875">
        <w:rPr>
          <w:sz w:val="24"/>
          <w:szCs w:val="24"/>
        </w:rPr>
        <w:t>25</w:t>
      </w:r>
      <w:r w:rsidR="00772526">
        <w:rPr>
          <w:rFonts w:hint="eastAsia"/>
          <w:sz w:val="24"/>
          <w:szCs w:val="24"/>
        </w:rPr>
        <w:t>词，</w:t>
      </w:r>
      <w:r w:rsidR="00F12FDA">
        <w:rPr>
          <w:rFonts w:hint="eastAsia"/>
          <w:sz w:val="24"/>
          <w:szCs w:val="24"/>
        </w:rPr>
        <w:t>新闻领域词汇</w:t>
      </w:r>
      <w:r w:rsidR="00772526">
        <w:rPr>
          <w:rFonts w:hint="eastAsia"/>
          <w:sz w:val="24"/>
          <w:szCs w:val="24"/>
        </w:rPr>
        <w:t>共</w:t>
      </w:r>
      <w:r w:rsidR="003802E3">
        <w:rPr>
          <w:sz w:val="24"/>
          <w:szCs w:val="24"/>
        </w:rPr>
        <w:t>6721</w:t>
      </w:r>
      <w:r w:rsidR="00151903">
        <w:rPr>
          <w:rFonts w:hint="eastAsia"/>
          <w:sz w:val="24"/>
          <w:szCs w:val="24"/>
        </w:rPr>
        <w:t>词，</w:t>
      </w:r>
      <w:r w:rsidR="00F12FDA">
        <w:rPr>
          <w:rFonts w:hint="eastAsia"/>
          <w:sz w:val="24"/>
          <w:szCs w:val="24"/>
        </w:rPr>
        <w:t>信息统计的部分数据如下表</w:t>
      </w:r>
      <w:r w:rsidR="00C24D29">
        <w:rPr>
          <w:rFonts w:hint="eastAsia"/>
          <w:sz w:val="24"/>
          <w:szCs w:val="24"/>
        </w:rPr>
        <w:t>3</w:t>
      </w:r>
      <w:r w:rsidR="00C24D29">
        <w:rPr>
          <w:sz w:val="24"/>
          <w:szCs w:val="24"/>
        </w:rPr>
        <w:t>.1</w:t>
      </w:r>
      <w:r w:rsidR="00C24D29">
        <w:rPr>
          <w:rFonts w:hint="eastAsia"/>
          <w:sz w:val="24"/>
          <w:szCs w:val="24"/>
        </w:rPr>
        <w:t>和</w:t>
      </w:r>
      <w:r w:rsidR="00C24D29">
        <w:rPr>
          <w:rFonts w:hint="eastAsia"/>
          <w:sz w:val="24"/>
          <w:szCs w:val="24"/>
        </w:rPr>
        <w:t>3</w:t>
      </w:r>
      <w:r w:rsidR="00C24D29">
        <w:rPr>
          <w:sz w:val="24"/>
          <w:szCs w:val="24"/>
        </w:rPr>
        <w:t>.2</w:t>
      </w:r>
      <w:r w:rsidR="00C24D29">
        <w:rPr>
          <w:rFonts w:hint="eastAsia"/>
          <w:sz w:val="24"/>
          <w:szCs w:val="24"/>
        </w:rPr>
        <w:t>所示：</w:t>
      </w:r>
    </w:p>
    <w:p w:rsidR="00091EAE" w:rsidRPr="00091EAE" w:rsidRDefault="00091EAE" w:rsidP="00F34894">
      <w:pPr>
        <w:jc w:val="center"/>
        <w:rPr>
          <w:sz w:val="24"/>
          <w:szCs w:val="24"/>
        </w:rPr>
      </w:pPr>
      <w:r w:rsidRPr="00EC0292">
        <w:rPr>
          <w:rFonts w:hint="eastAsia"/>
          <w:szCs w:val="24"/>
        </w:rPr>
        <w:t>表</w:t>
      </w:r>
      <w:r w:rsidRPr="00EC0292">
        <w:rPr>
          <w:rFonts w:hint="eastAsia"/>
          <w:szCs w:val="24"/>
        </w:rPr>
        <w:t>3</w:t>
      </w:r>
      <w:r w:rsidRPr="00EC0292">
        <w:rPr>
          <w:szCs w:val="24"/>
        </w:rPr>
        <w:t>.</w:t>
      </w:r>
      <w:r>
        <w:rPr>
          <w:szCs w:val="24"/>
        </w:rPr>
        <w:t>1</w:t>
      </w:r>
      <w:r w:rsidRPr="00EC0292">
        <w:rPr>
          <w:szCs w:val="24"/>
        </w:rPr>
        <w:t xml:space="preserve">  </w:t>
      </w:r>
      <w:r w:rsidRPr="00EC0292">
        <w:rPr>
          <w:rFonts w:hint="eastAsia"/>
          <w:szCs w:val="24"/>
        </w:rPr>
        <w:t>分词后</w:t>
      </w:r>
      <w:r>
        <w:rPr>
          <w:rFonts w:hint="eastAsia"/>
          <w:szCs w:val="24"/>
        </w:rPr>
        <w:t>电商</w:t>
      </w:r>
      <w:r w:rsidRPr="00EC0292">
        <w:rPr>
          <w:rFonts w:hint="eastAsia"/>
          <w:szCs w:val="24"/>
        </w:rPr>
        <w:t>数据部分信息表</w:t>
      </w:r>
    </w:p>
    <w:tbl>
      <w:tblPr>
        <w:tblStyle w:val="ad"/>
        <w:tblW w:w="0" w:type="auto"/>
        <w:tblLook w:val="04A0" w:firstRow="1" w:lastRow="0" w:firstColumn="1" w:lastColumn="0" w:noHBand="0" w:noVBand="1"/>
      </w:tblPr>
      <w:tblGrid>
        <w:gridCol w:w="4105"/>
        <w:gridCol w:w="4105"/>
      </w:tblGrid>
      <w:tr w:rsidR="00C24D29" w:rsidTr="00C24D29">
        <w:tc>
          <w:tcPr>
            <w:tcW w:w="4105" w:type="dxa"/>
          </w:tcPr>
          <w:p w:rsidR="00C24D29" w:rsidRPr="00151903" w:rsidRDefault="00C24D29" w:rsidP="00151903">
            <w:pPr>
              <w:spacing w:line="360" w:lineRule="auto"/>
              <w:jc w:val="center"/>
              <w:rPr>
                <w:szCs w:val="24"/>
              </w:rPr>
            </w:pPr>
            <w:r w:rsidRPr="00151903">
              <w:rPr>
                <w:rFonts w:hint="eastAsia"/>
                <w:szCs w:val="24"/>
              </w:rPr>
              <w:t>词汇</w:t>
            </w:r>
          </w:p>
        </w:tc>
        <w:tc>
          <w:tcPr>
            <w:tcW w:w="4105" w:type="dxa"/>
          </w:tcPr>
          <w:p w:rsidR="00C24D29" w:rsidRPr="00151903" w:rsidRDefault="00C24D29" w:rsidP="00151903">
            <w:pPr>
              <w:spacing w:line="360" w:lineRule="auto"/>
              <w:jc w:val="center"/>
              <w:rPr>
                <w:szCs w:val="24"/>
              </w:rPr>
            </w:pPr>
            <w:r w:rsidRPr="00151903">
              <w:rPr>
                <w:rFonts w:hint="eastAsia"/>
                <w:szCs w:val="24"/>
              </w:rPr>
              <w:t>次数</w:t>
            </w:r>
          </w:p>
        </w:tc>
      </w:tr>
      <w:tr w:rsidR="00C24D29" w:rsidTr="00C24D29">
        <w:tc>
          <w:tcPr>
            <w:tcW w:w="4105" w:type="dxa"/>
          </w:tcPr>
          <w:p w:rsidR="00C24D29" w:rsidRPr="00151903" w:rsidRDefault="00772526" w:rsidP="00151903">
            <w:pPr>
              <w:spacing w:line="360" w:lineRule="auto"/>
              <w:jc w:val="center"/>
              <w:rPr>
                <w:szCs w:val="24"/>
              </w:rPr>
            </w:pPr>
            <w:r w:rsidRPr="00151903">
              <w:rPr>
                <w:rFonts w:hint="eastAsia"/>
                <w:szCs w:val="24"/>
              </w:rPr>
              <w:t>我要</w:t>
            </w:r>
          </w:p>
        </w:tc>
        <w:tc>
          <w:tcPr>
            <w:tcW w:w="4105" w:type="dxa"/>
          </w:tcPr>
          <w:p w:rsidR="00C24D29" w:rsidRPr="00151903" w:rsidRDefault="00772526" w:rsidP="00151903">
            <w:pPr>
              <w:spacing w:line="360" w:lineRule="auto"/>
              <w:jc w:val="center"/>
              <w:rPr>
                <w:szCs w:val="24"/>
              </w:rPr>
            </w:pPr>
            <w:r w:rsidRPr="00151903">
              <w:rPr>
                <w:rFonts w:hint="eastAsia"/>
                <w:szCs w:val="24"/>
              </w:rPr>
              <w:t>13</w:t>
            </w:r>
          </w:p>
        </w:tc>
      </w:tr>
      <w:tr w:rsidR="00C24D29" w:rsidTr="00C24D29">
        <w:tc>
          <w:tcPr>
            <w:tcW w:w="4105" w:type="dxa"/>
          </w:tcPr>
          <w:p w:rsidR="00C24D29" w:rsidRPr="00151903" w:rsidRDefault="002541DE" w:rsidP="00151903">
            <w:pPr>
              <w:spacing w:line="360" w:lineRule="auto"/>
              <w:jc w:val="center"/>
              <w:rPr>
                <w:szCs w:val="24"/>
              </w:rPr>
            </w:pPr>
            <w:r w:rsidRPr="00151903">
              <w:rPr>
                <w:rFonts w:hint="eastAsia"/>
                <w:szCs w:val="24"/>
              </w:rPr>
              <w:t>吐</w:t>
            </w:r>
          </w:p>
        </w:tc>
        <w:tc>
          <w:tcPr>
            <w:tcW w:w="4105" w:type="dxa"/>
          </w:tcPr>
          <w:p w:rsidR="002541DE" w:rsidRPr="00151903" w:rsidRDefault="002541DE" w:rsidP="00151903">
            <w:pPr>
              <w:spacing w:line="360" w:lineRule="auto"/>
              <w:jc w:val="center"/>
              <w:rPr>
                <w:szCs w:val="24"/>
              </w:rPr>
            </w:pPr>
            <w:r w:rsidRPr="00151903">
              <w:rPr>
                <w:rFonts w:hint="eastAsia"/>
                <w:szCs w:val="24"/>
              </w:rPr>
              <w:t>6</w:t>
            </w:r>
          </w:p>
        </w:tc>
      </w:tr>
      <w:tr w:rsidR="00C24D29" w:rsidTr="00C24D29">
        <w:tc>
          <w:tcPr>
            <w:tcW w:w="4105" w:type="dxa"/>
          </w:tcPr>
          <w:p w:rsidR="00C24D29" w:rsidRPr="00151903" w:rsidRDefault="002541DE" w:rsidP="00151903">
            <w:pPr>
              <w:spacing w:line="360" w:lineRule="auto"/>
              <w:jc w:val="center"/>
              <w:rPr>
                <w:szCs w:val="24"/>
              </w:rPr>
            </w:pPr>
            <w:r w:rsidRPr="00151903">
              <w:rPr>
                <w:rFonts w:hint="eastAsia"/>
                <w:szCs w:val="24"/>
              </w:rPr>
              <w:t>槽</w:t>
            </w:r>
          </w:p>
        </w:tc>
        <w:tc>
          <w:tcPr>
            <w:tcW w:w="4105" w:type="dxa"/>
          </w:tcPr>
          <w:p w:rsidR="00C24D29" w:rsidRPr="00151903" w:rsidRDefault="002541DE" w:rsidP="00151903">
            <w:pPr>
              <w:spacing w:line="360" w:lineRule="auto"/>
              <w:jc w:val="center"/>
              <w:rPr>
                <w:szCs w:val="24"/>
              </w:rPr>
            </w:pPr>
            <w:r w:rsidRPr="00151903">
              <w:rPr>
                <w:rFonts w:hint="eastAsia"/>
                <w:szCs w:val="24"/>
              </w:rPr>
              <w:t>1</w:t>
            </w:r>
          </w:p>
        </w:tc>
      </w:tr>
      <w:tr w:rsidR="00C24D29" w:rsidTr="00C24D29">
        <w:tc>
          <w:tcPr>
            <w:tcW w:w="4105" w:type="dxa"/>
          </w:tcPr>
          <w:p w:rsidR="00C24D29" w:rsidRPr="00151903" w:rsidRDefault="002541DE" w:rsidP="00151903">
            <w:pPr>
              <w:spacing w:line="360" w:lineRule="auto"/>
              <w:jc w:val="center"/>
              <w:rPr>
                <w:szCs w:val="24"/>
              </w:rPr>
            </w:pPr>
            <w:proofErr w:type="gramStart"/>
            <w:r w:rsidRPr="00151903">
              <w:rPr>
                <w:rFonts w:hint="eastAsia"/>
                <w:szCs w:val="24"/>
              </w:rPr>
              <w:t>价保</w:t>
            </w:r>
            <w:proofErr w:type="gramEnd"/>
          </w:p>
        </w:tc>
        <w:tc>
          <w:tcPr>
            <w:tcW w:w="4105" w:type="dxa"/>
          </w:tcPr>
          <w:p w:rsidR="00C24D29" w:rsidRPr="00151903" w:rsidRDefault="002541DE" w:rsidP="00151903">
            <w:pPr>
              <w:spacing w:line="360" w:lineRule="auto"/>
              <w:jc w:val="center"/>
              <w:rPr>
                <w:szCs w:val="24"/>
              </w:rPr>
            </w:pPr>
            <w:r w:rsidRPr="00151903">
              <w:rPr>
                <w:rFonts w:hint="eastAsia"/>
                <w:szCs w:val="24"/>
              </w:rPr>
              <w:t>1</w:t>
            </w:r>
            <w:r w:rsidRPr="00151903">
              <w:rPr>
                <w:szCs w:val="24"/>
              </w:rPr>
              <w:t>8</w:t>
            </w:r>
          </w:p>
        </w:tc>
      </w:tr>
      <w:tr w:rsidR="00C24D29" w:rsidTr="00C24D29">
        <w:tc>
          <w:tcPr>
            <w:tcW w:w="4105" w:type="dxa"/>
          </w:tcPr>
          <w:p w:rsidR="00C24D29" w:rsidRPr="00151903" w:rsidRDefault="002541DE" w:rsidP="00151903">
            <w:pPr>
              <w:spacing w:line="360" w:lineRule="auto"/>
              <w:jc w:val="center"/>
              <w:rPr>
                <w:szCs w:val="24"/>
              </w:rPr>
            </w:pPr>
            <w:r w:rsidRPr="00151903">
              <w:rPr>
                <w:rFonts w:hint="eastAsia"/>
                <w:szCs w:val="24"/>
              </w:rPr>
              <w:t>空格</w:t>
            </w:r>
          </w:p>
        </w:tc>
        <w:tc>
          <w:tcPr>
            <w:tcW w:w="4105" w:type="dxa"/>
          </w:tcPr>
          <w:p w:rsidR="00C24D29" w:rsidRPr="00151903" w:rsidRDefault="00341875" w:rsidP="00151903">
            <w:pPr>
              <w:spacing w:line="360" w:lineRule="auto"/>
              <w:jc w:val="center"/>
              <w:rPr>
                <w:szCs w:val="24"/>
              </w:rPr>
            </w:pPr>
            <w:r>
              <w:rPr>
                <w:szCs w:val="24"/>
              </w:rPr>
              <w:t>1961</w:t>
            </w:r>
          </w:p>
        </w:tc>
      </w:tr>
      <w:tr w:rsidR="00C24D29" w:rsidTr="00C24D29">
        <w:tc>
          <w:tcPr>
            <w:tcW w:w="4105" w:type="dxa"/>
          </w:tcPr>
          <w:p w:rsidR="00C24D29" w:rsidRPr="00151903" w:rsidRDefault="002B2B18" w:rsidP="00151903">
            <w:pPr>
              <w:spacing w:line="360" w:lineRule="auto"/>
              <w:jc w:val="center"/>
              <w:rPr>
                <w:szCs w:val="24"/>
              </w:rPr>
            </w:pPr>
            <w:r w:rsidRPr="00151903">
              <w:rPr>
                <w:szCs w:val="24"/>
              </w:rPr>
              <w:t>…</w:t>
            </w:r>
          </w:p>
        </w:tc>
        <w:tc>
          <w:tcPr>
            <w:tcW w:w="4105" w:type="dxa"/>
          </w:tcPr>
          <w:p w:rsidR="00C24D29" w:rsidRPr="00151903" w:rsidRDefault="002B2B18" w:rsidP="00151903">
            <w:pPr>
              <w:spacing w:line="360" w:lineRule="auto"/>
              <w:jc w:val="center"/>
              <w:rPr>
                <w:szCs w:val="24"/>
              </w:rPr>
            </w:pPr>
            <w:r w:rsidRPr="00151903">
              <w:rPr>
                <w:szCs w:val="24"/>
              </w:rPr>
              <w:t>…</w:t>
            </w:r>
          </w:p>
        </w:tc>
      </w:tr>
      <w:tr w:rsidR="00C24D29" w:rsidTr="00C24D29">
        <w:tc>
          <w:tcPr>
            <w:tcW w:w="4105" w:type="dxa"/>
          </w:tcPr>
          <w:p w:rsidR="00C24D29" w:rsidRPr="00151903" w:rsidRDefault="00341875" w:rsidP="00151903">
            <w:pPr>
              <w:spacing w:line="360" w:lineRule="auto"/>
              <w:jc w:val="center"/>
              <w:rPr>
                <w:szCs w:val="24"/>
              </w:rPr>
            </w:pPr>
            <w:proofErr w:type="gramStart"/>
            <w:r>
              <w:rPr>
                <w:rFonts w:hint="eastAsia"/>
                <w:szCs w:val="24"/>
              </w:rPr>
              <w:t>蛮薄</w:t>
            </w:r>
            <w:proofErr w:type="gramEnd"/>
          </w:p>
        </w:tc>
        <w:tc>
          <w:tcPr>
            <w:tcW w:w="4105" w:type="dxa"/>
          </w:tcPr>
          <w:p w:rsidR="00C24D29" w:rsidRPr="00151903" w:rsidRDefault="00151903" w:rsidP="00151903">
            <w:pPr>
              <w:spacing w:line="360" w:lineRule="auto"/>
              <w:jc w:val="center"/>
              <w:rPr>
                <w:szCs w:val="24"/>
              </w:rPr>
            </w:pPr>
            <w:r w:rsidRPr="00151903">
              <w:rPr>
                <w:rFonts w:hint="eastAsia"/>
                <w:szCs w:val="24"/>
              </w:rPr>
              <w:t>1</w:t>
            </w:r>
          </w:p>
        </w:tc>
      </w:tr>
    </w:tbl>
    <w:p w:rsidR="00C24D29" w:rsidRDefault="00C24D29" w:rsidP="00AA25A8">
      <w:pPr>
        <w:spacing w:line="360" w:lineRule="auto"/>
        <w:rPr>
          <w:sz w:val="24"/>
          <w:szCs w:val="24"/>
        </w:rPr>
      </w:pPr>
    </w:p>
    <w:p w:rsidR="00C24D29" w:rsidRPr="00156DAC" w:rsidRDefault="00156DAC" w:rsidP="00F34894">
      <w:pPr>
        <w:jc w:val="center"/>
        <w:rPr>
          <w:sz w:val="24"/>
          <w:szCs w:val="24"/>
        </w:rPr>
      </w:pPr>
      <w:r w:rsidRPr="00EC0292">
        <w:rPr>
          <w:rFonts w:hint="eastAsia"/>
          <w:szCs w:val="24"/>
        </w:rPr>
        <w:t>表</w:t>
      </w:r>
      <w:r w:rsidRPr="00EC0292">
        <w:rPr>
          <w:rFonts w:hint="eastAsia"/>
          <w:szCs w:val="24"/>
        </w:rPr>
        <w:t>3</w:t>
      </w:r>
      <w:r w:rsidRPr="00EC0292">
        <w:rPr>
          <w:szCs w:val="24"/>
        </w:rPr>
        <w:t xml:space="preserve">.2 </w:t>
      </w:r>
      <w:r w:rsidR="00EC0292" w:rsidRPr="00EC0292">
        <w:rPr>
          <w:szCs w:val="24"/>
        </w:rPr>
        <w:t xml:space="preserve"> </w:t>
      </w:r>
      <w:r w:rsidRPr="00EC0292">
        <w:rPr>
          <w:rFonts w:hint="eastAsia"/>
          <w:szCs w:val="24"/>
        </w:rPr>
        <w:t>分词后新闻数据部分信息表</w:t>
      </w:r>
    </w:p>
    <w:tbl>
      <w:tblPr>
        <w:tblStyle w:val="ad"/>
        <w:tblW w:w="0" w:type="auto"/>
        <w:tblLook w:val="04A0" w:firstRow="1" w:lastRow="0" w:firstColumn="1" w:lastColumn="0" w:noHBand="0" w:noVBand="1"/>
      </w:tblPr>
      <w:tblGrid>
        <w:gridCol w:w="4105"/>
        <w:gridCol w:w="4105"/>
      </w:tblGrid>
      <w:tr w:rsidR="00C24D29" w:rsidTr="00C24D29">
        <w:tc>
          <w:tcPr>
            <w:tcW w:w="4105" w:type="dxa"/>
          </w:tcPr>
          <w:p w:rsidR="00C24D29" w:rsidRPr="00091EAE" w:rsidRDefault="00C24D29" w:rsidP="00151903">
            <w:pPr>
              <w:spacing w:line="360" w:lineRule="auto"/>
              <w:jc w:val="center"/>
              <w:rPr>
                <w:szCs w:val="24"/>
              </w:rPr>
            </w:pPr>
            <w:r w:rsidRPr="00091EAE">
              <w:rPr>
                <w:rFonts w:hint="eastAsia"/>
                <w:szCs w:val="24"/>
              </w:rPr>
              <w:t>词汇</w:t>
            </w:r>
          </w:p>
        </w:tc>
        <w:tc>
          <w:tcPr>
            <w:tcW w:w="4105" w:type="dxa"/>
          </w:tcPr>
          <w:p w:rsidR="00C24D29" w:rsidRPr="00091EAE" w:rsidRDefault="00C24D29" w:rsidP="00151903">
            <w:pPr>
              <w:spacing w:line="360" w:lineRule="auto"/>
              <w:jc w:val="center"/>
              <w:rPr>
                <w:szCs w:val="24"/>
              </w:rPr>
            </w:pPr>
            <w:r w:rsidRPr="00091EAE">
              <w:rPr>
                <w:rFonts w:hint="eastAsia"/>
                <w:szCs w:val="24"/>
              </w:rPr>
              <w:t>次数</w:t>
            </w:r>
          </w:p>
        </w:tc>
      </w:tr>
      <w:tr w:rsidR="00C24D29" w:rsidTr="00C24D29">
        <w:tc>
          <w:tcPr>
            <w:tcW w:w="4105" w:type="dxa"/>
          </w:tcPr>
          <w:p w:rsidR="00C24D29" w:rsidRPr="00091EAE" w:rsidRDefault="00C24D29" w:rsidP="00151903">
            <w:pPr>
              <w:spacing w:line="360" w:lineRule="auto"/>
              <w:jc w:val="center"/>
              <w:rPr>
                <w:szCs w:val="24"/>
              </w:rPr>
            </w:pPr>
            <w:r w:rsidRPr="00091EAE">
              <w:rPr>
                <w:rFonts w:hint="eastAsia"/>
                <w:szCs w:val="24"/>
              </w:rPr>
              <w:t>不管怎样</w:t>
            </w:r>
          </w:p>
        </w:tc>
        <w:tc>
          <w:tcPr>
            <w:tcW w:w="4105" w:type="dxa"/>
          </w:tcPr>
          <w:p w:rsidR="00C24D29" w:rsidRPr="00091EAE" w:rsidRDefault="00D57725" w:rsidP="00151903">
            <w:pPr>
              <w:spacing w:line="360" w:lineRule="auto"/>
              <w:jc w:val="center"/>
              <w:rPr>
                <w:szCs w:val="24"/>
              </w:rPr>
            </w:pPr>
            <w:r>
              <w:rPr>
                <w:szCs w:val="24"/>
              </w:rPr>
              <w:t>3</w:t>
            </w:r>
          </w:p>
        </w:tc>
      </w:tr>
      <w:tr w:rsidR="00C24D29" w:rsidTr="00C24D29">
        <w:tc>
          <w:tcPr>
            <w:tcW w:w="4105" w:type="dxa"/>
          </w:tcPr>
          <w:p w:rsidR="00C24D29" w:rsidRPr="00091EAE" w:rsidRDefault="00C24D29" w:rsidP="00151903">
            <w:pPr>
              <w:spacing w:line="360" w:lineRule="auto"/>
              <w:jc w:val="center"/>
              <w:rPr>
                <w:szCs w:val="24"/>
              </w:rPr>
            </w:pPr>
            <w:r w:rsidRPr="00091EAE">
              <w:rPr>
                <w:rFonts w:hint="eastAsia"/>
                <w:szCs w:val="24"/>
              </w:rPr>
              <w:t>私心</w:t>
            </w:r>
          </w:p>
        </w:tc>
        <w:tc>
          <w:tcPr>
            <w:tcW w:w="4105" w:type="dxa"/>
          </w:tcPr>
          <w:p w:rsidR="00C24D29" w:rsidRPr="00091EAE" w:rsidRDefault="00D57725" w:rsidP="00151903">
            <w:pPr>
              <w:spacing w:line="360" w:lineRule="auto"/>
              <w:jc w:val="center"/>
              <w:rPr>
                <w:szCs w:val="24"/>
              </w:rPr>
            </w:pPr>
            <w:r>
              <w:rPr>
                <w:szCs w:val="24"/>
              </w:rPr>
              <w:t>1</w:t>
            </w:r>
          </w:p>
        </w:tc>
      </w:tr>
      <w:tr w:rsidR="00C24D29" w:rsidTr="00C24D29">
        <w:tc>
          <w:tcPr>
            <w:tcW w:w="4105" w:type="dxa"/>
          </w:tcPr>
          <w:p w:rsidR="00C24D29" w:rsidRPr="00091EAE" w:rsidRDefault="00C24D29" w:rsidP="00151903">
            <w:pPr>
              <w:spacing w:line="360" w:lineRule="auto"/>
              <w:jc w:val="center"/>
              <w:rPr>
                <w:szCs w:val="24"/>
              </w:rPr>
            </w:pPr>
            <w:r w:rsidRPr="00091EAE">
              <w:rPr>
                <w:rFonts w:hint="eastAsia"/>
                <w:szCs w:val="24"/>
              </w:rPr>
              <w:t>~</w:t>
            </w:r>
          </w:p>
        </w:tc>
        <w:tc>
          <w:tcPr>
            <w:tcW w:w="4105" w:type="dxa"/>
          </w:tcPr>
          <w:p w:rsidR="00C24D29" w:rsidRPr="00091EAE" w:rsidRDefault="00D57725" w:rsidP="00151903">
            <w:pPr>
              <w:spacing w:line="360" w:lineRule="auto"/>
              <w:jc w:val="center"/>
              <w:rPr>
                <w:szCs w:val="24"/>
              </w:rPr>
            </w:pPr>
            <w:r>
              <w:rPr>
                <w:szCs w:val="24"/>
              </w:rPr>
              <w:t>41</w:t>
            </w:r>
          </w:p>
        </w:tc>
      </w:tr>
      <w:tr w:rsidR="00C24D29" w:rsidTr="00C24D29">
        <w:tc>
          <w:tcPr>
            <w:tcW w:w="4105" w:type="dxa"/>
          </w:tcPr>
          <w:p w:rsidR="00C24D29" w:rsidRPr="00091EAE" w:rsidRDefault="00C24D29" w:rsidP="00151903">
            <w:pPr>
              <w:spacing w:line="360" w:lineRule="auto"/>
              <w:jc w:val="center"/>
              <w:rPr>
                <w:szCs w:val="24"/>
              </w:rPr>
            </w:pPr>
            <w:r w:rsidRPr="00091EAE">
              <w:rPr>
                <w:rFonts w:hint="eastAsia"/>
                <w:szCs w:val="24"/>
              </w:rPr>
              <w:t>土耳其</w:t>
            </w:r>
          </w:p>
        </w:tc>
        <w:tc>
          <w:tcPr>
            <w:tcW w:w="4105" w:type="dxa"/>
          </w:tcPr>
          <w:p w:rsidR="00C24D29" w:rsidRPr="00091EAE" w:rsidRDefault="00D57725" w:rsidP="00151903">
            <w:pPr>
              <w:spacing w:line="360" w:lineRule="auto"/>
              <w:jc w:val="center"/>
              <w:rPr>
                <w:szCs w:val="24"/>
              </w:rPr>
            </w:pPr>
            <w:r>
              <w:rPr>
                <w:szCs w:val="24"/>
              </w:rPr>
              <w:t>60</w:t>
            </w:r>
          </w:p>
        </w:tc>
      </w:tr>
      <w:tr w:rsidR="00C24D29" w:rsidTr="00C24D29">
        <w:tc>
          <w:tcPr>
            <w:tcW w:w="4105" w:type="dxa"/>
          </w:tcPr>
          <w:p w:rsidR="00C24D29" w:rsidRPr="00091EAE" w:rsidRDefault="00C24D29" w:rsidP="00151903">
            <w:pPr>
              <w:spacing w:line="360" w:lineRule="auto"/>
              <w:jc w:val="center"/>
              <w:rPr>
                <w:szCs w:val="24"/>
              </w:rPr>
            </w:pPr>
            <w:r w:rsidRPr="00091EAE">
              <w:rPr>
                <w:rFonts w:hint="eastAsia"/>
                <w:szCs w:val="24"/>
              </w:rPr>
              <w:t>在</w:t>
            </w:r>
          </w:p>
        </w:tc>
        <w:tc>
          <w:tcPr>
            <w:tcW w:w="4105" w:type="dxa"/>
          </w:tcPr>
          <w:p w:rsidR="00C24D29" w:rsidRPr="00091EAE" w:rsidRDefault="00D57725" w:rsidP="00151903">
            <w:pPr>
              <w:spacing w:line="360" w:lineRule="auto"/>
              <w:jc w:val="center"/>
              <w:rPr>
                <w:szCs w:val="24"/>
              </w:rPr>
            </w:pPr>
            <w:r>
              <w:rPr>
                <w:szCs w:val="24"/>
              </w:rPr>
              <w:t>606</w:t>
            </w:r>
          </w:p>
        </w:tc>
      </w:tr>
      <w:tr w:rsidR="00C24D29" w:rsidTr="00C24D29">
        <w:tc>
          <w:tcPr>
            <w:tcW w:w="4105" w:type="dxa"/>
          </w:tcPr>
          <w:p w:rsidR="00C24D29" w:rsidRPr="00091EAE" w:rsidRDefault="00713D2F" w:rsidP="00151903">
            <w:pPr>
              <w:spacing w:line="360" w:lineRule="auto"/>
              <w:jc w:val="center"/>
              <w:rPr>
                <w:szCs w:val="24"/>
              </w:rPr>
            </w:pPr>
            <w:r w:rsidRPr="00091EAE">
              <w:rPr>
                <w:szCs w:val="24"/>
              </w:rPr>
              <w:t>…</w:t>
            </w:r>
          </w:p>
        </w:tc>
        <w:tc>
          <w:tcPr>
            <w:tcW w:w="4105" w:type="dxa"/>
          </w:tcPr>
          <w:p w:rsidR="00C24D29" w:rsidRPr="00091EAE" w:rsidRDefault="00713D2F" w:rsidP="00151903">
            <w:pPr>
              <w:spacing w:line="360" w:lineRule="auto"/>
              <w:jc w:val="center"/>
              <w:rPr>
                <w:szCs w:val="24"/>
              </w:rPr>
            </w:pPr>
            <w:r w:rsidRPr="00091EAE">
              <w:rPr>
                <w:szCs w:val="24"/>
              </w:rPr>
              <w:t>…</w:t>
            </w:r>
          </w:p>
        </w:tc>
      </w:tr>
      <w:tr w:rsidR="00713D2F" w:rsidTr="00C24D29">
        <w:tc>
          <w:tcPr>
            <w:tcW w:w="4105" w:type="dxa"/>
          </w:tcPr>
          <w:p w:rsidR="00713D2F" w:rsidRPr="00091EAE" w:rsidRDefault="00D57725" w:rsidP="00151903">
            <w:pPr>
              <w:spacing w:line="360" w:lineRule="auto"/>
              <w:jc w:val="center"/>
              <w:rPr>
                <w:szCs w:val="24"/>
              </w:rPr>
            </w:pPr>
            <w:r>
              <w:rPr>
                <w:rFonts w:hint="eastAsia"/>
                <w:szCs w:val="24"/>
              </w:rPr>
              <w:t>葬身大海</w:t>
            </w:r>
          </w:p>
        </w:tc>
        <w:tc>
          <w:tcPr>
            <w:tcW w:w="4105" w:type="dxa"/>
          </w:tcPr>
          <w:p w:rsidR="00713D2F" w:rsidRPr="00091EAE" w:rsidRDefault="00713D2F" w:rsidP="00151903">
            <w:pPr>
              <w:spacing w:line="360" w:lineRule="auto"/>
              <w:jc w:val="center"/>
              <w:rPr>
                <w:szCs w:val="24"/>
              </w:rPr>
            </w:pPr>
            <w:r w:rsidRPr="00091EAE">
              <w:rPr>
                <w:rFonts w:hint="eastAsia"/>
                <w:szCs w:val="24"/>
              </w:rPr>
              <w:t>1</w:t>
            </w:r>
          </w:p>
        </w:tc>
      </w:tr>
    </w:tbl>
    <w:p w:rsidR="00C24D29" w:rsidRDefault="00C24D29" w:rsidP="00AA25A8">
      <w:pPr>
        <w:spacing w:line="360" w:lineRule="auto"/>
        <w:rPr>
          <w:sz w:val="24"/>
          <w:szCs w:val="24"/>
        </w:rPr>
      </w:pPr>
    </w:p>
    <w:p w:rsidR="0029303B" w:rsidRDefault="0029303B" w:rsidP="0029303B">
      <w:pPr>
        <w:spacing w:line="360" w:lineRule="auto"/>
        <w:rPr>
          <w:sz w:val="24"/>
          <w:szCs w:val="24"/>
        </w:rPr>
      </w:pPr>
      <w:r>
        <w:rPr>
          <w:rFonts w:hint="eastAsia"/>
          <w:sz w:val="24"/>
          <w:szCs w:val="24"/>
        </w:rPr>
        <w:t>3</w:t>
      </w:r>
      <w:r>
        <w:rPr>
          <w:rFonts w:hint="eastAsia"/>
          <w:sz w:val="24"/>
          <w:szCs w:val="24"/>
        </w:rPr>
        <w:t>、停用词处理</w:t>
      </w:r>
    </w:p>
    <w:p w:rsidR="001718DA" w:rsidRDefault="008E6B2C" w:rsidP="00187FEC">
      <w:pPr>
        <w:spacing w:line="360" w:lineRule="auto"/>
        <w:rPr>
          <w:sz w:val="24"/>
          <w:szCs w:val="24"/>
        </w:rPr>
      </w:pPr>
      <w:r>
        <w:rPr>
          <w:sz w:val="24"/>
          <w:szCs w:val="24"/>
        </w:rPr>
        <w:lastRenderedPageBreak/>
        <w:tab/>
      </w:r>
      <w:proofErr w:type="spellStart"/>
      <w:r>
        <w:rPr>
          <w:sz w:val="24"/>
          <w:szCs w:val="24"/>
        </w:rPr>
        <w:t>J</w:t>
      </w:r>
      <w:r>
        <w:rPr>
          <w:rFonts w:hint="eastAsia"/>
          <w:sz w:val="24"/>
          <w:szCs w:val="24"/>
        </w:rPr>
        <w:t>ieba</w:t>
      </w:r>
      <w:proofErr w:type="spellEnd"/>
      <w:r>
        <w:rPr>
          <w:rFonts w:hint="eastAsia"/>
          <w:sz w:val="24"/>
          <w:szCs w:val="24"/>
        </w:rPr>
        <w:t>的另</w:t>
      </w:r>
      <w:proofErr w:type="gramStart"/>
      <w:r>
        <w:rPr>
          <w:rFonts w:hint="eastAsia"/>
          <w:sz w:val="24"/>
          <w:szCs w:val="24"/>
        </w:rPr>
        <w:t>一强大</w:t>
      </w:r>
      <w:proofErr w:type="gramEnd"/>
      <w:r>
        <w:rPr>
          <w:rFonts w:hint="eastAsia"/>
          <w:sz w:val="24"/>
          <w:szCs w:val="24"/>
        </w:rPr>
        <w:t>之处在于，他也能够进行停用词删除，但是</w:t>
      </w:r>
      <w:proofErr w:type="spellStart"/>
      <w:r>
        <w:rPr>
          <w:rFonts w:hint="eastAsia"/>
          <w:sz w:val="24"/>
          <w:szCs w:val="24"/>
        </w:rPr>
        <w:t>jieba</w:t>
      </w:r>
      <w:proofErr w:type="spellEnd"/>
      <w:r>
        <w:rPr>
          <w:rFonts w:hint="eastAsia"/>
          <w:sz w:val="24"/>
          <w:szCs w:val="24"/>
        </w:rPr>
        <w:t>不自带停用词表，这个需要从网上自行查找</w:t>
      </w:r>
      <w:r w:rsidR="006D27BF">
        <w:rPr>
          <w:rFonts w:hint="eastAsia"/>
          <w:sz w:val="24"/>
          <w:szCs w:val="24"/>
        </w:rPr>
        <w:t>。在将所有的停用词删除后，</w:t>
      </w:r>
      <w:r w:rsidR="009F3DEC">
        <w:rPr>
          <w:rFonts w:hint="eastAsia"/>
          <w:sz w:val="24"/>
          <w:szCs w:val="24"/>
        </w:rPr>
        <w:t>新闻领域词汇总数为</w:t>
      </w:r>
      <w:r w:rsidR="003802E3">
        <w:rPr>
          <w:rFonts w:hint="eastAsia"/>
          <w:sz w:val="24"/>
          <w:szCs w:val="24"/>
        </w:rPr>
        <w:t>6</w:t>
      </w:r>
      <w:r w:rsidR="003802E3">
        <w:rPr>
          <w:sz w:val="24"/>
          <w:szCs w:val="24"/>
        </w:rPr>
        <w:t>270</w:t>
      </w:r>
      <w:r w:rsidR="009F3DEC">
        <w:rPr>
          <w:rFonts w:hint="eastAsia"/>
          <w:sz w:val="24"/>
          <w:szCs w:val="24"/>
        </w:rPr>
        <w:t>词，</w:t>
      </w:r>
      <w:r w:rsidR="00187FEC">
        <w:rPr>
          <w:rFonts w:hint="eastAsia"/>
          <w:sz w:val="24"/>
          <w:szCs w:val="24"/>
        </w:rPr>
        <w:t>电</w:t>
      </w:r>
      <w:proofErr w:type="gramStart"/>
      <w:r w:rsidR="00187FEC">
        <w:rPr>
          <w:rFonts w:hint="eastAsia"/>
          <w:sz w:val="24"/>
          <w:szCs w:val="24"/>
        </w:rPr>
        <w:t>商领域</w:t>
      </w:r>
      <w:proofErr w:type="gramEnd"/>
      <w:r w:rsidR="00187FEC">
        <w:rPr>
          <w:rFonts w:hint="eastAsia"/>
          <w:sz w:val="24"/>
          <w:szCs w:val="24"/>
        </w:rPr>
        <w:t>词汇总数为</w:t>
      </w:r>
      <w:r w:rsidR="006C7419">
        <w:rPr>
          <w:sz w:val="24"/>
          <w:szCs w:val="24"/>
        </w:rPr>
        <w:t>3687</w:t>
      </w:r>
      <w:r w:rsidR="00187FEC">
        <w:rPr>
          <w:rFonts w:hint="eastAsia"/>
          <w:sz w:val="24"/>
          <w:szCs w:val="24"/>
        </w:rPr>
        <w:t>词，重新</w:t>
      </w:r>
      <w:r w:rsidR="006D27BF">
        <w:rPr>
          <w:rFonts w:hint="eastAsia"/>
          <w:sz w:val="24"/>
          <w:szCs w:val="24"/>
        </w:rPr>
        <w:t>对所有的词汇进行个数统计</w:t>
      </w:r>
      <w:r w:rsidR="00A60A37">
        <w:rPr>
          <w:rFonts w:hint="eastAsia"/>
          <w:sz w:val="24"/>
          <w:szCs w:val="24"/>
        </w:rPr>
        <w:t>，</w:t>
      </w:r>
      <w:r w:rsidR="006D27BF">
        <w:rPr>
          <w:rFonts w:hint="eastAsia"/>
          <w:sz w:val="24"/>
          <w:szCs w:val="24"/>
        </w:rPr>
        <w:t>统计出的部分结果如下表</w:t>
      </w:r>
      <w:r w:rsidR="006D27BF">
        <w:rPr>
          <w:rFonts w:hint="eastAsia"/>
          <w:sz w:val="24"/>
          <w:szCs w:val="24"/>
        </w:rPr>
        <w:t>3</w:t>
      </w:r>
      <w:r w:rsidR="006D27BF">
        <w:rPr>
          <w:sz w:val="24"/>
          <w:szCs w:val="24"/>
        </w:rPr>
        <w:t>.</w:t>
      </w:r>
      <w:r w:rsidR="005D3B45">
        <w:rPr>
          <w:sz w:val="24"/>
          <w:szCs w:val="24"/>
        </w:rPr>
        <w:t>3</w:t>
      </w:r>
      <w:r w:rsidR="006D27BF">
        <w:rPr>
          <w:rFonts w:hint="eastAsia"/>
          <w:sz w:val="24"/>
          <w:szCs w:val="24"/>
        </w:rPr>
        <w:t>和表</w:t>
      </w:r>
      <w:r w:rsidR="006D27BF">
        <w:rPr>
          <w:rFonts w:hint="eastAsia"/>
          <w:sz w:val="24"/>
          <w:szCs w:val="24"/>
        </w:rPr>
        <w:t>3.</w:t>
      </w:r>
      <w:r w:rsidR="005D3B45">
        <w:rPr>
          <w:sz w:val="24"/>
          <w:szCs w:val="24"/>
        </w:rPr>
        <w:t>4</w:t>
      </w:r>
      <w:r w:rsidR="006D27BF">
        <w:rPr>
          <w:rFonts w:hint="eastAsia"/>
          <w:sz w:val="24"/>
          <w:szCs w:val="24"/>
        </w:rPr>
        <w:t>所示：</w:t>
      </w:r>
      <w:r w:rsidR="006D27BF" w:rsidRPr="003B774B">
        <w:rPr>
          <w:rFonts w:hint="eastAsia"/>
          <w:sz w:val="24"/>
          <w:szCs w:val="24"/>
        </w:rPr>
        <w:t xml:space="preserve"> </w:t>
      </w:r>
    </w:p>
    <w:p w:rsidR="009F3DEC" w:rsidRPr="00091EAE" w:rsidRDefault="009F3DEC" w:rsidP="005D3B45">
      <w:pPr>
        <w:jc w:val="center"/>
        <w:rPr>
          <w:sz w:val="24"/>
          <w:szCs w:val="24"/>
        </w:rPr>
      </w:pPr>
      <w:r w:rsidRPr="00EC0292">
        <w:rPr>
          <w:rFonts w:hint="eastAsia"/>
          <w:szCs w:val="24"/>
        </w:rPr>
        <w:t>表</w:t>
      </w:r>
      <w:r w:rsidRPr="00EC0292">
        <w:rPr>
          <w:rFonts w:hint="eastAsia"/>
          <w:szCs w:val="24"/>
        </w:rPr>
        <w:t>3</w:t>
      </w:r>
      <w:r w:rsidRPr="00EC0292">
        <w:rPr>
          <w:szCs w:val="24"/>
        </w:rPr>
        <w:t>.</w:t>
      </w:r>
      <w:r>
        <w:rPr>
          <w:szCs w:val="24"/>
        </w:rPr>
        <w:t>3</w:t>
      </w:r>
      <w:r w:rsidRPr="00EC0292">
        <w:rPr>
          <w:szCs w:val="24"/>
        </w:rPr>
        <w:t xml:space="preserve">  </w:t>
      </w:r>
      <w:r>
        <w:rPr>
          <w:rFonts w:hint="eastAsia"/>
          <w:szCs w:val="24"/>
        </w:rPr>
        <w:t>去</w:t>
      </w:r>
      <w:r w:rsidR="004E5827">
        <w:rPr>
          <w:rFonts w:hint="eastAsia"/>
          <w:szCs w:val="24"/>
        </w:rPr>
        <w:t>停用</w:t>
      </w:r>
      <w:r w:rsidRPr="00EC0292">
        <w:rPr>
          <w:rFonts w:hint="eastAsia"/>
          <w:szCs w:val="24"/>
        </w:rPr>
        <w:t>词后</w:t>
      </w:r>
      <w:r>
        <w:rPr>
          <w:rFonts w:hint="eastAsia"/>
          <w:szCs w:val="24"/>
        </w:rPr>
        <w:t>电商</w:t>
      </w:r>
      <w:r w:rsidRPr="00EC0292">
        <w:rPr>
          <w:rFonts w:hint="eastAsia"/>
          <w:szCs w:val="24"/>
        </w:rPr>
        <w:t>数据部分信息表</w:t>
      </w:r>
    </w:p>
    <w:tbl>
      <w:tblPr>
        <w:tblStyle w:val="ad"/>
        <w:tblW w:w="0" w:type="auto"/>
        <w:tblLook w:val="04A0" w:firstRow="1" w:lastRow="0" w:firstColumn="1" w:lastColumn="0" w:noHBand="0" w:noVBand="1"/>
      </w:tblPr>
      <w:tblGrid>
        <w:gridCol w:w="4105"/>
        <w:gridCol w:w="4105"/>
      </w:tblGrid>
      <w:tr w:rsidR="009F3DEC" w:rsidTr="00AD09B1">
        <w:tc>
          <w:tcPr>
            <w:tcW w:w="4105" w:type="dxa"/>
          </w:tcPr>
          <w:p w:rsidR="009F3DEC" w:rsidRPr="00151903" w:rsidRDefault="009F3DEC" w:rsidP="00AD09B1">
            <w:pPr>
              <w:spacing w:line="360" w:lineRule="auto"/>
              <w:jc w:val="center"/>
              <w:rPr>
                <w:szCs w:val="24"/>
              </w:rPr>
            </w:pPr>
            <w:r w:rsidRPr="00151903">
              <w:rPr>
                <w:rFonts w:hint="eastAsia"/>
                <w:szCs w:val="24"/>
              </w:rPr>
              <w:t>词汇</w:t>
            </w:r>
          </w:p>
        </w:tc>
        <w:tc>
          <w:tcPr>
            <w:tcW w:w="4105" w:type="dxa"/>
          </w:tcPr>
          <w:p w:rsidR="009F3DEC" w:rsidRPr="00151903" w:rsidRDefault="009F3DEC" w:rsidP="00AD09B1">
            <w:pPr>
              <w:spacing w:line="360" w:lineRule="auto"/>
              <w:jc w:val="center"/>
              <w:rPr>
                <w:szCs w:val="24"/>
              </w:rPr>
            </w:pPr>
            <w:r w:rsidRPr="00151903">
              <w:rPr>
                <w:rFonts w:hint="eastAsia"/>
                <w:szCs w:val="24"/>
              </w:rPr>
              <w:t>次数</w:t>
            </w:r>
          </w:p>
        </w:tc>
      </w:tr>
      <w:tr w:rsidR="009F3DEC" w:rsidTr="00AD09B1">
        <w:tc>
          <w:tcPr>
            <w:tcW w:w="4105" w:type="dxa"/>
          </w:tcPr>
          <w:p w:rsidR="009F3DEC" w:rsidRPr="00151903" w:rsidRDefault="006C7419" w:rsidP="00AD09B1">
            <w:pPr>
              <w:spacing w:line="360" w:lineRule="auto"/>
              <w:jc w:val="center"/>
              <w:rPr>
                <w:szCs w:val="24"/>
              </w:rPr>
            </w:pPr>
            <w:r>
              <w:rPr>
                <w:rFonts w:hint="eastAsia"/>
                <w:szCs w:val="24"/>
              </w:rPr>
              <w:t>挺好用</w:t>
            </w:r>
          </w:p>
        </w:tc>
        <w:tc>
          <w:tcPr>
            <w:tcW w:w="4105" w:type="dxa"/>
          </w:tcPr>
          <w:p w:rsidR="009F3DEC" w:rsidRPr="00151903" w:rsidRDefault="006C7419" w:rsidP="00AD09B1">
            <w:pPr>
              <w:spacing w:line="360" w:lineRule="auto"/>
              <w:jc w:val="center"/>
              <w:rPr>
                <w:szCs w:val="24"/>
              </w:rPr>
            </w:pPr>
            <w:r>
              <w:rPr>
                <w:szCs w:val="24"/>
              </w:rPr>
              <w:t>1</w:t>
            </w:r>
          </w:p>
        </w:tc>
      </w:tr>
      <w:tr w:rsidR="009F3DEC" w:rsidTr="00AD09B1">
        <w:tc>
          <w:tcPr>
            <w:tcW w:w="4105" w:type="dxa"/>
          </w:tcPr>
          <w:p w:rsidR="009F3DEC" w:rsidRPr="00151903" w:rsidRDefault="006C7419" w:rsidP="00AD09B1">
            <w:pPr>
              <w:spacing w:line="360" w:lineRule="auto"/>
              <w:jc w:val="center"/>
              <w:rPr>
                <w:szCs w:val="24"/>
              </w:rPr>
            </w:pPr>
            <w:r>
              <w:rPr>
                <w:rFonts w:hint="eastAsia"/>
                <w:szCs w:val="24"/>
              </w:rPr>
              <w:t>东西</w:t>
            </w:r>
          </w:p>
        </w:tc>
        <w:tc>
          <w:tcPr>
            <w:tcW w:w="4105" w:type="dxa"/>
          </w:tcPr>
          <w:p w:rsidR="009F3DEC" w:rsidRPr="00151903" w:rsidRDefault="006C7419" w:rsidP="00AD09B1">
            <w:pPr>
              <w:spacing w:line="360" w:lineRule="auto"/>
              <w:jc w:val="center"/>
              <w:rPr>
                <w:szCs w:val="24"/>
              </w:rPr>
            </w:pPr>
            <w:r>
              <w:rPr>
                <w:szCs w:val="24"/>
              </w:rPr>
              <w:t>96</w:t>
            </w:r>
          </w:p>
        </w:tc>
      </w:tr>
      <w:tr w:rsidR="009F3DEC" w:rsidTr="00AD09B1">
        <w:tc>
          <w:tcPr>
            <w:tcW w:w="4105" w:type="dxa"/>
          </w:tcPr>
          <w:p w:rsidR="009F3DEC" w:rsidRPr="00151903" w:rsidRDefault="006C7419" w:rsidP="00AD09B1">
            <w:pPr>
              <w:spacing w:line="360" w:lineRule="auto"/>
              <w:jc w:val="center"/>
              <w:rPr>
                <w:szCs w:val="24"/>
              </w:rPr>
            </w:pPr>
            <w:r>
              <w:rPr>
                <w:rFonts w:hint="eastAsia"/>
                <w:szCs w:val="24"/>
              </w:rPr>
              <w:t>质量</w:t>
            </w:r>
          </w:p>
        </w:tc>
        <w:tc>
          <w:tcPr>
            <w:tcW w:w="4105" w:type="dxa"/>
          </w:tcPr>
          <w:p w:rsidR="009F3DEC" w:rsidRPr="00151903" w:rsidRDefault="006C7419" w:rsidP="00AD09B1">
            <w:pPr>
              <w:spacing w:line="360" w:lineRule="auto"/>
              <w:jc w:val="center"/>
              <w:rPr>
                <w:szCs w:val="24"/>
              </w:rPr>
            </w:pPr>
            <w:r>
              <w:rPr>
                <w:szCs w:val="24"/>
              </w:rPr>
              <w:t>239</w:t>
            </w:r>
          </w:p>
        </w:tc>
      </w:tr>
      <w:tr w:rsidR="009F3DEC" w:rsidTr="00AD09B1">
        <w:tc>
          <w:tcPr>
            <w:tcW w:w="4105" w:type="dxa"/>
          </w:tcPr>
          <w:p w:rsidR="009F3DEC" w:rsidRPr="00151903" w:rsidRDefault="00043190" w:rsidP="00AD09B1">
            <w:pPr>
              <w:spacing w:line="360" w:lineRule="auto"/>
              <w:jc w:val="center"/>
              <w:rPr>
                <w:szCs w:val="24"/>
              </w:rPr>
            </w:pPr>
            <w:r>
              <w:rPr>
                <w:rFonts w:hint="eastAsia"/>
                <w:szCs w:val="24"/>
              </w:rPr>
              <w:t>特别</w:t>
            </w:r>
          </w:p>
        </w:tc>
        <w:tc>
          <w:tcPr>
            <w:tcW w:w="4105" w:type="dxa"/>
          </w:tcPr>
          <w:p w:rsidR="009F3DEC" w:rsidRPr="00151903" w:rsidRDefault="00043190" w:rsidP="00AD09B1">
            <w:pPr>
              <w:spacing w:line="360" w:lineRule="auto"/>
              <w:jc w:val="center"/>
              <w:rPr>
                <w:szCs w:val="24"/>
              </w:rPr>
            </w:pPr>
            <w:r>
              <w:rPr>
                <w:szCs w:val="24"/>
              </w:rPr>
              <w:t>57</w:t>
            </w:r>
          </w:p>
        </w:tc>
      </w:tr>
      <w:tr w:rsidR="009F3DEC" w:rsidTr="00AD09B1">
        <w:tc>
          <w:tcPr>
            <w:tcW w:w="4105" w:type="dxa"/>
          </w:tcPr>
          <w:p w:rsidR="009F3DEC" w:rsidRPr="00151903" w:rsidRDefault="00043190" w:rsidP="00AD09B1">
            <w:pPr>
              <w:spacing w:line="360" w:lineRule="auto"/>
              <w:jc w:val="center"/>
              <w:rPr>
                <w:szCs w:val="24"/>
              </w:rPr>
            </w:pPr>
            <w:r>
              <w:rPr>
                <w:rFonts w:hint="eastAsia"/>
                <w:szCs w:val="24"/>
              </w:rPr>
              <w:t>期待</w:t>
            </w:r>
          </w:p>
        </w:tc>
        <w:tc>
          <w:tcPr>
            <w:tcW w:w="4105" w:type="dxa"/>
          </w:tcPr>
          <w:p w:rsidR="009F3DEC" w:rsidRPr="00151903" w:rsidRDefault="00043190" w:rsidP="00AD09B1">
            <w:pPr>
              <w:spacing w:line="360" w:lineRule="auto"/>
              <w:jc w:val="center"/>
              <w:rPr>
                <w:szCs w:val="24"/>
              </w:rPr>
            </w:pPr>
            <w:r>
              <w:rPr>
                <w:szCs w:val="24"/>
              </w:rPr>
              <w:t>19</w:t>
            </w:r>
          </w:p>
        </w:tc>
      </w:tr>
      <w:tr w:rsidR="009F3DEC" w:rsidTr="00AD09B1">
        <w:tc>
          <w:tcPr>
            <w:tcW w:w="4105" w:type="dxa"/>
          </w:tcPr>
          <w:p w:rsidR="009F3DEC" w:rsidRPr="00151903" w:rsidRDefault="009F3DEC" w:rsidP="00AD09B1">
            <w:pPr>
              <w:spacing w:line="360" w:lineRule="auto"/>
              <w:jc w:val="center"/>
              <w:rPr>
                <w:szCs w:val="24"/>
              </w:rPr>
            </w:pPr>
            <w:r w:rsidRPr="00151903">
              <w:rPr>
                <w:szCs w:val="24"/>
              </w:rPr>
              <w:t>…</w:t>
            </w:r>
          </w:p>
        </w:tc>
        <w:tc>
          <w:tcPr>
            <w:tcW w:w="4105" w:type="dxa"/>
          </w:tcPr>
          <w:p w:rsidR="009F3DEC" w:rsidRPr="00151903" w:rsidRDefault="009F3DEC" w:rsidP="00AD09B1">
            <w:pPr>
              <w:spacing w:line="360" w:lineRule="auto"/>
              <w:jc w:val="center"/>
              <w:rPr>
                <w:szCs w:val="24"/>
              </w:rPr>
            </w:pPr>
            <w:r w:rsidRPr="00151903">
              <w:rPr>
                <w:szCs w:val="24"/>
              </w:rPr>
              <w:t>…</w:t>
            </w:r>
          </w:p>
        </w:tc>
      </w:tr>
      <w:tr w:rsidR="009F3DEC" w:rsidTr="00AD09B1">
        <w:tc>
          <w:tcPr>
            <w:tcW w:w="4105" w:type="dxa"/>
          </w:tcPr>
          <w:p w:rsidR="009F3DEC" w:rsidRPr="00151903" w:rsidRDefault="00043190" w:rsidP="00AD09B1">
            <w:pPr>
              <w:spacing w:line="360" w:lineRule="auto"/>
              <w:jc w:val="center"/>
              <w:rPr>
                <w:szCs w:val="24"/>
              </w:rPr>
            </w:pPr>
            <w:r>
              <w:rPr>
                <w:rFonts w:hint="eastAsia"/>
                <w:szCs w:val="24"/>
              </w:rPr>
              <w:t>数额</w:t>
            </w:r>
          </w:p>
        </w:tc>
        <w:tc>
          <w:tcPr>
            <w:tcW w:w="4105" w:type="dxa"/>
          </w:tcPr>
          <w:p w:rsidR="009F3DEC" w:rsidRPr="00151903" w:rsidRDefault="009F3DEC" w:rsidP="00AD09B1">
            <w:pPr>
              <w:spacing w:line="360" w:lineRule="auto"/>
              <w:jc w:val="center"/>
              <w:rPr>
                <w:szCs w:val="24"/>
              </w:rPr>
            </w:pPr>
            <w:r w:rsidRPr="00151903">
              <w:rPr>
                <w:rFonts w:hint="eastAsia"/>
                <w:szCs w:val="24"/>
              </w:rPr>
              <w:t>1</w:t>
            </w:r>
          </w:p>
        </w:tc>
      </w:tr>
    </w:tbl>
    <w:p w:rsidR="009F3DEC" w:rsidRDefault="009F3DEC" w:rsidP="009F3DEC">
      <w:pPr>
        <w:spacing w:line="360" w:lineRule="auto"/>
        <w:rPr>
          <w:sz w:val="24"/>
          <w:szCs w:val="24"/>
        </w:rPr>
      </w:pPr>
    </w:p>
    <w:p w:rsidR="009F3DEC" w:rsidRPr="00156DAC" w:rsidRDefault="009F3DEC" w:rsidP="005D3B45">
      <w:pPr>
        <w:jc w:val="center"/>
        <w:rPr>
          <w:sz w:val="24"/>
          <w:szCs w:val="24"/>
        </w:rPr>
      </w:pPr>
      <w:r w:rsidRPr="00EC0292">
        <w:rPr>
          <w:rFonts w:hint="eastAsia"/>
          <w:szCs w:val="24"/>
        </w:rPr>
        <w:t>表</w:t>
      </w:r>
      <w:r w:rsidRPr="00EC0292">
        <w:rPr>
          <w:rFonts w:hint="eastAsia"/>
          <w:szCs w:val="24"/>
        </w:rPr>
        <w:t>3</w:t>
      </w:r>
      <w:r w:rsidRPr="00EC0292">
        <w:rPr>
          <w:szCs w:val="24"/>
        </w:rPr>
        <w:t>.</w:t>
      </w:r>
      <w:r>
        <w:rPr>
          <w:szCs w:val="24"/>
        </w:rPr>
        <w:t>4</w:t>
      </w:r>
      <w:r w:rsidRPr="00EC0292">
        <w:rPr>
          <w:szCs w:val="24"/>
        </w:rPr>
        <w:t xml:space="preserve">  </w:t>
      </w:r>
      <w:r>
        <w:rPr>
          <w:rFonts w:hint="eastAsia"/>
          <w:szCs w:val="24"/>
        </w:rPr>
        <w:t>去停用词</w:t>
      </w:r>
      <w:r w:rsidRPr="00EC0292">
        <w:rPr>
          <w:rFonts w:hint="eastAsia"/>
          <w:szCs w:val="24"/>
        </w:rPr>
        <w:t>后新闻数据部分信息表</w:t>
      </w:r>
    </w:p>
    <w:tbl>
      <w:tblPr>
        <w:tblStyle w:val="ad"/>
        <w:tblW w:w="0" w:type="auto"/>
        <w:tblLook w:val="04A0" w:firstRow="1" w:lastRow="0" w:firstColumn="1" w:lastColumn="0" w:noHBand="0" w:noVBand="1"/>
      </w:tblPr>
      <w:tblGrid>
        <w:gridCol w:w="4105"/>
        <w:gridCol w:w="4105"/>
      </w:tblGrid>
      <w:tr w:rsidR="009F3DEC" w:rsidTr="00AD09B1">
        <w:tc>
          <w:tcPr>
            <w:tcW w:w="4105" w:type="dxa"/>
          </w:tcPr>
          <w:p w:rsidR="009F3DEC" w:rsidRPr="00091EAE" w:rsidRDefault="003802E3" w:rsidP="00AD09B1">
            <w:pPr>
              <w:spacing w:line="360" w:lineRule="auto"/>
              <w:jc w:val="center"/>
              <w:rPr>
                <w:szCs w:val="24"/>
              </w:rPr>
            </w:pPr>
            <w:r>
              <w:rPr>
                <w:rFonts w:hint="eastAsia"/>
                <w:szCs w:val="24"/>
              </w:rPr>
              <w:t>词汇</w:t>
            </w:r>
          </w:p>
        </w:tc>
        <w:tc>
          <w:tcPr>
            <w:tcW w:w="4105" w:type="dxa"/>
          </w:tcPr>
          <w:p w:rsidR="009F3DEC" w:rsidRPr="00091EAE" w:rsidRDefault="009F3DEC" w:rsidP="00AD09B1">
            <w:pPr>
              <w:spacing w:line="360" w:lineRule="auto"/>
              <w:jc w:val="center"/>
              <w:rPr>
                <w:szCs w:val="24"/>
              </w:rPr>
            </w:pPr>
            <w:r w:rsidRPr="00091EAE">
              <w:rPr>
                <w:rFonts w:hint="eastAsia"/>
                <w:szCs w:val="24"/>
              </w:rPr>
              <w:t>次数</w:t>
            </w:r>
          </w:p>
        </w:tc>
      </w:tr>
      <w:tr w:rsidR="009F3DEC" w:rsidTr="00AD09B1">
        <w:tc>
          <w:tcPr>
            <w:tcW w:w="4105" w:type="dxa"/>
          </w:tcPr>
          <w:p w:rsidR="009F3DEC" w:rsidRPr="00091EAE" w:rsidRDefault="003802E3" w:rsidP="00AD09B1">
            <w:pPr>
              <w:spacing w:line="360" w:lineRule="auto"/>
              <w:jc w:val="center"/>
              <w:rPr>
                <w:szCs w:val="24"/>
              </w:rPr>
            </w:pPr>
            <w:r>
              <w:rPr>
                <w:rFonts w:hint="eastAsia"/>
                <w:szCs w:val="24"/>
              </w:rPr>
              <w:t>中国</w:t>
            </w:r>
          </w:p>
        </w:tc>
        <w:tc>
          <w:tcPr>
            <w:tcW w:w="4105" w:type="dxa"/>
          </w:tcPr>
          <w:p w:rsidR="009F3DEC" w:rsidRPr="00091EAE" w:rsidRDefault="003802E3" w:rsidP="00AD09B1">
            <w:pPr>
              <w:spacing w:line="360" w:lineRule="auto"/>
              <w:jc w:val="center"/>
              <w:rPr>
                <w:szCs w:val="24"/>
              </w:rPr>
            </w:pPr>
            <w:r>
              <w:rPr>
                <w:szCs w:val="24"/>
              </w:rPr>
              <w:t>278</w:t>
            </w:r>
          </w:p>
        </w:tc>
      </w:tr>
      <w:tr w:rsidR="009F3DEC" w:rsidTr="00AD09B1">
        <w:tc>
          <w:tcPr>
            <w:tcW w:w="4105" w:type="dxa"/>
          </w:tcPr>
          <w:p w:rsidR="009F3DEC" w:rsidRPr="00091EAE" w:rsidRDefault="003802E3" w:rsidP="00AD09B1">
            <w:pPr>
              <w:spacing w:line="360" w:lineRule="auto"/>
              <w:jc w:val="center"/>
              <w:rPr>
                <w:szCs w:val="24"/>
              </w:rPr>
            </w:pPr>
            <w:r>
              <w:rPr>
                <w:rFonts w:hint="eastAsia"/>
                <w:szCs w:val="24"/>
              </w:rPr>
              <w:t>争霸</w:t>
            </w:r>
          </w:p>
        </w:tc>
        <w:tc>
          <w:tcPr>
            <w:tcW w:w="4105" w:type="dxa"/>
          </w:tcPr>
          <w:p w:rsidR="009F3DEC" w:rsidRPr="00091EAE" w:rsidRDefault="003802E3" w:rsidP="00AD09B1">
            <w:pPr>
              <w:spacing w:line="360" w:lineRule="auto"/>
              <w:jc w:val="center"/>
              <w:rPr>
                <w:szCs w:val="24"/>
              </w:rPr>
            </w:pPr>
            <w:r>
              <w:rPr>
                <w:szCs w:val="24"/>
              </w:rPr>
              <w:t>2</w:t>
            </w:r>
          </w:p>
        </w:tc>
      </w:tr>
      <w:tr w:rsidR="009F3DEC" w:rsidTr="00AD09B1">
        <w:tc>
          <w:tcPr>
            <w:tcW w:w="4105" w:type="dxa"/>
          </w:tcPr>
          <w:p w:rsidR="009F3DEC" w:rsidRPr="00091EAE" w:rsidRDefault="003802E3" w:rsidP="00AD09B1">
            <w:pPr>
              <w:spacing w:line="360" w:lineRule="auto"/>
              <w:jc w:val="center"/>
              <w:rPr>
                <w:szCs w:val="24"/>
              </w:rPr>
            </w:pPr>
            <w:r>
              <w:rPr>
                <w:rFonts w:hint="eastAsia"/>
                <w:szCs w:val="24"/>
              </w:rPr>
              <w:t>目的</w:t>
            </w:r>
          </w:p>
        </w:tc>
        <w:tc>
          <w:tcPr>
            <w:tcW w:w="4105" w:type="dxa"/>
          </w:tcPr>
          <w:p w:rsidR="009F3DEC" w:rsidRPr="00091EAE" w:rsidRDefault="003802E3" w:rsidP="00AD09B1">
            <w:pPr>
              <w:spacing w:line="360" w:lineRule="auto"/>
              <w:jc w:val="center"/>
              <w:rPr>
                <w:szCs w:val="24"/>
              </w:rPr>
            </w:pPr>
            <w:r>
              <w:rPr>
                <w:szCs w:val="24"/>
              </w:rPr>
              <w:t>12</w:t>
            </w:r>
          </w:p>
        </w:tc>
      </w:tr>
      <w:tr w:rsidR="009F3DEC" w:rsidTr="00AD09B1">
        <w:tc>
          <w:tcPr>
            <w:tcW w:w="4105" w:type="dxa"/>
          </w:tcPr>
          <w:p w:rsidR="009F3DEC" w:rsidRPr="00091EAE" w:rsidRDefault="003802E3" w:rsidP="00AD09B1">
            <w:pPr>
              <w:spacing w:line="360" w:lineRule="auto"/>
              <w:jc w:val="center"/>
              <w:rPr>
                <w:szCs w:val="24"/>
              </w:rPr>
            </w:pPr>
            <w:r>
              <w:rPr>
                <w:rFonts w:hint="eastAsia"/>
                <w:szCs w:val="24"/>
              </w:rPr>
              <w:t>全球战略</w:t>
            </w:r>
          </w:p>
        </w:tc>
        <w:tc>
          <w:tcPr>
            <w:tcW w:w="4105" w:type="dxa"/>
          </w:tcPr>
          <w:p w:rsidR="009F3DEC" w:rsidRPr="00091EAE" w:rsidRDefault="003802E3" w:rsidP="00AD09B1">
            <w:pPr>
              <w:spacing w:line="360" w:lineRule="auto"/>
              <w:jc w:val="center"/>
              <w:rPr>
                <w:szCs w:val="24"/>
              </w:rPr>
            </w:pPr>
            <w:r>
              <w:rPr>
                <w:szCs w:val="24"/>
              </w:rPr>
              <w:t>1</w:t>
            </w:r>
          </w:p>
        </w:tc>
      </w:tr>
      <w:tr w:rsidR="009F3DEC" w:rsidTr="00AD09B1">
        <w:tc>
          <w:tcPr>
            <w:tcW w:w="4105" w:type="dxa"/>
          </w:tcPr>
          <w:p w:rsidR="009F3DEC" w:rsidRPr="00091EAE" w:rsidRDefault="003802E3" w:rsidP="00AD09B1">
            <w:pPr>
              <w:spacing w:line="360" w:lineRule="auto"/>
              <w:jc w:val="center"/>
              <w:rPr>
                <w:szCs w:val="24"/>
              </w:rPr>
            </w:pPr>
            <w:r>
              <w:rPr>
                <w:rFonts w:hint="eastAsia"/>
                <w:szCs w:val="24"/>
              </w:rPr>
              <w:t>布局</w:t>
            </w:r>
          </w:p>
        </w:tc>
        <w:tc>
          <w:tcPr>
            <w:tcW w:w="4105" w:type="dxa"/>
          </w:tcPr>
          <w:p w:rsidR="009F3DEC" w:rsidRPr="00091EAE" w:rsidRDefault="005C4440" w:rsidP="00AD09B1">
            <w:pPr>
              <w:spacing w:line="360" w:lineRule="auto"/>
              <w:jc w:val="center"/>
              <w:rPr>
                <w:szCs w:val="24"/>
              </w:rPr>
            </w:pPr>
            <w:r>
              <w:rPr>
                <w:szCs w:val="24"/>
              </w:rPr>
              <w:t>1</w:t>
            </w:r>
          </w:p>
        </w:tc>
      </w:tr>
      <w:tr w:rsidR="009F3DEC" w:rsidTr="00AD09B1">
        <w:tc>
          <w:tcPr>
            <w:tcW w:w="4105" w:type="dxa"/>
          </w:tcPr>
          <w:p w:rsidR="009F3DEC" w:rsidRPr="00091EAE" w:rsidRDefault="009F3DEC" w:rsidP="00AD09B1">
            <w:pPr>
              <w:spacing w:line="360" w:lineRule="auto"/>
              <w:jc w:val="center"/>
              <w:rPr>
                <w:szCs w:val="24"/>
              </w:rPr>
            </w:pPr>
            <w:r w:rsidRPr="00091EAE">
              <w:rPr>
                <w:szCs w:val="24"/>
              </w:rPr>
              <w:t>…</w:t>
            </w:r>
          </w:p>
        </w:tc>
        <w:tc>
          <w:tcPr>
            <w:tcW w:w="4105" w:type="dxa"/>
          </w:tcPr>
          <w:p w:rsidR="009F3DEC" w:rsidRPr="00091EAE" w:rsidRDefault="009F3DEC" w:rsidP="00AD09B1">
            <w:pPr>
              <w:spacing w:line="360" w:lineRule="auto"/>
              <w:jc w:val="center"/>
              <w:rPr>
                <w:szCs w:val="24"/>
              </w:rPr>
            </w:pPr>
            <w:r w:rsidRPr="00091EAE">
              <w:rPr>
                <w:szCs w:val="24"/>
              </w:rPr>
              <w:t>…</w:t>
            </w:r>
          </w:p>
        </w:tc>
      </w:tr>
      <w:tr w:rsidR="009F3DEC" w:rsidTr="00AD09B1">
        <w:tc>
          <w:tcPr>
            <w:tcW w:w="4105" w:type="dxa"/>
          </w:tcPr>
          <w:p w:rsidR="009F3DEC" w:rsidRPr="00091EAE" w:rsidRDefault="00505C5E" w:rsidP="00AD09B1">
            <w:pPr>
              <w:spacing w:line="360" w:lineRule="auto"/>
              <w:jc w:val="center"/>
              <w:rPr>
                <w:szCs w:val="24"/>
              </w:rPr>
            </w:pPr>
            <w:r>
              <w:rPr>
                <w:rFonts w:hint="eastAsia"/>
                <w:szCs w:val="24"/>
              </w:rPr>
              <w:t>葬身大海</w:t>
            </w:r>
          </w:p>
        </w:tc>
        <w:tc>
          <w:tcPr>
            <w:tcW w:w="4105" w:type="dxa"/>
          </w:tcPr>
          <w:p w:rsidR="009F3DEC" w:rsidRPr="00091EAE" w:rsidRDefault="009F3DEC" w:rsidP="00AD09B1">
            <w:pPr>
              <w:spacing w:line="360" w:lineRule="auto"/>
              <w:jc w:val="center"/>
              <w:rPr>
                <w:szCs w:val="24"/>
              </w:rPr>
            </w:pPr>
            <w:r w:rsidRPr="00091EAE">
              <w:rPr>
                <w:rFonts w:hint="eastAsia"/>
                <w:szCs w:val="24"/>
              </w:rPr>
              <w:t>1</w:t>
            </w:r>
          </w:p>
        </w:tc>
      </w:tr>
    </w:tbl>
    <w:p w:rsidR="009F3DEC" w:rsidRDefault="009F3DEC" w:rsidP="009F3DEC">
      <w:pPr>
        <w:spacing w:line="360" w:lineRule="auto"/>
        <w:rPr>
          <w:sz w:val="24"/>
          <w:szCs w:val="24"/>
        </w:rPr>
      </w:pPr>
    </w:p>
    <w:p w:rsidR="00330268" w:rsidRDefault="00F003AA" w:rsidP="00F003AA">
      <w:pPr>
        <w:spacing w:line="360" w:lineRule="auto"/>
        <w:ind w:firstLine="425"/>
        <w:rPr>
          <w:sz w:val="24"/>
          <w:szCs w:val="24"/>
        </w:rPr>
      </w:pPr>
      <w:r>
        <w:rPr>
          <w:rFonts w:hint="eastAsia"/>
          <w:sz w:val="24"/>
          <w:szCs w:val="24"/>
        </w:rPr>
        <w:t>观察数据可以发现一个现象，由于选取的数据量较少，去停用词之后的数据中存在大量的出现词数为</w:t>
      </w:r>
      <w:r>
        <w:rPr>
          <w:rFonts w:hint="eastAsia"/>
          <w:sz w:val="24"/>
          <w:szCs w:val="24"/>
        </w:rPr>
        <w:t>1</w:t>
      </w:r>
      <w:r>
        <w:rPr>
          <w:rFonts w:hint="eastAsia"/>
          <w:sz w:val="24"/>
          <w:szCs w:val="24"/>
        </w:rPr>
        <w:t>的词，那么这些仅出现一次的词也只能在一个句子中出现，这样的话，这些词对应的</w:t>
      </w:r>
      <w:r>
        <w:rPr>
          <w:rFonts w:hint="eastAsia"/>
          <w:sz w:val="24"/>
          <w:szCs w:val="24"/>
        </w:rPr>
        <w:t>m</w:t>
      </w:r>
      <w:r>
        <w:rPr>
          <w:rFonts w:hint="eastAsia"/>
          <w:sz w:val="24"/>
          <w:szCs w:val="24"/>
        </w:rPr>
        <w:t>、</w:t>
      </w:r>
      <w:r>
        <w:rPr>
          <w:rFonts w:hint="eastAsia"/>
          <w:sz w:val="24"/>
          <w:szCs w:val="24"/>
        </w:rPr>
        <w:t>n</w:t>
      </w:r>
      <w:r>
        <w:rPr>
          <w:rFonts w:hint="eastAsia"/>
          <w:sz w:val="24"/>
          <w:szCs w:val="24"/>
        </w:rPr>
        <w:t>、</w:t>
      </w:r>
      <w:r>
        <w:rPr>
          <w:rFonts w:hint="eastAsia"/>
          <w:sz w:val="24"/>
          <w:szCs w:val="24"/>
        </w:rPr>
        <w:t>p</w:t>
      </w:r>
      <w:r>
        <w:rPr>
          <w:rFonts w:hint="eastAsia"/>
          <w:sz w:val="24"/>
          <w:szCs w:val="24"/>
        </w:rPr>
        <w:t>、</w:t>
      </w:r>
      <w:r>
        <w:rPr>
          <w:rFonts w:hint="eastAsia"/>
          <w:sz w:val="24"/>
          <w:szCs w:val="24"/>
        </w:rPr>
        <w:t>q</w:t>
      </w:r>
      <w:r>
        <w:rPr>
          <w:rFonts w:hint="eastAsia"/>
          <w:sz w:val="24"/>
          <w:szCs w:val="24"/>
        </w:rPr>
        <w:t>的值也都相同，那么最终计算的</w:t>
      </w:r>
      <w:r>
        <w:rPr>
          <w:rFonts w:hint="eastAsia"/>
          <w:sz w:val="24"/>
          <w:szCs w:val="24"/>
        </w:rPr>
        <w:t>T</w:t>
      </w:r>
      <w:r>
        <w:rPr>
          <w:sz w:val="24"/>
          <w:szCs w:val="24"/>
        </w:rPr>
        <w:t>F-IDF</w:t>
      </w:r>
      <w:r>
        <w:rPr>
          <w:rFonts w:hint="eastAsia"/>
          <w:sz w:val="24"/>
          <w:szCs w:val="24"/>
        </w:rPr>
        <w:t>值也可能相同，这时就需要设置一个</w:t>
      </w:r>
      <w:r>
        <w:rPr>
          <w:rFonts w:hint="eastAsia"/>
          <w:sz w:val="24"/>
          <w:szCs w:val="24"/>
        </w:rPr>
        <w:t>T</w:t>
      </w:r>
      <w:r>
        <w:rPr>
          <w:sz w:val="24"/>
          <w:szCs w:val="24"/>
        </w:rPr>
        <w:t>F-IDF</w:t>
      </w:r>
      <w:r>
        <w:rPr>
          <w:rFonts w:hint="eastAsia"/>
          <w:sz w:val="24"/>
          <w:szCs w:val="24"/>
        </w:rPr>
        <w:t>值门槛来将这类干扰信息排除，这将在第</w:t>
      </w:r>
      <w:r>
        <w:rPr>
          <w:rFonts w:hint="eastAsia"/>
          <w:sz w:val="24"/>
          <w:szCs w:val="24"/>
        </w:rPr>
        <w:t>4</w:t>
      </w:r>
      <w:r>
        <w:rPr>
          <w:rFonts w:hint="eastAsia"/>
          <w:sz w:val="24"/>
          <w:szCs w:val="24"/>
        </w:rPr>
        <w:t>章中详细讨论。</w:t>
      </w:r>
      <w:r w:rsidR="00811BC4">
        <w:rPr>
          <w:rFonts w:hint="eastAsia"/>
          <w:sz w:val="24"/>
          <w:szCs w:val="24"/>
        </w:rPr>
        <w:t>同时通过这两组数据发现</w:t>
      </w:r>
      <w:r w:rsidR="0072128D">
        <w:rPr>
          <w:rFonts w:hint="eastAsia"/>
          <w:sz w:val="24"/>
          <w:szCs w:val="24"/>
        </w:rPr>
        <w:t>另外一个有趣的现象</w:t>
      </w:r>
      <w:r w:rsidR="00811BC4">
        <w:rPr>
          <w:rFonts w:hint="eastAsia"/>
          <w:sz w:val="24"/>
          <w:szCs w:val="24"/>
        </w:rPr>
        <w:t>，</w:t>
      </w:r>
      <w:r w:rsidR="0072128D">
        <w:rPr>
          <w:rFonts w:hint="eastAsia"/>
          <w:sz w:val="24"/>
          <w:szCs w:val="24"/>
        </w:rPr>
        <w:t>对于</w:t>
      </w:r>
      <w:r w:rsidR="00811BC4">
        <w:rPr>
          <w:rFonts w:hint="eastAsia"/>
          <w:sz w:val="24"/>
          <w:szCs w:val="24"/>
        </w:rPr>
        <w:t>同样的字数</w:t>
      </w:r>
      <w:r w:rsidR="00C024E8">
        <w:rPr>
          <w:rFonts w:hint="eastAsia"/>
          <w:sz w:val="24"/>
          <w:szCs w:val="24"/>
        </w:rPr>
        <w:t>（</w:t>
      </w:r>
      <w:proofErr w:type="gramStart"/>
      <w:r w:rsidR="00C024E8">
        <w:rPr>
          <w:rFonts w:hint="eastAsia"/>
          <w:sz w:val="24"/>
          <w:szCs w:val="24"/>
        </w:rPr>
        <w:t>源领域</w:t>
      </w:r>
      <w:proofErr w:type="gramEnd"/>
      <w:r w:rsidR="00C024E8">
        <w:rPr>
          <w:rFonts w:hint="eastAsia"/>
          <w:sz w:val="24"/>
          <w:szCs w:val="24"/>
        </w:rPr>
        <w:t>与目标领域每个句子的字数都是在</w:t>
      </w:r>
      <w:r w:rsidR="00C024E8">
        <w:rPr>
          <w:rFonts w:hint="eastAsia"/>
          <w:sz w:val="24"/>
          <w:szCs w:val="24"/>
        </w:rPr>
        <w:t>2</w:t>
      </w:r>
      <w:r w:rsidR="00C024E8">
        <w:rPr>
          <w:sz w:val="24"/>
          <w:szCs w:val="24"/>
        </w:rPr>
        <w:t>0</w:t>
      </w:r>
      <w:r w:rsidR="00C024E8">
        <w:rPr>
          <w:rFonts w:hint="eastAsia"/>
          <w:sz w:val="24"/>
          <w:szCs w:val="24"/>
        </w:rPr>
        <w:t>-</w:t>
      </w:r>
      <w:r w:rsidR="00C024E8">
        <w:rPr>
          <w:sz w:val="24"/>
          <w:szCs w:val="24"/>
        </w:rPr>
        <w:t>30</w:t>
      </w:r>
      <w:r w:rsidR="00C024E8">
        <w:rPr>
          <w:rFonts w:hint="eastAsia"/>
          <w:sz w:val="24"/>
          <w:szCs w:val="24"/>
        </w:rPr>
        <w:t>字之间）</w:t>
      </w:r>
      <w:r w:rsidR="0072128D">
        <w:rPr>
          <w:rFonts w:hint="eastAsia"/>
          <w:sz w:val="24"/>
          <w:szCs w:val="24"/>
        </w:rPr>
        <w:t>、同样的数据量、</w:t>
      </w:r>
      <w:r w:rsidR="00C024E8">
        <w:rPr>
          <w:rFonts w:hint="eastAsia"/>
          <w:sz w:val="24"/>
          <w:szCs w:val="24"/>
        </w:rPr>
        <w:t>同样的</w:t>
      </w:r>
      <w:proofErr w:type="spellStart"/>
      <w:r w:rsidR="00C024E8">
        <w:rPr>
          <w:rFonts w:hint="eastAsia"/>
          <w:sz w:val="24"/>
          <w:szCs w:val="24"/>
        </w:rPr>
        <w:t>jieba</w:t>
      </w:r>
      <w:proofErr w:type="spellEnd"/>
      <w:r w:rsidR="00C024E8">
        <w:rPr>
          <w:rFonts w:hint="eastAsia"/>
          <w:sz w:val="24"/>
          <w:szCs w:val="24"/>
        </w:rPr>
        <w:t>分词工具和同样的停用词语表，</w:t>
      </w:r>
      <w:r w:rsidR="0072128D">
        <w:rPr>
          <w:rFonts w:hint="eastAsia"/>
          <w:sz w:val="24"/>
          <w:szCs w:val="24"/>
        </w:rPr>
        <w:t>新闻领域的分词结果总是比电</w:t>
      </w:r>
      <w:proofErr w:type="gramStart"/>
      <w:r w:rsidR="0072128D">
        <w:rPr>
          <w:rFonts w:hint="eastAsia"/>
          <w:sz w:val="24"/>
          <w:szCs w:val="24"/>
        </w:rPr>
        <w:t>商领域</w:t>
      </w:r>
      <w:proofErr w:type="gramEnd"/>
      <w:r w:rsidR="0072128D">
        <w:rPr>
          <w:rFonts w:hint="eastAsia"/>
          <w:sz w:val="24"/>
          <w:szCs w:val="24"/>
        </w:rPr>
        <w:t>的多，</w:t>
      </w:r>
      <w:r w:rsidR="009459CD">
        <w:rPr>
          <w:rFonts w:hint="eastAsia"/>
          <w:sz w:val="24"/>
          <w:szCs w:val="24"/>
        </w:rPr>
        <w:t>这也从另一个维度上说明了两个领域的文本</w:t>
      </w:r>
      <w:r w:rsidR="009459CD">
        <w:rPr>
          <w:rFonts w:hint="eastAsia"/>
          <w:sz w:val="24"/>
          <w:szCs w:val="24"/>
        </w:rPr>
        <w:lastRenderedPageBreak/>
        <w:t>在特点上有着较大的不同，不过这并不在本课题的研究范围之内</w:t>
      </w:r>
      <w:r w:rsidR="00120FC6">
        <w:rPr>
          <w:rFonts w:hint="eastAsia"/>
          <w:sz w:val="24"/>
          <w:szCs w:val="24"/>
        </w:rPr>
        <w:t>，</w:t>
      </w:r>
      <w:r w:rsidR="00664E75">
        <w:rPr>
          <w:rFonts w:hint="eastAsia"/>
          <w:sz w:val="24"/>
          <w:szCs w:val="24"/>
        </w:rPr>
        <w:t>将现阶段数据保存至磁盘，以便后续工作。</w:t>
      </w:r>
    </w:p>
    <w:p w:rsidR="00EB5A9A" w:rsidRPr="00CB7E27" w:rsidRDefault="00EB5A9A" w:rsidP="00EB5A9A">
      <w:pPr>
        <w:pStyle w:val="2"/>
      </w:pPr>
      <w:bookmarkStart w:id="56" w:name="_Toc41032177"/>
      <w:r>
        <w:t xml:space="preserve">3.4  </w:t>
      </w:r>
      <w:r>
        <w:rPr>
          <w:rFonts w:hint="eastAsia"/>
        </w:rPr>
        <w:t>本章小结</w:t>
      </w:r>
      <w:bookmarkEnd w:id="56"/>
    </w:p>
    <w:p w:rsidR="00330268" w:rsidRDefault="00E03FC3" w:rsidP="00FD5CB8">
      <w:pPr>
        <w:spacing w:line="360" w:lineRule="auto"/>
        <w:ind w:firstLine="425"/>
        <w:rPr>
          <w:sz w:val="24"/>
          <w:szCs w:val="24"/>
        </w:rPr>
      </w:pPr>
      <w:r>
        <w:rPr>
          <w:rFonts w:hint="eastAsia"/>
          <w:sz w:val="24"/>
          <w:szCs w:val="24"/>
        </w:rPr>
        <w:t>本章主要进行了课题的任务梳理及数据预处理的工作</w:t>
      </w:r>
      <w:r w:rsidR="000541EE">
        <w:rPr>
          <w:rFonts w:hint="eastAsia"/>
          <w:sz w:val="24"/>
          <w:szCs w:val="24"/>
        </w:rPr>
        <w:t>。在第一小节中，对本本课题的完成步骤做了详细的梳理工作，对每一步的所要完成的任务、应选取的算法等方面做了详细介绍。在第二小节中，</w:t>
      </w:r>
      <w:r w:rsidR="00772B60">
        <w:rPr>
          <w:rFonts w:hint="eastAsia"/>
          <w:sz w:val="24"/>
          <w:szCs w:val="24"/>
        </w:rPr>
        <w:t>针对本课题所选择的两个领域，介绍了如何进行</w:t>
      </w:r>
      <w:r w:rsidR="000541EE">
        <w:rPr>
          <w:rFonts w:hint="eastAsia"/>
          <w:sz w:val="24"/>
          <w:szCs w:val="24"/>
        </w:rPr>
        <w:t>对文本的搜集</w:t>
      </w:r>
      <w:r w:rsidR="00772B60">
        <w:rPr>
          <w:rFonts w:hint="eastAsia"/>
          <w:sz w:val="24"/>
          <w:szCs w:val="24"/>
        </w:rPr>
        <w:t>能够满足</w:t>
      </w:r>
      <w:r w:rsidR="00C52CFE">
        <w:rPr>
          <w:rFonts w:hint="eastAsia"/>
          <w:sz w:val="24"/>
          <w:szCs w:val="24"/>
        </w:rPr>
        <w:t>广泛性、代表性、数量、长度的要求。在第三节中，先对采集到的数据进行了整体描述，随后着重介绍了数据的预处理过程，包括数据截取，文本分割，停用词删除，词汇统计四个方面。截止到本章，本课题的前期准备工作基本完成，为后期的特征提取，特征对齐，分类器构造等方面的工作做好了充分的准备。</w:t>
      </w:r>
    </w:p>
    <w:p w:rsidR="00805C12" w:rsidRDefault="00FF36D4" w:rsidP="00CA60E7">
      <w:pPr>
        <w:pStyle w:val="1"/>
        <w:spacing w:before="312" w:after="312"/>
      </w:pPr>
      <w:bookmarkStart w:id="57" w:name="_Toc41032178"/>
      <w:bookmarkStart w:id="58" w:name="_GoBack"/>
      <w:bookmarkEnd w:id="58"/>
      <w:r>
        <w:t xml:space="preserve">4 </w:t>
      </w:r>
      <w:r>
        <w:rPr>
          <w:rFonts w:hint="eastAsia"/>
        </w:rPr>
        <w:t>特征提取</w:t>
      </w:r>
      <w:bookmarkEnd w:id="57"/>
    </w:p>
    <w:p w:rsidR="00CA60E7" w:rsidRPr="00CA60E7" w:rsidRDefault="00CA60E7" w:rsidP="00CA60E7">
      <w:pPr>
        <w:spacing w:line="360" w:lineRule="auto"/>
      </w:pPr>
      <w:r>
        <w:tab/>
      </w:r>
      <w:r>
        <w:rPr>
          <w:rFonts w:hint="eastAsia"/>
          <w:sz w:val="24"/>
        </w:rPr>
        <w:t>在前三章的基础上，</w:t>
      </w:r>
      <w:r w:rsidR="003B5083">
        <w:rPr>
          <w:rFonts w:hint="eastAsia"/>
          <w:sz w:val="24"/>
        </w:rPr>
        <w:t>本章进行文本特征提取工作，</w:t>
      </w:r>
      <w:r w:rsidR="000177A7">
        <w:rPr>
          <w:rFonts w:hint="eastAsia"/>
          <w:sz w:val="24"/>
        </w:rPr>
        <w:t>如前所述，</w:t>
      </w:r>
      <w:r w:rsidR="000177A7">
        <w:rPr>
          <w:rFonts w:hint="eastAsia"/>
          <w:sz w:val="24"/>
          <w:szCs w:val="24"/>
        </w:rPr>
        <w:t>文本特征是文本中与文本表达的意图相匹配或能够代表文本意图的字、词、短语或其他元素</w:t>
      </w:r>
    </w:p>
    <w:p w:rsidR="00FF36D4" w:rsidRDefault="005F7C43" w:rsidP="00A24914">
      <w:pPr>
        <w:spacing w:line="360" w:lineRule="auto"/>
        <w:rPr>
          <w:rFonts w:ascii="宋体" w:hAnsi="宋体"/>
          <w:sz w:val="24"/>
          <w:szCs w:val="24"/>
        </w:rPr>
      </w:pPr>
      <w:r>
        <w:rPr>
          <w:rFonts w:ascii="宋体" w:hAnsi="宋体" w:hint="eastAsia"/>
          <w:sz w:val="24"/>
          <w:szCs w:val="24"/>
        </w:rPr>
        <w:t>，在第2章中已经对文本特征提取中的三个主流算法进行了讲解，本课题中</w:t>
      </w:r>
      <w:r w:rsidR="00187285">
        <w:rPr>
          <w:rFonts w:ascii="宋体" w:hAnsi="宋体" w:hint="eastAsia"/>
          <w:sz w:val="24"/>
          <w:szCs w:val="24"/>
        </w:rPr>
        <w:t>使用了除了前述的三个算法之外的另一个主流算法——</w:t>
      </w:r>
      <w:r w:rsidR="00187285" w:rsidRPr="00187285">
        <w:rPr>
          <w:rFonts w:ascii="宋体" w:hAnsi="宋体" w:hint="eastAsia"/>
          <w:sz w:val="24"/>
          <w:szCs w:val="24"/>
        </w:rPr>
        <w:t>词频-逆文档频率(</w:t>
      </w:r>
      <w:r w:rsidR="00187285" w:rsidRPr="00187285">
        <w:rPr>
          <w:rFonts w:ascii="宋体" w:hAnsi="宋体"/>
          <w:sz w:val="24"/>
          <w:szCs w:val="24"/>
        </w:rPr>
        <w:t>Term Frequency–Inverse Document Frequency, TF-IDF)</w:t>
      </w:r>
      <w:r w:rsidR="00187285" w:rsidRPr="00187285">
        <w:rPr>
          <w:rFonts w:ascii="宋体" w:hAnsi="宋体" w:hint="eastAsia"/>
          <w:sz w:val="24"/>
          <w:szCs w:val="24"/>
        </w:rPr>
        <w:t>统计法</w:t>
      </w:r>
    </w:p>
    <w:p w:rsidR="00747AD3" w:rsidRPr="00935BE2" w:rsidRDefault="00935BE2" w:rsidP="00935BE2">
      <w:pPr>
        <w:pStyle w:val="2"/>
      </w:pPr>
      <w:r>
        <w:t xml:space="preserve">4.1  </w:t>
      </w:r>
      <w:r>
        <w:rPr>
          <w:rFonts w:hint="eastAsia"/>
        </w:rPr>
        <w:t>算法</w:t>
      </w:r>
      <w:r w:rsidR="00DF43AD">
        <w:rPr>
          <w:rFonts w:hint="eastAsia"/>
        </w:rPr>
        <w:t>选择</w:t>
      </w:r>
    </w:p>
    <w:p w:rsidR="002A106C" w:rsidRDefault="006E2975" w:rsidP="001D7E03">
      <w:pPr>
        <w:spacing w:line="360" w:lineRule="auto"/>
        <w:ind w:firstLine="425"/>
        <w:rPr>
          <w:sz w:val="24"/>
          <w:szCs w:val="24"/>
        </w:rPr>
      </w:pPr>
      <w:r>
        <w:rPr>
          <w:rFonts w:hint="eastAsia"/>
          <w:sz w:val="24"/>
          <w:szCs w:val="24"/>
        </w:rPr>
        <w:t>在</w:t>
      </w:r>
      <w:r w:rsidR="002A106C">
        <w:rPr>
          <w:rFonts w:hint="eastAsia"/>
          <w:sz w:val="24"/>
          <w:szCs w:val="24"/>
        </w:rPr>
        <w:t>阅读相关文献资料</w:t>
      </w:r>
      <w:r>
        <w:rPr>
          <w:rFonts w:hint="eastAsia"/>
          <w:sz w:val="24"/>
          <w:szCs w:val="24"/>
        </w:rPr>
        <w:t>后</w:t>
      </w:r>
      <w:r w:rsidR="002A106C">
        <w:rPr>
          <w:rFonts w:hint="eastAsia"/>
          <w:sz w:val="24"/>
          <w:szCs w:val="24"/>
        </w:rPr>
        <w:t>，</w:t>
      </w:r>
      <w:r>
        <w:rPr>
          <w:rFonts w:hint="eastAsia"/>
          <w:sz w:val="24"/>
          <w:szCs w:val="24"/>
        </w:rPr>
        <w:t>对</w:t>
      </w:r>
      <w:r>
        <w:rPr>
          <w:rFonts w:hint="eastAsia"/>
          <w:sz w:val="24"/>
          <w:szCs w:val="24"/>
        </w:rPr>
        <w:t>T</w:t>
      </w:r>
      <w:r>
        <w:rPr>
          <w:sz w:val="24"/>
          <w:szCs w:val="24"/>
        </w:rPr>
        <w:t>F-IDF</w:t>
      </w:r>
      <w:r>
        <w:rPr>
          <w:rFonts w:hint="eastAsia"/>
          <w:sz w:val="24"/>
          <w:szCs w:val="24"/>
        </w:rPr>
        <w:t>算法及其优势有了较为深刻的了解。</w:t>
      </w:r>
    </w:p>
    <w:p w:rsidR="001D7E03" w:rsidRDefault="001D7E03" w:rsidP="006E2975">
      <w:pPr>
        <w:spacing w:line="360" w:lineRule="auto"/>
        <w:ind w:firstLine="425"/>
        <w:rPr>
          <w:sz w:val="24"/>
          <w:szCs w:val="24"/>
        </w:rPr>
      </w:pPr>
      <w:r w:rsidRPr="00E95CF9">
        <w:rPr>
          <w:sz w:val="24"/>
          <w:szCs w:val="24"/>
        </w:rPr>
        <w:t>词频</w:t>
      </w:r>
      <w:r w:rsidRPr="00E95CF9">
        <w:rPr>
          <w:sz w:val="24"/>
          <w:szCs w:val="24"/>
        </w:rPr>
        <w:t>-</w:t>
      </w:r>
      <w:r w:rsidRPr="00E95CF9">
        <w:rPr>
          <w:sz w:val="24"/>
          <w:szCs w:val="24"/>
        </w:rPr>
        <w:t>逆文档频率</w:t>
      </w:r>
      <w:r>
        <w:rPr>
          <w:rFonts w:hint="eastAsia"/>
          <w:sz w:val="24"/>
          <w:szCs w:val="24"/>
        </w:rPr>
        <w:t>这个概念由两个词组成：词频</w:t>
      </w:r>
      <w:r>
        <w:rPr>
          <w:rFonts w:hint="eastAsia"/>
          <w:sz w:val="24"/>
          <w:szCs w:val="24"/>
        </w:rPr>
        <w:t>(</w:t>
      </w:r>
      <w:r>
        <w:rPr>
          <w:sz w:val="24"/>
          <w:szCs w:val="24"/>
        </w:rPr>
        <w:t>Term Frequency, TF)</w:t>
      </w:r>
      <w:r>
        <w:rPr>
          <w:rFonts w:hint="eastAsia"/>
          <w:sz w:val="24"/>
          <w:szCs w:val="24"/>
        </w:rPr>
        <w:t>、逆文档频率</w:t>
      </w:r>
      <w:r>
        <w:rPr>
          <w:rFonts w:hint="eastAsia"/>
          <w:sz w:val="24"/>
          <w:szCs w:val="24"/>
        </w:rPr>
        <w:t>(</w:t>
      </w:r>
      <w:r w:rsidRPr="00E95CF9">
        <w:rPr>
          <w:sz w:val="24"/>
          <w:szCs w:val="24"/>
        </w:rPr>
        <w:t>Inverse Document Frequency</w:t>
      </w:r>
      <w:r>
        <w:rPr>
          <w:sz w:val="24"/>
          <w:szCs w:val="24"/>
        </w:rPr>
        <w:t>, IDF)</w:t>
      </w:r>
      <w:r>
        <w:rPr>
          <w:rFonts w:hint="eastAsia"/>
          <w:sz w:val="24"/>
          <w:szCs w:val="24"/>
        </w:rPr>
        <w:t>。</w:t>
      </w:r>
    </w:p>
    <w:p w:rsidR="001D7E03" w:rsidRDefault="001D7E03" w:rsidP="001D7E03">
      <w:pPr>
        <w:spacing w:line="360" w:lineRule="auto"/>
        <w:ind w:firstLine="425"/>
        <w:rPr>
          <w:sz w:val="24"/>
          <w:szCs w:val="24"/>
        </w:rPr>
      </w:pPr>
      <w:r>
        <w:rPr>
          <w:rFonts w:hint="eastAsia"/>
          <w:sz w:val="24"/>
          <w:szCs w:val="24"/>
        </w:rPr>
        <w:t>词频是即一个词在文档中出现的次数，显然，一个词在文章中出现次数越多</w:t>
      </w:r>
      <w:r w:rsidRPr="00E95CF9">
        <w:rPr>
          <w:rFonts w:hint="eastAsia"/>
          <w:sz w:val="24"/>
          <w:szCs w:val="24"/>
        </w:rPr>
        <w:t>，那</w:t>
      </w:r>
      <w:r>
        <w:rPr>
          <w:rFonts w:hint="eastAsia"/>
          <w:sz w:val="24"/>
          <w:szCs w:val="24"/>
        </w:rPr>
        <w:t>说明</w:t>
      </w:r>
      <w:r w:rsidRPr="00E95CF9">
        <w:rPr>
          <w:rFonts w:hint="eastAsia"/>
          <w:sz w:val="24"/>
          <w:szCs w:val="24"/>
        </w:rPr>
        <w:t>这个</w:t>
      </w:r>
      <w:proofErr w:type="gramStart"/>
      <w:r w:rsidRPr="00E95CF9">
        <w:rPr>
          <w:rFonts w:hint="eastAsia"/>
          <w:sz w:val="24"/>
          <w:szCs w:val="24"/>
        </w:rPr>
        <w:t>词肯定</w:t>
      </w:r>
      <w:proofErr w:type="gramEnd"/>
      <w:r w:rsidRPr="00E95CF9">
        <w:rPr>
          <w:rFonts w:hint="eastAsia"/>
          <w:sz w:val="24"/>
          <w:szCs w:val="24"/>
        </w:rPr>
        <w:t>有着很大的作用，</w:t>
      </w:r>
      <w:r>
        <w:rPr>
          <w:rFonts w:hint="eastAsia"/>
          <w:sz w:val="24"/>
          <w:szCs w:val="24"/>
        </w:rPr>
        <w:t>但是每篇文档中出现次数最多的词通常是形如“的”、“是”这类的词，我们称之为“停用词”，</w:t>
      </w:r>
      <w:r w:rsidRPr="00E95CF9">
        <w:rPr>
          <w:rFonts w:hint="eastAsia"/>
          <w:sz w:val="24"/>
          <w:szCs w:val="24"/>
        </w:rPr>
        <w:t>这样的词显然对我们的分析和统计没有什么帮助，反而有的时候会干扰我们的统计，</w:t>
      </w:r>
      <w:r>
        <w:rPr>
          <w:rFonts w:hint="eastAsia"/>
          <w:sz w:val="24"/>
          <w:szCs w:val="24"/>
        </w:rPr>
        <w:t>因此</w:t>
      </w:r>
      <w:r w:rsidRPr="00E95CF9">
        <w:rPr>
          <w:rFonts w:hint="eastAsia"/>
          <w:sz w:val="24"/>
          <w:szCs w:val="24"/>
        </w:rPr>
        <w:t>我们</w:t>
      </w:r>
      <w:r>
        <w:rPr>
          <w:rFonts w:hint="eastAsia"/>
          <w:sz w:val="24"/>
          <w:szCs w:val="24"/>
        </w:rPr>
        <w:t>就</w:t>
      </w:r>
      <w:r w:rsidRPr="00E95CF9">
        <w:rPr>
          <w:rFonts w:hint="eastAsia"/>
          <w:sz w:val="24"/>
          <w:szCs w:val="24"/>
        </w:rPr>
        <w:t>需要把这些没有用的词给去掉，</w:t>
      </w:r>
      <w:r>
        <w:rPr>
          <w:rFonts w:hint="eastAsia"/>
          <w:sz w:val="24"/>
          <w:szCs w:val="24"/>
        </w:rPr>
        <w:t>可以利用现有的停用词语料库来完成这个任务。</w:t>
      </w:r>
    </w:p>
    <w:p w:rsidR="001D7E03" w:rsidRDefault="001D7E03" w:rsidP="001D7E03">
      <w:pPr>
        <w:spacing w:line="360" w:lineRule="auto"/>
        <w:ind w:firstLine="425"/>
        <w:rPr>
          <w:bCs/>
          <w:sz w:val="24"/>
          <w:szCs w:val="24"/>
        </w:rPr>
      </w:pPr>
      <w:r>
        <w:rPr>
          <w:rFonts w:hint="eastAsia"/>
          <w:sz w:val="24"/>
          <w:szCs w:val="24"/>
        </w:rPr>
        <w:lastRenderedPageBreak/>
        <w:t>获取到词频后，又会出现另一个问题：有些与本领域无关的词的词频与其它与本领域有关的词的词频一样，但这个词并不是特征词。解决这种问题的方法是引入一个权重，来</w:t>
      </w:r>
      <w:r w:rsidRPr="00EA7E5D">
        <w:rPr>
          <w:rFonts w:hint="eastAsia"/>
          <w:sz w:val="24"/>
          <w:szCs w:val="24"/>
        </w:rPr>
        <w:t>衡量一个词是不是常见词。</w:t>
      </w:r>
      <w:r>
        <w:rPr>
          <w:rFonts w:hint="eastAsia"/>
          <w:bCs/>
          <w:sz w:val="24"/>
          <w:szCs w:val="24"/>
        </w:rPr>
        <w:t>如果某个词比较少见，但是它在本领域的文本</w:t>
      </w:r>
      <w:r w:rsidRPr="00EA7E5D">
        <w:rPr>
          <w:rFonts w:hint="eastAsia"/>
          <w:bCs/>
          <w:sz w:val="24"/>
          <w:szCs w:val="24"/>
        </w:rPr>
        <w:t>中多次出现，那么它</w:t>
      </w:r>
      <w:r>
        <w:rPr>
          <w:rFonts w:hint="eastAsia"/>
          <w:bCs/>
          <w:sz w:val="24"/>
          <w:szCs w:val="24"/>
        </w:rPr>
        <w:t>就极其能够代表这个领域文本的特点。这也</w:t>
      </w:r>
      <w:r w:rsidRPr="00EA7E5D">
        <w:rPr>
          <w:rFonts w:hint="eastAsia"/>
          <w:bCs/>
          <w:sz w:val="24"/>
          <w:szCs w:val="24"/>
        </w:rPr>
        <w:t>正是我们</w:t>
      </w:r>
      <w:r>
        <w:rPr>
          <w:rFonts w:hint="eastAsia"/>
          <w:bCs/>
          <w:sz w:val="24"/>
          <w:szCs w:val="24"/>
        </w:rPr>
        <w:t>所查找的特征词</w:t>
      </w:r>
      <w:r w:rsidRPr="00EA7E5D">
        <w:rPr>
          <w:rFonts w:hint="eastAsia"/>
          <w:bCs/>
          <w:sz w:val="24"/>
          <w:szCs w:val="24"/>
        </w:rPr>
        <w:t>。</w:t>
      </w:r>
      <w:r>
        <w:rPr>
          <w:rFonts w:hint="eastAsia"/>
          <w:bCs/>
          <w:sz w:val="24"/>
          <w:szCs w:val="24"/>
        </w:rPr>
        <w:t>这个权重就是用逆文档频率</w:t>
      </w:r>
      <w:r>
        <w:rPr>
          <w:rFonts w:hint="eastAsia"/>
          <w:bCs/>
          <w:sz w:val="24"/>
          <w:szCs w:val="24"/>
        </w:rPr>
        <w:t>(</w:t>
      </w:r>
      <w:r>
        <w:rPr>
          <w:bCs/>
          <w:sz w:val="24"/>
          <w:szCs w:val="24"/>
        </w:rPr>
        <w:t>IDF)</w:t>
      </w:r>
      <w:r>
        <w:rPr>
          <w:rFonts w:hint="eastAsia"/>
          <w:bCs/>
          <w:sz w:val="24"/>
          <w:szCs w:val="24"/>
        </w:rPr>
        <w:t>来表示，他的大小与一个词的常见次数成反比。设在样本数据集中词汇</w:t>
      </w:r>
      <w:r>
        <w:rPr>
          <w:rFonts w:hint="eastAsia"/>
          <w:bCs/>
          <w:sz w:val="24"/>
          <w:szCs w:val="24"/>
        </w:rPr>
        <w:t>t</w:t>
      </w:r>
      <w:r>
        <w:rPr>
          <w:rFonts w:hint="eastAsia"/>
          <w:bCs/>
          <w:sz w:val="24"/>
          <w:szCs w:val="24"/>
        </w:rPr>
        <w:t>出现的次数为</w:t>
      </w:r>
      <w:r>
        <w:rPr>
          <w:rFonts w:hint="eastAsia"/>
          <w:bCs/>
          <w:sz w:val="24"/>
          <w:szCs w:val="24"/>
        </w:rPr>
        <w:t>m</w:t>
      </w:r>
      <w:r>
        <w:rPr>
          <w:rFonts w:hint="eastAsia"/>
          <w:bCs/>
          <w:sz w:val="24"/>
          <w:szCs w:val="24"/>
        </w:rPr>
        <w:t>，样本数据集中的总词汇数为</w:t>
      </w:r>
      <w:r>
        <w:rPr>
          <w:rFonts w:hint="eastAsia"/>
          <w:bCs/>
          <w:sz w:val="24"/>
          <w:szCs w:val="24"/>
        </w:rPr>
        <w:t>n</w:t>
      </w:r>
      <w:r>
        <w:rPr>
          <w:rFonts w:hint="eastAsia"/>
          <w:bCs/>
          <w:sz w:val="24"/>
          <w:szCs w:val="24"/>
        </w:rPr>
        <w:t>，数据集中的语句总数为</w:t>
      </w:r>
      <w:r>
        <w:rPr>
          <w:rFonts w:hint="eastAsia"/>
          <w:bCs/>
          <w:sz w:val="24"/>
          <w:szCs w:val="24"/>
        </w:rPr>
        <w:t>p</w:t>
      </w:r>
      <w:r>
        <w:rPr>
          <w:rFonts w:hint="eastAsia"/>
          <w:bCs/>
          <w:sz w:val="24"/>
          <w:szCs w:val="24"/>
        </w:rPr>
        <w:t>，包含词汇</w:t>
      </w:r>
      <w:r>
        <w:rPr>
          <w:rFonts w:hint="eastAsia"/>
          <w:bCs/>
          <w:sz w:val="24"/>
          <w:szCs w:val="24"/>
        </w:rPr>
        <w:t>t</w:t>
      </w:r>
      <w:r>
        <w:rPr>
          <w:rFonts w:hint="eastAsia"/>
          <w:bCs/>
          <w:sz w:val="24"/>
          <w:szCs w:val="24"/>
        </w:rPr>
        <w:t>的语句总数为</w:t>
      </w:r>
      <w:r>
        <w:rPr>
          <w:rFonts w:hint="eastAsia"/>
          <w:bCs/>
          <w:sz w:val="24"/>
          <w:szCs w:val="24"/>
        </w:rPr>
        <w:t>q</w:t>
      </w:r>
      <w:r>
        <w:rPr>
          <w:rFonts w:hint="eastAsia"/>
          <w:bCs/>
          <w:sz w:val="24"/>
          <w:szCs w:val="24"/>
        </w:rPr>
        <w:t>，那么</w:t>
      </w:r>
      <w:r>
        <w:rPr>
          <w:rFonts w:hint="eastAsia"/>
          <w:bCs/>
          <w:sz w:val="24"/>
          <w:szCs w:val="24"/>
        </w:rPr>
        <w:t>T</w:t>
      </w:r>
      <w:r>
        <w:rPr>
          <w:bCs/>
          <w:sz w:val="24"/>
          <w:szCs w:val="24"/>
        </w:rPr>
        <w:t>F</w:t>
      </w:r>
      <w:r>
        <w:rPr>
          <w:rFonts w:hint="eastAsia"/>
          <w:bCs/>
          <w:sz w:val="24"/>
          <w:szCs w:val="24"/>
        </w:rPr>
        <w:t>与</w:t>
      </w:r>
      <w:r>
        <w:rPr>
          <w:rFonts w:hint="eastAsia"/>
          <w:bCs/>
          <w:sz w:val="24"/>
          <w:szCs w:val="24"/>
        </w:rPr>
        <w:t>I</w:t>
      </w:r>
      <w:r>
        <w:rPr>
          <w:bCs/>
          <w:sz w:val="24"/>
          <w:szCs w:val="24"/>
        </w:rPr>
        <w:t>DF</w:t>
      </w:r>
      <w:r>
        <w:rPr>
          <w:rFonts w:hint="eastAsia"/>
          <w:bCs/>
          <w:sz w:val="24"/>
          <w:szCs w:val="24"/>
        </w:rPr>
        <w:t>值的计算公式如下式（</w:t>
      </w:r>
      <w:r w:rsidR="006E2975">
        <w:rPr>
          <w:bCs/>
          <w:sz w:val="24"/>
          <w:szCs w:val="24"/>
        </w:rPr>
        <w:t>4.1</w:t>
      </w:r>
      <w:r>
        <w:rPr>
          <w:rFonts w:hint="eastAsia"/>
          <w:bCs/>
          <w:sz w:val="24"/>
          <w:szCs w:val="24"/>
        </w:rPr>
        <w:t>）和（</w:t>
      </w:r>
      <w:r w:rsidR="006E2975">
        <w:rPr>
          <w:bCs/>
          <w:sz w:val="24"/>
          <w:szCs w:val="24"/>
        </w:rPr>
        <w:t>4.2</w:t>
      </w:r>
      <w:r>
        <w:rPr>
          <w:rFonts w:hint="eastAsia"/>
          <w:bCs/>
          <w:sz w:val="24"/>
          <w:szCs w:val="24"/>
        </w:rPr>
        <w:t>）所示：</w:t>
      </w:r>
    </w:p>
    <w:p w:rsidR="001D7E03" w:rsidRPr="00E515D2" w:rsidRDefault="00652AF2" w:rsidP="001D7E03">
      <w:pPr>
        <w:spacing w:line="360" w:lineRule="auto"/>
        <w:ind w:firstLine="425"/>
        <w:rPr>
          <w:sz w:val="24"/>
          <w:szCs w:val="24"/>
        </w:rPr>
      </w:pPr>
      <m:oMathPara>
        <m:oMathParaPr>
          <m:jc m:val="right"/>
        </m:oMathParaPr>
        <m:oMath>
          <m:sSub>
            <m:sSubPr>
              <m:ctrlPr>
                <w:rPr>
                  <w:rFonts w:ascii="Cambria Math" w:hAnsi="Cambria Math"/>
                  <w:sz w:val="24"/>
                  <w:szCs w:val="24"/>
                </w:rPr>
              </m:ctrlPr>
            </m:sSubPr>
            <m:e>
              <m:r>
                <m:rPr>
                  <m:sty m:val="p"/>
                </m:rPr>
                <w:rPr>
                  <w:rFonts w:ascii="Cambria Math" w:hAnsi="Cambria Math"/>
                  <w:sz w:val="24"/>
                  <w:szCs w:val="24"/>
                </w:rPr>
                <m:t>TF</m:t>
              </m:r>
            </m:e>
            <m:sub>
              <m:r>
                <w:rPr>
                  <w:rFonts w:ascii="Cambria Math" w:hAnsi="Cambria Math" w:hint="eastAsia"/>
                  <w:sz w:val="24"/>
                  <w:szCs w:val="24"/>
                </w:rPr>
                <m:t>t</m:t>
              </m:r>
            </m:sub>
          </m:sSub>
          <m:r>
            <w:rPr>
              <w:rFonts w:ascii="Cambria Math" w:hAnsi="Cambria Math" w:hint="eastAsia"/>
              <w:sz w:val="24"/>
              <w:szCs w:val="24"/>
            </w:rPr>
            <m:t>=</m:t>
          </m:r>
          <m:f>
            <m:fPr>
              <m:ctrlPr>
                <w:rPr>
                  <w:rFonts w:ascii="Cambria Math" w:hAnsi="Cambria Math"/>
                  <w:i/>
                  <w:sz w:val="24"/>
                  <w:szCs w:val="24"/>
                </w:rPr>
              </m:ctrlPr>
            </m:fPr>
            <m:num>
              <m:r>
                <w:rPr>
                  <w:rFonts w:ascii="Cambria Math" w:hAnsi="Cambria Math" w:hint="eastAsia"/>
                  <w:sz w:val="24"/>
                  <w:szCs w:val="24"/>
                </w:rPr>
                <m:t>m</m:t>
              </m:r>
            </m:num>
            <m:den>
              <m:r>
                <w:rPr>
                  <w:rFonts w:ascii="Cambria Math" w:hAnsi="Cambria Math" w:hint="eastAsia"/>
                  <w:sz w:val="24"/>
                  <w:szCs w:val="24"/>
                </w:rPr>
                <m:t>n</m:t>
              </m:r>
            </m:den>
          </m:f>
          <m:r>
            <w:rPr>
              <w:rFonts w:ascii="Cambria Math" w:hAnsi="Cambria Math"/>
              <w:sz w:val="24"/>
              <w:szCs w:val="24"/>
            </w:rPr>
            <m:t xml:space="preserve">                               (4.1)</m:t>
          </m:r>
        </m:oMath>
      </m:oMathPara>
    </w:p>
    <w:p w:rsidR="001D7E03" w:rsidRPr="00E515D2" w:rsidRDefault="00652AF2" w:rsidP="001D7E03">
      <w:pPr>
        <w:spacing w:line="360" w:lineRule="auto"/>
        <w:ind w:firstLine="425"/>
        <w:rPr>
          <w:sz w:val="24"/>
          <w:szCs w:val="24"/>
        </w:rPr>
      </w:pPr>
      <m:oMathPara>
        <m:oMathParaPr>
          <m:jc m:val="right"/>
        </m:oMathParaPr>
        <m:oMath>
          <m:sSub>
            <m:sSubPr>
              <m:ctrlPr>
                <w:rPr>
                  <w:rFonts w:ascii="Cambria Math" w:hAnsi="Cambria Math"/>
                  <w:sz w:val="24"/>
                  <w:szCs w:val="24"/>
                </w:rPr>
              </m:ctrlPr>
            </m:sSubPr>
            <m:e>
              <m:r>
                <m:rPr>
                  <m:sty m:val="p"/>
                </m:rPr>
                <w:rPr>
                  <w:rFonts w:ascii="Cambria Math" w:hAnsi="Cambria Math"/>
                  <w:sz w:val="24"/>
                  <w:szCs w:val="24"/>
                </w:rPr>
                <m:t>IDF</m:t>
              </m:r>
            </m:e>
            <m:sub>
              <m:r>
                <w:rPr>
                  <w:rFonts w:ascii="Cambria Math" w:hAnsi="Cambria Math" w:hint="eastAsia"/>
                  <w:sz w:val="24"/>
                  <w:szCs w:val="24"/>
                </w:rPr>
                <m:t>t</m:t>
              </m:r>
            </m:sub>
          </m:sSub>
          <m:r>
            <w:rPr>
              <w:rFonts w:ascii="Cambria Math" w:hAnsi="Cambria Math" w:hint="eastAsia"/>
              <w:sz w:val="24"/>
              <w:szCs w:val="24"/>
            </w:rPr>
            <m:t>=</m:t>
          </m:r>
          <m:func>
            <m:funcPr>
              <m:ctrlPr>
                <w:rPr>
                  <w:rFonts w:ascii="Cambria Math" w:hAnsi="Cambria Math"/>
                  <w:i/>
                  <w:sz w:val="24"/>
                  <w:szCs w:val="24"/>
                </w:rPr>
              </m:ctrlPr>
            </m:funcPr>
            <m:fName>
              <m:r>
                <m:rPr>
                  <m:sty m:val="p"/>
                </m:rPr>
                <w:rPr>
                  <w:rFonts w:ascii="Cambria Math" w:hAnsi="Cambria Math"/>
                  <w:sz w:val="24"/>
                  <w:szCs w:val="24"/>
                </w:rPr>
                <m:t>log</m:t>
              </m:r>
            </m:fName>
            <m:e>
              <m:f>
                <m:fPr>
                  <m:ctrlPr>
                    <w:rPr>
                      <w:rFonts w:ascii="Cambria Math" w:hAnsi="Cambria Math"/>
                      <w:i/>
                      <w:sz w:val="24"/>
                      <w:szCs w:val="24"/>
                    </w:rPr>
                  </m:ctrlPr>
                </m:fPr>
                <m:num>
                  <m:r>
                    <w:rPr>
                      <w:rFonts w:ascii="Cambria Math" w:hAnsi="Cambria Math"/>
                      <w:sz w:val="24"/>
                      <w:szCs w:val="24"/>
                    </w:rPr>
                    <m:t>p</m:t>
                  </m:r>
                </m:num>
                <m:den>
                  <m:r>
                    <w:rPr>
                      <w:rFonts w:ascii="Cambria Math" w:hAnsi="Cambria Math"/>
                      <w:sz w:val="24"/>
                      <w:szCs w:val="24"/>
                    </w:rPr>
                    <m:t>(q+1)</m:t>
                  </m:r>
                </m:den>
              </m:f>
            </m:e>
          </m:func>
          <m:r>
            <w:rPr>
              <w:rFonts w:ascii="Cambria Math" w:hAnsi="Cambria Math"/>
              <w:sz w:val="24"/>
              <w:szCs w:val="24"/>
            </w:rPr>
            <m:t xml:space="preserve">                       (4.2)</m:t>
          </m:r>
        </m:oMath>
      </m:oMathPara>
    </w:p>
    <w:p w:rsidR="005E1E1F" w:rsidRDefault="001D7E03" w:rsidP="005E1E1F">
      <w:pPr>
        <w:spacing w:line="360" w:lineRule="auto"/>
        <w:ind w:firstLine="425"/>
        <w:rPr>
          <w:sz w:val="24"/>
          <w:szCs w:val="24"/>
        </w:rPr>
      </w:pPr>
      <w:r>
        <w:rPr>
          <w:rFonts w:hint="eastAsia"/>
          <w:sz w:val="24"/>
          <w:szCs w:val="24"/>
        </w:rPr>
        <w:t>其中</w:t>
      </w:r>
      <w:r>
        <w:rPr>
          <w:rFonts w:hint="eastAsia"/>
          <w:sz w:val="24"/>
          <w:szCs w:val="24"/>
        </w:rPr>
        <w:t>I</w:t>
      </w:r>
      <w:r>
        <w:rPr>
          <w:sz w:val="24"/>
          <w:szCs w:val="24"/>
        </w:rPr>
        <w:t>DF</w:t>
      </w:r>
      <w:r>
        <w:rPr>
          <w:rFonts w:hint="eastAsia"/>
          <w:sz w:val="24"/>
          <w:szCs w:val="24"/>
        </w:rPr>
        <w:t>的计算公式中，分母为</w:t>
      </w:r>
      <m:oMath>
        <m:r>
          <w:rPr>
            <w:rFonts w:ascii="Cambria Math" w:hAnsi="Cambria Math"/>
            <w:sz w:val="24"/>
            <w:szCs w:val="24"/>
          </w:rPr>
          <m:t>(q+1)</m:t>
        </m:r>
      </m:oMath>
      <w:r>
        <w:rPr>
          <w:rFonts w:hint="eastAsia"/>
          <w:sz w:val="24"/>
          <w:szCs w:val="24"/>
        </w:rPr>
        <w:t>的原因是防止分母为</w:t>
      </w:r>
      <w:r>
        <w:rPr>
          <w:sz w:val="24"/>
          <w:szCs w:val="24"/>
        </w:rPr>
        <w:t>0</w:t>
      </w:r>
      <w:r>
        <w:rPr>
          <w:rFonts w:hint="eastAsia"/>
          <w:sz w:val="24"/>
          <w:szCs w:val="24"/>
        </w:rPr>
        <w:t>的现象出现</w:t>
      </w:r>
      <w:r w:rsidR="0083237C">
        <w:rPr>
          <w:rFonts w:hint="eastAsia"/>
          <w:sz w:val="24"/>
          <w:szCs w:val="24"/>
        </w:rPr>
        <w:t>,</w:t>
      </w:r>
      <w:r w:rsidR="0083237C">
        <w:rPr>
          <w:rFonts w:hint="eastAsia"/>
          <w:sz w:val="24"/>
          <w:szCs w:val="24"/>
        </w:rPr>
        <w:t>底数值的选择不做强制要求，可计算要求灵活选择，</w:t>
      </w:r>
      <w:r w:rsidR="00B37607">
        <w:rPr>
          <w:rFonts w:hint="eastAsia"/>
          <w:sz w:val="24"/>
          <w:szCs w:val="24"/>
        </w:rPr>
        <w:t>为方便计算，</w:t>
      </w:r>
      <w:r w:rsidR="0083237C">
        <w:rPr>
          <w:rFonts w:hint="eastAsia"/>
          <w:sz w:val="24"/>
          <w:szCs w:val="24"/>
        </w:rPr>
        <w:t>本文中选择</w:t>
      </w:r>
      <w:r w:rsidR="00B37607">
        <w:rPr>
          <w:rFonts w:hint="eastAsia"/>
          <w:sz w:val="24"/>
          <w:szCs w:val="24"/>
        </w:rPr>
        <w:t>2</w:t>
      </w:r>
      <w:r w:rsidR="00B37607">
        <w:rPr>
          <w:rFonts w:hint="eastAsia"/>
          <w:sz w:val="24"/>
          <w:szCs w:val="24"/>
        </w:rPr>
        <w:t>作为底数</w:t>
      </w:r>
      <w:r>
        <w:rPr>
          <w:rFonts w:hint="eastAsia"/>
          <w:sz w:val="24"/>
          <w:szCs w:val="24"/>
        </w:rPr>
        <w:t>。在计算得出</w:t>
      </w:r>
      <w:r>
        <w:rPr>
          <w:rFonts w:hint="eastAsia"/>
          <w:sz w:val="24"/>
          <w:szCs w:val="24"/>
        </w:rPr>
        <w:t>T</w:t>
      </w:r>
      <w:r>
        <w:rPr>
          <w:sz w:val="24"/>
          <w:szCs w:val="24"/>
        </w:rPr>
        <w:t>F</w:t>
      </w:r>
      <w:r>
        <w:rPr>
          <w:rFonts w:hint="eastAsia"/>
          <w:sz w:val="24"/>
          <w:szCs w:val="24"/>
        </w:rPr>
        <w:t>与</w:t>
      </w:r>
      <w:r>
        <w:rPr>
          <w:sz w:val="24"/>
          <w:szCs w:val="24"/>
        </w:rPr>
        <w:t>IDF</w:t>
      </w:r>
      <w:r>
        <w:rPr>
          <w:rFonts w:hint="eastAsia"/>
          <w:sz w:val="24"/>
          <w:szCs w:val="24"/>
        </w:rPr>
        <w:t>的值之后，将二者相乘即为当前词汇对于整个数据集的</w:t>
      </w:r>
      <w:r>
        <w:rPr>
          <w:rFonts w:hint="eastAsia"/>
          <w:sz w:val="24"/>
          <w:szCs w:val="24"/>
        </w:rPr>
        <w:t>T</w:t>
      </w:r>
      <w:r>
        <w:rPr>
          <w:sz w:val="24"/>
          <w:szCs w:val="24"/>
        </w:rPr>
        <w:t>F-IDF</w:t>
      </w:r>
      <w:r>
        <w:rPr>
          <w:rFonts w:hint="eastAsia"/>
          <w:sz w:val="24"/>
          <w:szCs w:val="24"/>
        </w:rPr>
        <w:t>值，</w:t>
      </w:r>
      <w:r w:rsidR="005E1E1F">
        <w:rPr>
          <w:rFonts w:hint="eastAsia"/>
          <w:sz w:val="24"/>
          <w:szCs w:val="24"/>
        </w:rPr>
        <w:t>如下式</w:t>
      </w:r>
      <w:r w:rsidR="005E1E1F">
        <w:rPr>
          <w:rFonts w:hint="eastAsia"/>
          <w:sz w:val="24"/>
          <w:szCs w:val="24"/>
        </w:rPr>
        <w:t>4</w:t>
      </w:r>
      <w:r w:rsidR="005E1E1F">
        <w:rPr>
          <w:sz w:val="24"/>
          <w:szCs w:val="24"/>
        </w:rPr>
        <w:t>.3</w:t>
      </w:r>
      <w:r w:rsidR="005E1E1F">
        <w:rPr>
          <w:rFonts w:hint="eastAsia"/>
          <w:sz w:val="24"/>
          <w:szCs w:val="24"/>
        </w:rPr>
        <w:t>所示</w:t>
      </w:r>
      <w:r w:rsidR="005E1E1F">
        <w:rPr>
          <w:rFonts w:hint="eastAsia"/>
          <w:sz w:val="24"/>
          <w:szCs w:val="24"/>
        </w:rPr>
        <w:t>.</w:t>
      </w:r>
    </w:p>
    <w:p w:rsidR="00AD09B1" w:rsidRPr="00AD09B1" w:rsidRDefault="005E1E1F" w:rsidP="005E1E1F">
      <w:pPr>
        <w:spacing w:line="360" w:lineRule="auto"/>
        <w:ind w:firstLine="425"/>
        <w:rPr>
          <w:sz w:val="24"/>
          <w:szCs w:val="24"/>
        </w:rPr>
      </w:pPr>
      <m:oMathPara>
        <m:oMathParaPr>
          <m:jc m:val="center"/>
        </m:oMathParaPr>
        <m:oMath>
          <m:r>
            <m:rPr>
              <m:sty m:val="p"/>
            </m:rPr>
            <w:rPr>
              <w:rFonts w:ascii="Cambria Math" w:hAnsi="Cambria Math"/>
              <w:sz w:val="24"/>
              <w:szCs w:val="24"/>
            </w:rPr>
            <m:t>TFIDF</m:t>
          </m:r>
          <m:r>
            <w:rPr>
              <w:rFonts w:ascii="Cambria Math" w:hAnsi="Cambria Math" w:hint="eastAsia"/>
              <w:sz w:val="24"/>
              <w:szCs w:val="24"/>
            </w:rPr>
            <m:t>=</m:t>
          </m:r>
          <m:sSub>
            <m:sSubPr>
              <m:ctrlPr>
                <w:rPr>
                  <w:rFonts w:ascii="Cambria Math" w:hAnsi="Cambria Math"/>
                  <w:sz w:val="24"/>
                  <w:szCs w:val="24"/>
                </w:rPr>
              </m:ctrlPr>
            </m:sSubPr>
            <m:e>
              <m:r>
                <m:rPr>
                  <m:sty m:val="p"/>
                </m:rPr>
                <w:rPr>
                  <w:rFonts w:ascii="Cambria Math" w:hAnsi="Cambria Math"/>
                  <w:sz w:val="24"/>
                  <w:szCs w:val="24"/>
                </w:rPr>
                <m:t>TF</m:t>
              </m:r>
            </m:e>
            <m:sub>
              <m:r>
                <w:rPr>
                  <w:rFonts w:ascii="Cambria Math" w:hAnsi="Cambria Math" w:hint="eastAsia"/>
                  <w:sz w:val="24"/>
                  <w:szCs w:val="24"/>
                </w:rPr>
                <m:t>t</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IDF</m:t>
              </m:r>
            </m:e>
            <m:sub>
              <m:r>
                <w:rPr>
                  <w:rFonts w:ascii="Cambria Math" w:hAnsi="Cambria Math" w:hint="eastAsia"/>
                  <w:sz w:val="24"/>
                  <w:szCs w:val="24"/>
                </w:rPr>
                <m:t>t</m:t>
              </m:r>
            </m:sub>
          </m:sSub>
        </m:oMath>
      </m:oMathPara>
    </w:p>
    <w:p w:rsidR="00AD09B1" w:rsidRPr="00AD09B1" w:rsidRDefault="00AD09B1" w:rsidP="00AD09B1">
      <w:pPr>
        <w:spacing w:line="360" w:lineRule="auto"/>
        <w:ind w:firstLine="425"/>
        <w:jc w:val="center"/>
        <w:rPr>
          <w:sz w:val="24"/>
          <w:szCs w:val="24"/>
        </w:rPr>
      </w:pPr>
      <m:oMathPara>
        <m:oMathParaPr>
          <m:jc m:val="right"/>
        </m:oMathParaPr>
        <m:oMath>
          <m:r>
            <w:rPr>
              <w:rFonts w:ascii="Cambria Math" w:hAnsi="Cambria Math" w:hint="eastAsia"/>
              <w:sz w:val="24"/>
              <w:szCs w:val="24"/>
            </w:rPr>
            <m:t>=</m:t>
          </m:r>
          <m:f>
            <m:fPr>
              <m:ctrlPr>
                <w:rPr>
                  <w:rFonts w:ascii="Cambria Math" w:hAnsi="Cambria Math"/>
                  <w:i/>
                  <w:sz w:val="24"/>
                  <w:szCs w:val="24"/>
                </w:rPr>
              </m:ctrlPr>
            </m:fPr>
            <m:num>
              <m:r>
                <w:rPr>
                  <w:rFonts w:ascii="Cambria Math" w:hAnsi="Cambria Math" w:hint="eastAsia"/>
                  <w:sz w:val="24"/>
                  <w:szCs w:val="24"/>
                </w:rPr>
                <m:t>m</m:t>
              </m:r>
            </m:num>
            <m:den>
              <m:r>
                <w:rPr>
                  <w:rFonts w:ascii="Cambria Math" w:hAnsi="Cambria Math" w:hint="eastAsia"/>
                  <w:sz w:val="24"/>
                  <w:szCs w:val="24"/>
                </w:rPr>
                <m:t>n</m:t>
              </m:r>
            </m:den>
          </m:f>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log</m:t>
              </m:r>
            </m:fName>
            <m:e>
              <m:f>
                <m:fPr>
                  <m:ctrlPr>
                    <w:rPr>
                      <w:rFonts w:ascii="Cambria Math" w:hAnsi="Cambria Math"/>
                      <w:i/>
                      <w:sz w:val="24"/>
                      <w:szCs w:val="24"/>
                    </w:rPr>
                  </m:ctrlPr>
                </m:fPr>
                <m:num>
                  <m:r>
                    <w:rPr>
                      <w:rFonts w:ascii="Cambria Math" w:hAnsi="Cambria Math"/>
                      <w:sz w:val="24"/>
                      <w:szCs w:val="24"/>
                    </w:rPr>
                    <m:t>p</m:t>
                  </m:r>
                </m:num>
                <m:den>
                  <m:d>
                    <m:dPr>
                      <m:ctrlPr>
                        <w:rPr>
                          <w:rFonts w:ascii="Cambria Math" w:hAnsi="Cambria Math"/>
                          <w:i/>
                          <w:sz w:val="24"/>
                          <w:szCs w:val="24"/>
                        </w:rPr>
                      </m:ctrlPr>
                    </m:dPr>
                    <m:e>
                      <m:r>
                        <w:rPr>
                          <w:rFonts w:ascii="Cambria Math" w:hAnsi="Cambria Math"/>
                          <w:sz w:val="24"/>
                          <w:szCs w:val="24"/>
                        </w:rPr>
                        <m:t>q+1</m:t>
                      </m:r>
                    </m:e>
                  </m:d>
                </m:den>
              </m:f>
            </m:e>
          </m:func>
          <m:r>
            <w:rPr>
              <w:rFonts w:ascii="Cambria Math" w:hAnsi="Cambria Math"/>
              <w:sz w:val="24"/>
              <w:szCs w:val="24"/>
            </w:rPr>
            <m:t xml:space="preserve">                 (4.3)</m:t>
          </m:r>
        </m:oMath>
      </m:oMathPara>
    </w:p>
    <w:p w:rsidR="001D7E03" w:rsidRPr="00AD09B1" w:rsidRDefault="001D7E03" w:rsidP="005E1E1F">
      <w:pPr>
        <w:spacing w:line="360" w:lineRule="auto"/>
        <w:ind w:firstLine="425"/>
        <w:rPr>
          <w:sz w:val="24"/>
          <w:szCs w:val="24"/>
        </w:rPr>
      </w:pPr>
      <w:r>
        <w:rPr>
          <w:rFonts w:hint="eastAsia"/>
          <w:sz w:val="24"/>
          <w:szCs w:val="24"/>
        </w:rPr>
        <w:t>某词汇的</w:t>
      </w:r>
      <w:r>
        <w:rPr>
          <w:rFonts w:hint="eastAsia"/>
          <w:sz w:val="24"/>
          <w:szCs w:val="24"/>
        </w:rPr>
        <w:t>T</w:t>
      </w:r>
      <w:r>
        <w:rPr>
          <w:sz w:val="24"/>
          <w:szCs w:val="24"/>
        </w:rPr>
        <w:t>F-IDF</w:t>
      </w:r>
      <w:r>
        <w:rPr>
          <w:rFonts w:hint="eastAsia"/>
          <w:sz w:val="24"/>
          <w:szCs w:val="24"/>
        </w:rPr>
        <w:t>值越大，则说明这个词汇对于本领域的影响越大，就应当选取该词作为特征词。</w:t>
      </w:r>
    </w:p>
    <w:p w:rsidR="00747AD3" w:rsidRPr="009F7A09" w:rsidRDefault="001D7E03" w:rsidP="009F7A09">
      <w:pPr>
        <w:spacing w:line="360" w:lineRule="auto"/>
        <w:ind w:firstLine="425"/>
        <w:rPr>
          <w:sz w:val="24"/>
          <w:szCs w:val="24"/>
        </w:rPr>
      </w:pPr>
      <w:r>
        <w:rPr>
          <w:rFonts w:hint="eastAsia"/>
          <w:sz w:val="24"/>
          <w:szCs w:val="24"/>
        </w:rPr>
        <w:t>与其他三个特征提取算法相比，</w:t>
      </w:r>
      <w:r>
        <w:rPr>
          <w:rFonts w:hint="eastAsia"/>
          <w:sz w:val="24"/>
          <w:szCs w:val="24"/>
        </w:rPr>
        <w:t>T</w:t>
      </w:r>
      <w:r>
        <w:rPr>
          <w:sz w:val="24"/>
          <w:szCs w:val="24"/>
        </w:rPr>
        <w:t>F-IDF</w:t>
      </w:r>
      <w:r>
        <w:rPr>
          <w:rFonts w:hint="eastAsia"/>
          <w:sz w:val="24"/>
          <w:szCs w:val="24"/>
        </w:rPr>
        <w:t>算法有着明显的优势：算法简单，方便计算，比较符合实际需要，</w:t>
      </w:r>
      <w:r w:rsidR="009F7A09">
        <w:rPr>
          <w:rFonts w:hint="eastAsia"/>
          <w:sz w:val="24"/>
          <w:szCs w:val="24"/>
        </w:rPr>
        <w:t>并且易于编程，因此</w:t>
      </w:r>
      <w:r>
        <w:rPr>
          <w:rFonts w:hint="eastAsia"/>
          <w:sz w:val="24"/>
          <w:szCs w:val="24"/>
        </w:rPr>
        <w:t>对本课题条件比较符合，</w:t>
      </w:r>
      <w:r w:rsidR="009F7A09">
        <w:rPr>
          <w:rFonts w:hint="eastAsia"/>
          <w:sz w:val="24"/>
          <w:szCs w:val="24"/>
        </w:rPr>
        <w:t>所以</w:t>
      </w:r>
      <w:r>
        <w:rPr>
          <w:rFonts w:hint="eastAsia"/>
          <w:sz w:val="24"/>
          <w:szCs w:val="24"/>
        </w:rPr>
        <w:t>在本课题的实现过程中，本人选择</w:t>
      </w:r>
      <w:r>
        <w:rPr>
          <w:rFonts w:hint="eastAsia"/>
          <w:sz w:val="24"/>
          <w:szCs w:val="24"/>
        </w:rPr>
        <w:t>T</w:t>
      </w:r>
      <w:r>
        <w:rPr>
          <w:sz w:val="24"/>
          <w:szCs w:val="24"/>
        </w:rPr>
        <w:t>F-IDF</w:t>
      </w:r>
      <w:r>
        <w:rPr>
          <w:rFonts w:hint="eastAsia"/>
          <w:sz w:val="24"/>
          <w:szCs w:val="24"/>
        </w:rPr>
        <w:t>算法来完成文本特征提取工作。</w:t>
      </w:r>
    </w:p>
    <w:p w:rsidR="00455533" w:rsidRPr="00935BE2" w:rsidRDefault="00455533" w:rsidP="00455533">
      <w:pPr>
        <w:pStyle w:val="2"/>
      </w:pPr>
      <w:r>
        <w:t xml:space="preserve">4.2  </w:t>
      </w:r>
      <w:r>
        <w:rPr>
          <w:rFonts w:hint="eastAsia"/>
        </w:rPr>
        <w:t>程序</w:t>
      </w:r>
      <w:r w:rsidR="00DF43AD">
        <w:rPr>
          <w:rFonts w:hint="eastAsia"/>
        </w:rPr>
        <w:t>及</w:t>
      </w:r>
      <w:r>
        <w:rPr>
          <w:rFonts w:hint="eastAsia"/>
        </w:rPr>
        <w:t>流程说明</w:t>
      </w:r>
    </w:p>
    <w:p w:rsidR="00DF43AD" w:rsidRPr="00680FFC" w:rsidRDefault="00DF43AD" w:rsidP="00DF43AD">
      <w:pPr>
        <w:pStyle w:val="30"/>
      </w:pPr>
      <w:r>
        <w:t xml:space="preserve">4.2.1  </w:t>
      </w:r>
      <w:r>
        <w:rPr>
          <w:rFonts w:hint="eastAsia"/>
        </w:rPr>
        <w:t>程序介绍</w:t>
      </w:r>
    </w:p>
    <w:p w:rsidR="00CD77C6" w:rsidRDefault="000F67A1" w:rsidP="00A24914">
      <w:pPr>
        <w:spacing w:line="360" w:lineRule="auto"/>
        <w:rPr>
          <w:rFonts w:ascii="宋体" w:hAnsi="宋体"/>
          <w:sz w:val="24"/>
          <w:szCs w:val="24"/>
        </w:rPr>
      </w:pPr>
      <w:r>
        <w:rPr>
          <w:rFonts w:ascii="宋体" w:hAnsi="宋体"/>
          <w:sz w:val="24"/>
          <w:szCs w:val="24"/>
        </w:rPr>
        <w:tab/>
      </w:r>
      <w:proofErr w:type="gramStart"/>
      <w:r>
        <w:rPr>
          <w:rFonts w:ascii="宋体" w:hAnsi="宋体" w:hint="eastAsia"/>
          <w:sz w:val="24"/>
          <w:szCs w:val="24"/>
        </w:rPr>
        <w:t>当前领域</w:t>
      </w:r>
      <w:proofErr w:type="gramEnd"/>
      <w:r>
        <w:rPr>
          <w:rFonts w:ascii="宋体" w:hAnsi="宋体" w:hint="eastAsia"/>
          <w:sz w:val="24"/>
          <w:szCs w:val="24"/>
        </w:rPr>
        <w:t>中，</w:t>
      </w:r>
      <w:r w:rsidR="002B302D">
        <w:rPr>
          <w:rFonts w:ascii="宋体" w:hAnsi="宋体" w:hint="eastAsia"/>
          <w:sz w:val="24"/>
          <w:szCs w:val="24"/>
        </w:rPr>
        <w:t>做文本特征提取的工具库有主要为</w:t>
      </w:r>
      <w:proofErr w:type="spellStart"/>
      <w:r w:rsidR="002B302D">
        <w:rPr>
          <w:rFonts w:ascii="宋体" w:hAnsi="宋体" w:hint="eastAsia"/>
          <w:sz w:val="24"/>
          <w:szCs w:val="24"/>
        </w:rPr>
        <w:t>sklearn</w:t>
      </w:r>
      <w:proofErr w:type="spellEnd"/>
      <w:r w:rsidR="002B302D">
        <w:rPr>
          <w:rFonts w:ascii="宋体" w:hAnsi="宋体" w:hint="eastAsia"/>
          <w:sz w:val="24"/>
          <w:szCs w:val="24"/>
        </w:rPr>
        <w:t>，</w:t>
      </w:r>
      <w:proofErr w:type="spellStart"/>
      <w:r w:rsidR="008C3D14">
        <w:rPr>
          <w:rFonts w:ascii="宋体" w:hAnsi="宋体" w:hint="eastAsia"/>
          <w:sz w:val="24"/>
          <w:szCs w:val="24"/>
        </w:rPr>
        <w:t>sklearn</w:t>
      </w:r>
      <w:proofErr w:type="spellEnd"/>
      <w:proofErr w:type="gramStart"/>
      <w:r w:rsidR="008C3D14">
        <w:rPr>
          <w:rFonts w:ascii="宋体" w:hAnsi="宋体" w:hint="eastAsia"/>
          <w:sz w:val="24"/>
          <w:szCs w:val="24"/>
        </w:rPr>
        <w:t>工具库既可以</w:t>
      </w:r>
      <w:proofErr w:type="gramEnd"/>
      <w:r w:rsidR="008C3D14">
        <w:rPr>
          <w:rFonts w:ascii="宋体" w:hAnsi="宋体" w:hint="eastAsia"/>
          <w:sz w:val="24"/>
          <w:szCs w:val="24"/>
        </w:rPr>
        <w:t>实现语句切分，又可以完成词频统计，</w:t>
      </w:r>
      <w:r w:rsidR="00CD77C6">
        <w:rPr>
          <w:rFonts w:ascii="宋体" w:hAnsi="宋体" w:hint="eastAsia"/>
          <w:sz w:val="24"/>
          <w:szCs w:val="24"/>
        </w:rPr>
        <w:t>也可以进行</w:t>
      </w:r>
      <w:r>
        <w:rPr>
          <w:rFonts w:ascii="宋体" w:hAnsi="宋体"/>
          <w:sz w:val="24"/>
          <w:szCs w:val="24"/>
        </w:rPr>
        <w:t>TF-IDF</w:t>
      </w:r>
      <w:r>
        <w:rPr>
          <w:rFonts w:ascii="宋体" w:hAnsi="宋体" w:hint="eastAsia"/>
          <w:sz w:val="24"/>
          <w:szCs w:val="24"/>
        </w:rPr>
        <w:t>值的</w:t>
      </w:r>
      <w:r w:rsidR="00CD77C6">
        <w:rPr>
          <w:rFonts w:ascii="宋体" w:hAnsi="宋体" w:hint="eastAsia"/>
          <w:sz w:val="24"/>
          <w:szCs w:val="24"/>
        </w:rPr>
        <w:t>计算，许多学者也都比较喜欢使用这一工具库，但为</w:t>
      </w:r>
      <w:r w:rsidR="003E46D0">
        <w:rPr>
          <w:rFonts w:ascii="宋体" w:hAnsi="宋体" w:hint="eastAsia"/>
          <w:sz w:val="24"/>
          <w:szCs w:val="24"/>
        </w:rPr>
        <w:t>了功能</w:t>
      </w:r>
      <w:r w:rsidR="00CD77C6">
        <w:rPr>
          <w:rFonts w:ascii="宋体" w:hAnsi="宋体" w:hint="eastAsia"/>
          <w:sz w:val="24"/>
          <w:szCs w:val="24"/>
        </w:rPr>
        <w:t>实现</w:t>
      </w:r>
      <w:r w:rsidR="003E46D0">
        <w:rPr>
          <w:rFonts w:ascii="宋体" w:hAnsi="宋体" w:hint="eastAsia"/>
          <w:sz w:val="24"/>
          <w:szCs w:val="24"/>
        </w:rPr>
        <w:t>的方便性，也为了对T</w:t>
      </w:r>
      <w:r w:rsidR="003E46D0">
        <w:rPr>
          <w:rFonts w:ascii="宋体" w:hAnsi="宋体"/>
          <w:sz w:val="24"/>
          <w:szCs w:val="24"/>
        </w:rPr>
        <w:t>F-IDF</w:t>
      </w:r>
      <w:r w:rsidR="003E46D0">
        <w:rPr>
          <w:rFonts w:ascii="宋体" w:hAnsi="宋体" w:hint="eastAsia"/>
          <w:sz w:val="24"/>
          <w:szCs w:val="24"/>
        </w:rPr>
        <w:t>算法能够有深入了解，</w:t>
      </w:r>
      <w:r w:rsidR="00D41B0C">
        <w:rPr>
          <w:rFonts w:ascii="宋体" w:hAnsi="宋体" w:hint="eastAsia"/>
          <w:sz w:val="24"/>
          <w:szCs w:val="24"/>
        </w:rPr>
        <w:t>在本课题中，自行设计了</w:t>
      </w:r>
      <w:r w:rsidR="00D41B0C">
        <w:rPr>
          <w:rFonts w:ascii="宋体" w:hAnsi="宋体"/>
          <w:sz w:val="24"/>
          <w:szCs w:val="24"/>
        </w:rPr>
        <w:t>TF-IDF</w:t>
      </w:r>
      <w:r w:rsidR="00D41B0C">
        <w:rPr>
          <w:rFonts w:ascii="宋体" w:hAnsi="宋体" w:hint="eastAsia"/>
          <w:sz w:val="24"/>
          <w:szCs w:val="24"/>
        </w:rPr>
        <w:t>值的计算程序</w:t>
      </w:r>
      <w:r w:rsidR="0015616B">
        <w:rPr>
          <w:rFonts w:ascii="宋体" w:hAnsi="宋体" w:hint="eastAsia"/>
          <w:sz w:val="24"/>
          <w:szCs w:val="24"/>
        </w:rPr>
        <w:t>，每一个词汇与对应的总出现次数使用一个字典型变量</w:t>
      </w:r>
      <w:proofErr w:type="spellStart"/>
      <w:r w:rsidR="0082302F">
        <w:rPr>
          <w:rFonts w:ascii="宋体" w:hAnsi="宋体" w:hint="eastAsia"/>
          <w:sz w:val="24"/>
          <w:szCs w:val="24"/>
        </w:rPr>
        <w:t>words</w:t>
      </w:r>
      <w:r w:rsidR="0082302F">
        <w:rPr>
          <w:rFonts w:ascii="宋体" w:hAnsi="宋体"/>
          <w:sz w:val="24"/>
          <w:szCs w:val="24"/>
        </w:rPr>
        <w:t>D</w:t>
      </w:r>
      <w:r w:rsidR="0082302F">
        <w:rPr>
          <w:rFonts w:ascii="宋体" w:hAnsi="宋体" w:hint="eastAsia"/>
          <w:sz w:val="24"/>
          <w:szCs w:val="24"/>
        </w:rPr>
        <w:t>ict</w:t>
      </w:r>
      <w:proofErr w:type="spellEnd"/>
      <w:r w:rsidR="0082302F">
        <w:rPr>
          <w:rFonts w:ascii="宋体" w:hAnsi="宋体" w:hint="eastAsia"/>
          <w:sz w:val="24"/>
          <w:szCs w:val="24"/>
        </w:rPr>
        <w:t>存放，数据集</w:t>
      </w:r>
      <w:r w:rsidR="0082302F">
        <w:rPr>
          <w:rFonts w:ascii="宋体" w:hAnsi="宋体" w:hint="eastAsia"/>
          <w:sz w:val="24"/>
          <w:szCs w:val="24"/>
        </w:rPr>
        <w:lastRenderedPageBreak/>
        <w:t>中的所有评论文本使用一个list型变量</w:t>
      </w:r>
      <w:proofErr w:type="spellStart"/>
      <w:r w:rsidR="0082302F">
        <w:rPr>
          <w:rFonts w:ascii="宋体" w:hAnsi="宋体" w:hint="eastAsia"/>
          <w:sz w:val="24"/>
          <w:szCs w:val="24"/>
        </w:rPr>
        <w:t>allwords</w:t>
      </w:r>
      <w:proofErr w:type="spellEnd"/>
      <w:r w:rsidR="0082302F">
        <w:rPr>
          <w:rFonts w:ascii="宋体" w:hAnsi="宋体" w:hint="eastAsia"/>
          <w:sz w:val="24"/>
          <w:szCs w:val="24"/>
        </w:rPr>
        <w:t>存放</w:t>
      </w:r>
      <w:r w:rsidR="00D41B0C">
        <w:rPr>
          <w:rFonts w:ascii="宋体" w:hAnsi="宋体" w:hint="eastAsia"/>
          <w:sz w:val="24"/>
          <w:szCs w:val="24"/>
        </w:rPr>
        <w:t>。</w:t>
      </w:r>
      <w:r w:rsidR="00100EC2">
        <w:rPr>
          <w:rFonts w:ascii="宋体" w:hAnsi="宋体" w:hint="eastAsia"/>
          <w:sz w:val="24"/>
          <w:szCs w:val="24"/>
        </w:rPr>
        <w:t>函数</w:t>
      </w:r>
      <w:r w:rsidR="0015616B">
        <w:rPr>
          <w:rFonts w:ascii="宋体" w:hAnsi="宋体" w:hint="eastAsia"/>
          <w:sz w:val="24"/>
          <w:szCs w:val="24"/>
        </w:rPr>
        <w:t>详情</w:t>
      </w:r>
      <w:r w:rsidR="00100EC2">
        <w:rPr>
          <w:rFonts w:ascii="宋体" w:hAnsi="宋体" w:hint="eastAsia"/>
          <w:sz w:val="24"/>
          <w:szCs w:val="24"/>
        </w:rPr>
        <w:t>如下图4</w:t>
      </w:r>
      <w:r w:rsidR="00100EC2">
        <w:rPr>
          <w:rFonts w:ascii="宋体" w:hAnsi="宋体"/>
          <w:sz w:val="24"/>
          <w:szCs w:val="24"/>
        </w:rPr>
        <w:t>.1</w:t>
      </w:r>
      <w:r w:rsidR="00100EC2">
        <w:rPr>
          <w:rFonts w:ascii="宋体" w:hAnsi="宋体" w:hint="eastAsia"/>
          <w:sz w:val="24"/>
          <w:szCs w:val="24"/>
        </w:rPr>
        <w:t>所示。</w:t>
      </w:r>
    </w:p>
    <w:p w:rsidR="00D41B0C" w:rsidRDefault="00D41B0C" w:rsidP="00A24914">
      <w:pPr>
        <w:spacing w:line="360" w:lineRule="auto"/>
        <w:rPr>
          <w:rFonts w:ascii="宋体" w:hAnsi="宋体"/>
          <w:sz w:val="24"/>
          <w:szCs w:val="24"/>
        </w:rPr>
      </w:pPr>
      <w:r>
        <w:rPr>
          <w:rFonts w:ascii="宋体" w:hAnsi="宋体"/>
          <w:sz w:val="24"/>
          <w:szCs w:val="24"/>
        </w:rPr>
        <w:tab/>
      </w:r>
      <w:r w:rsidR="007A01A2">
        <w:rPr>
          <w:rFonts w:ascii="宋体" w:hAnsi="宋体"/>
          <w:sz w:val="24"/>
          <w:szCs w:val="24"/>
        </w:rPr>
        <w:tab/>
      </w:r>
      <w:r w:rsidR="00990F74">
        <w:rPr>
          <w:noProof/>
        </w:rPr>
        <w:drawing>
          <wp:inline distT="0" distB="0" distL="0" distR="0" wp14:anchorId="59A7C74A" wp14:editId="444051BE">
            <wp:extent cx="4282811" cy="3970364"/>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82811" cy="3970364"/>
                    </a:xfrm>
                    <a:prstGeom prst="rect">
                      <a:avLst/>
                    </a:prstGeom>
                  </pic:spPr>
                </pic:pic>
              </a:graphicData>
            </a:graphic>
          </wp:inline>
        </w:drawing>
      </w:r>
    </w:p>
    <w:p w:rsidR="00CD77C6" w:rsidRPr="00100EC2" w:rsidRDefault="00100EC2" w:rsidP="00100EC2">
      <w:pPr>
        <w:jc w:val="center"/>
        <w:rPr>
          <w:rFonts w:ascii="宋体" w:hAnsi="宋体"/>
          <w:szCs w:val="24"/>
        </w:rPr>
      </w:pPr>
      <w:r w:rsidRPr="00100EC2">
        <w:rPr>
          <w:rFonts w:ascii="宋体" w:hAnsi="宋体" w:hint="eastAsia"/>
          <w:szCs w:val="24"/>
        </w:rPr>
        <w:t>图4</w:t>
      </w:r>
      <w:r w:rsidRPr="00100EC2">
        <w:rPr>
          <w:rFonts w:ascii="宋体" w:hAnsi="宋体"/>
          <w:szCs w:val="24"/>
        </w:rPr>
        <w:t>.1 TF-IDF</w:t>
      </w:r>
      <w:r w:rsidRPr="00100EC2">
        <w:rPr>
          <w:rFonts w:ascii="宋体" w:hAnsi="宋体" w:hint="eastAsia"/>
          <w:szCs w:val="24"/>
        </w:rPr>
        <w:t>值计算程序</w:t>
      </w:r>
    </w:p>
    <w:p w:rsidR="00DF43AD" w:rsidRDefault="00CD77C6" w:rsidP="00A24914">
      <w:pPr>
        <w:spacing w:line="360" w:lineRule="auto"/>
        <w:rPr>
          <w:rFonts w:ascii="宋体" w:hAnsi="宋体"/>
          <w:sz w:val="24"/>
          <w:szCs w:val="24"/>
        </w:rPr>
      </w:pPr>
      <w:r>
        <w:rPr>
          <w:rFonts w:ascii="宋体" w:hAnsi="宋体"/>
          <w:sz w:val="24"/>
          <w:szCs w:val="24"/>
        </w:rPr>
        <w:t xml:space="preserve"> </w:t>
      </w:r>
    </w:p>
    <w:p w:rsidR="00DF43AD" w:rsidRPr="00680FFC" w:rsidRDefault="00DF43AD" w:rsidP="00DF43AD">
      <w:pPr>
        <w:pStyle w:val="30"/>
      </w:pPr>
      <w:r>
        <w:t xml:space="preserve">4.2.2  </w:t>
      </w:r>
      <w:r>
        <w:rPr>
          <w:rFonts w:hint="eastAsia"/>
        </w:rPr>
        <w:t>程序</w:t>
      </w:r>
      <w:r w:rsidR="00996A7F">
        <w:rPr>
          <w:rFonts w:hint="eastAsia"/>
        </w:rPr>
        <w:t>流程</w:t>
      </w:r>
      <w:r w:rsidR="000177A7">
        <w:rPr>
          <w:rFonts w:hint="eastAsia"/>
        </w:rPr>
        <w:t>说明</w:t>
      </w:r>
    </w:p>
    <w:p w:rsidR="00F33E01" w:rsidRDefault="00B74A25" w:rsidP="00A24914">
      <w:pPr>
        <w:spacing w:line="360" w:lineRule="auto"/>
        <w:rPr>
          <w:sz w:val="24"/>
          <w:szCs w:val="24"/>
        </w:rPr>
      </w:pPr>
      <w:r>
        <w:rPr>
          <w:rFonts w:ascii="宋体" w:hAnsi="宋体"/>
          <w:sz w:val="24"/>
          <w:szCs w:val="24"/>
        </w:rPr>
        <w:tab/>
      </w:r>
      <w:r>
        <w:rPr>
          <w:rFonts w:ascii="宋体" w:hAnsi="宋体" w:hint="eastAsia"/>
          <w:sz w:val="24"/>
          <w:szCs w:val="24"/>
        </w:rPr>
        <w:t>对于某个领域数据集，对所有的数据文本进行文本分割，去除停用词后，对</w:t>
      </w:r>
      <w:r w:rsidR="00705754">
        <w:rPr>
          <w:rFonts w:ascii="宋体" w:hAnsi="宋体" w:hint="eastAsia"/>
          <w:sz w:val="24"/>
          <w:szCs w:val="24"/>
        </w:rPr>
        <w:t>每个词汇中包含的词汇的数目进行统计，统计结果存放在一个字典型数据变量</w:t>
      </w:r>
      <w:proofErr w:type="spellStart"/>
      <w:r w:rsidR="00705754" w:rsidRPr="00C125AA">
        <w:rPr>
          <w:sz w:val="24"/>
          <w:szCs w:val="24"/>
        </w:rPr>
        <w:t>wordsDict</w:t>
      </w:r>
      <w:proofErr w:type="spellEnd"/>
      <w:r w:rsidR="00705754">
        <w:rPr>
          <w:rFonts w:hint="eastAsia"/>
          <w:sz w:val="24"/>
          <w:szCs w:val="24"/>
        </w:rPr>
        <w:t>中，</w:t>
      </w:r>
      <w:r w:rsidR="00705754">
        <w:rPr>
          <w:rFonts w:ascii="宋体" w:hAnsi="宋体" w:hint="eastAsia"/>
          <w:sz w:val="24"/>
          <w:szCs w:val="24"/>
        </w:rPr>
        <w:t>说有的文本数据则存放在</w:t>
      </w:r>
      <w:r w:rsidR="00391800">
        <w:rPr>
          <w:rFonts w:ascii="宋体" w:hAnsi="宋体" w:hint="eastAsia"/>
          <w:sz w:val="24"/>
          <w:szCs w:val="24"/>
        </w:rPr>
        <w:t>一个list类型变量</w:t>
      </w:r>
      <w:proofErr w:type="spellStart"/>
      <w:r w:rsidR="008E031E" w:rsidRPr="008E031E">
        <w:rPr>
          <w:sz w:val="24"/>
          <w:szCs w:val="24"/>
        </w:rPr>
        <w:t>allwords</w:t>
      </w:r>
      <w:proofErr w:type="spellEnd"/>
      <w:r w:rsidR="008E031E">
        <w:rPr>
          <w:rFonts w:hint="eastAsia"/>
          <w:sz w:val="24"/>
          <w:szCs w:val="24"/>
        </w:rPr>
        <w:t>中，将两个变量作为参数传入方法</w:t>
      </w:r>
      <w:r w:rsidR="008E031E">
        <w:rPr>
          <w:rFonts w:hint="eastAsia"/>
          <w:sz w:val="24"/>
          <w:szCs w:val="24"/>
        </w:rPr>
        <w:t>T</w:t>
      </w:r>
      <w:r w:rsidR="008E031E">
        <w:rPr>
          <w:sz w:val="24"/>
          <w:szCs w:val="24"/>
        </w:rPr>
        <w:t>FIDF</w:t>
      </w:r>
      <w:r w:rsidR="008E031E">
        <w:rPr>
          <w:rFonts w:hint="eastAsia"/>
          <w:sz w:val="24"/>
          <w:szCs w:val="24"/>
        </w:rPr>
        <w:t>中。</w:t>
      </w:r>
    </w:p>
    <w:p w:rsidR="00F33E01" w:rsidRDefault="008E031E" w:rsidP="00A24914">
      <w:pPr>
        <w:spacing w:line="360" w:lineRule="auto"/>
        <w:rPr>
          <w:sz w:val="24"/>
          <w:szCs w:val="24"/>
        </w:rPr>
      </w:pPr>
      <w:r>
        <w:rPr>
          <w:sz w:val="24"/>
          <w:szCs w:val="24"/>
        </w:rPr>
        <w:tab/>
      </w:r>
      <w:r>
        <w:rPr>
          <w:rFonts w:hint="eastAsia"/>
          <w:sz w:val="24"/>
          <w:szCs w:val="24"/>
        </w:rPr>
        <w:t>根据公式</w:t>
      </w:r>
      <w:r>
        <w:rPr>
          <w:rFonts w:hint="eastAsia"/>
          <w:sz w:val="24"/>
          <w:szCs w:val="24"/>
        </w:rPr>
        <w:t>4</w:t>
      </w:r>
      <w:r>
        <w:rPr>
          <w:sz w:val="24"/>
          <w:szCs w:val="24"/>
        </w:rPr>
        <w:t>.1</w:t>
      </w:r>
      <w:r>
        <w:rPr>
          <w:rFonts w:hint="eastAsia"/>
          <w:sz w:val="24"/>
          <w:szCs w:val="24"/>
        </w:rPr>
        <w:t>-</w:t>
      </w:r>
      <w:r>
        <w:rPr>
          <w:sz w:val="24"/>
          <w:szCs w:val="24"/>
        </w:rPr>
        <w:t>4.3</w:t>
      </w:r>
      <w:r>
        <w:rPr>
          <w:rFonts w:hint="eastAsia"/>
          <w:sz w:val="24"/>
          <w:szCs w:val="24"/>
        </w:rPr>
        <w:t>中的变量知，在方法内应当求出</w:t>
      </w:r>
      <w:r w:rsidR="00047CEB">
        <w:rPr>
          <w:rFonts w:hint="eastAsia"/>
          <w:bCs/>
          <w:sz w:val="24"/>
          <w:szCs w:val="24"/>
        </w:rPr>
        <w:t>词汇</w:t>
      </w:r>
      <w:r w:rsidR="00047CEB">
        <w:rPr>
          <w:rFonts w:hint="eastAsia"/>
          <w:bCs/>
          <w:sz w:val="24"/>
          <w:szCs w:val="24"/>
        </w:rPr>
        <w:t>t</w:t>
      </w:r>
      <w:r w:rsidR="00047CEB">
        <w:rPr>
          <w:rFonts w:hint="eastAsia"/>
          <w:bCs/>
          <w:sz w:val="24"/>
          <w:szCs w:val="24"/>
        </w:rPr>
        <w:t>出现的次数</w:t>
      </w:r>
      <w:r w:rsidR="00047CEB">
        <w:rPr>
          <w:rFonts w:hint="eastAsia"/>
          <w:bCs/>
          <w:sz w:val="24"/>
          <w:szCs w:val="24"/>
        </w:rPr>
        <w:t>(</w:t>
      </w:r>
      <w:r w:rsidR="00047CEB">
        <w:rPr>
          <w:bCs/>
          <w:sz w:val="24"/>
          <w:szCs w:val="24"/>
        </w:rPr>
        <w:t>m)</w:t>
      </w:r>
      <w:r w:rsidR="00047CEB">
        <w:rPr>
          <w:rFonts w:hint="eastAsia"/>
          <w:sz w:val="24"/>
          <w:szCs w:val="24"/>
        </w:rPr>
        <w:t>、</w:t>
      </w:r>
      <w:r w:rsidR="00047CEB">
        <w:rPr>
          <w:rFonts w:hint="eastAsia"/>
          <w:bCs/>
          <w:sz w:val="24"/>
          <w:szCs w:val="24"/>
        </w:rPr>
        <w:t>样本数据集中的总词汇数</w:t>
      </w:r>
      <w:r w:rsidR="00047CEB">
        <w:rPr>
          <w:rFonts w:hint="eastAsia"/>
          <w:bCs/>
          <w:sz w:val="24"/>
          <w:szCs w:val="24"/>
        </w:rPr>
        <w:t>(n</w:t>
      </w:r>
      <w:r w:rsidR="00047CEB">
        <w:rPr>
          <w:bCs/>
          <w:sz w:val="24"/>
          <w:szCs w:val="24"/>
        </w:rPr>
        <w:t>)</w:t>
      </w:r>
      <w:r w:rsidR="00047CEB">
        <w:rPr>
          <w:rFonts w:hint="eastAsia"/>
          <w:bCs/>
          <w:sz w:val="24"/>
          <w:szCs w:val="24"/>
        </w:rPr>
        <w:t>、数据集中的语句总数</w:t>
      </w:r>
      <w:r w:rsidR="00047CEB">
        <w:rPr>
          <w:rFonts w:hint="eastAsia"/>
          <w:bCs/>
          <w:sz w:val="24"/>
          <w:szCs w:val="24"/>
        </w:rPr>
        <w:t>(p</w:t>
      </w:r>
      <w:r w:rsidR="00047CEB">
        <w:rPr>
          <w:bCs/>
          <w:sz w:val="24"/>
          <w:szCs w:val="24"/>
        </w:rPr>
        <w:t>)</w:t>
      </w:r>
      <w:r w:rsidR="00047CEB">
        <w:rPr>
          <w:rFonts w:hint="eastAsia"/>
          <w:bCs/>
          <w:sz w:val="24"/>
          <w:szCs w:val="24"/>
        </w:rPr>
        <w:t>、包含词汇</w:t>
      </w:r>
      <w:r w:rsidR="00047CEB">
        <w:rPr>
          <w:rFonts w:hint="eastAsia"/>
          <w:bCs/>
          <w:sz w:val="24"/>
          <w:szCs w:val="24"/>
        </w:rPr>
        <w:t>t</w:t>
      </w:r>
      <w:r w:rsidR="00047CEB">
        <w:rPr>
          <w:rFonts w:hint="eastAsia"/>
          <w:bCs/>
          <w:sz w:val="24"/>
          <w:szCs w:val="24"/>
        </w:rPr>
        <w:t>的语句总数</w:t>
      </w:r>
      <w:r w:rsidR="00047CEB">
        <w:rPr>
          <w:rFonts w:hint="eastAsia"/>
          <w:bCs/>
          <w:sz w:val="24"/>
          <w:szCs w:val="24"/>
        </w:rPr>
        <w:t>(q</w:t>
      </w:r>
      <w:r w:rsidR="00047CEB">
        <w:rPr>
          <w:bCs/>
          <w:sz w:val="24"/>
          <w:szCs w:val="24"/>
        </w:rPr>
        <w:t>)</w:t>
      </w:r>
      <w:r w:rsidR="00047CEB">
        <w:rPr>
          <w:rFonts w:ascii="宋体" w:hAnsi="宋体" w:hint="eastAsia"/>
          <w:sz w:val="24"/>
          <w:szCs w:val="24"/>
        </w:rPr>
        <w:t>，</w:t>
      </w:r>
      <w:r w:rsidR="006F74B6">
        <w:rPr>
          <w:rFonts w:ascii="宋体" w:hAnsi="宋体" w:hint="eastAsia"/>
          <w:sz w:val="24"/>
          <w:szCs w:val="24"/>
        </w:rPr>
        <w:t>n与q的</w:t>
      </w:r>
      <w:proofErr w:type="gramStart"/>
      <w:r w:rsidR="006F74B6">
        <w:rPr>
          <w:rFonts w:ascii="宋体" w:hAnsi="宋体" w:hint="eastAsia"/>
          <w:sz w:val="24"/>
          <w:szCs w:val="24"/>
        </w:rPr>
        <w:t>值很好</w:t>
      </w:r>
      <w:proofErr w:type="gramEnd"/>
      <w:r w:rsidR="006F74B6">
        <w:rPr>
          <w:rFonts w:ascii="宋体" w:hAnsi="宋体" w:hint="eastAsia"/>
          <w:sz w:val="24"/>
          <w:szCs w:val="24"/>
        </w:rPr>
        <w:t>计算，一个简单的求和操作即可完成，</w:t>
      </w:r>
      <w:r w:rsidR="00967DF5">
        <w:rPr>
          <w:rFonts w:ascii="宋体" w:hAnsi="宋体" w:hint="eastAsia"/>
          <w:sz w:val="24"/>
          <w:szCs w:val="24"/>
        </w:rPr>
        <w:t>对于</w:t>
      </w:r>
      <w:proofErr w:type="spellStart"/>
      <w:r w:rsidR="00967DF5" w:rsidRPr="00C125AA">
        <w:rPr>
          <w:sz w:val="24"/>
          <w:szCs w:val="24"/>
        </w:rPr>
        <w:t>wordsDict</w:t>
      </w:r>
      <w:proofErr w:type="spellEnd"/>
      <w:r w:rsidR="00967DF5">
        <w:rPr>
          <w:rFonts w:hint="eastAsia"/>
          <w:sz w:val="24"/>
          <w:szCs w:val="24"/>
        </w:rPr>
        <w:t>中的每个元素，其对应的</w:t>
      </w:r>
      <w:r w:rsidR="00967DF5">
        <w:rPr>
          <w:rFonts w:hint="eastAsia"/>
          <w:sz w:val="24"/>
          <w:szCs w:val="24"/>
        </w:rPr>
        <w:t>value</w:t>
      </w:r>
      <w:r w:rsidR="00967DF5">
        <w:rPr>
          <w:rFonts w:hint="eastAsia"/>
          <w:sz w:val="24"/>
          <w:szCs w:val="24"/>
        </w:rPr>
        <w:t>值即为</w:t>
      </w:r>
      <w:r w:rsidR="0079562E">
        <w:rPr>
          <w:rFonts w:hint="eastAsia"/>
          <w:sz w:val="24"/>
          <w:szCs w:val="24"/>
        </w:rPr>
        <w:t>m</w:t>
      </w:r>
      <w:r w:rsidR="0079562E">
        <w:rPr>
          <w:rFonts w:hint="eastAsia"/>
          <w:sz w:val="24"/>
          <w:szCs w:val="24"/>
        </w:rPr>
        <w:t>的值，</w:t>
      </w:r>
      <w:r w:rsidR="0079562E">
        <w:rPr>
          <w:rFonts w:hint="eastAsia"/>
          <w:sz w:val="24"/>
          <w:szCs w:val="24"/>
        </w:rPr>
        <w:t>p</w:t>
      </w:r>
      <w:r w:rsidR="0079562E">
        <w:rPr>
          <w:rFonts w:hint="eastAsia"/>
          <w:sz w:val="24"/>
          <w:szCs w:val="24"/>
        </w:rPr>
        <w:t>的值则需要一个累加操作来完成，</w:t>
      </w:r>
      <w:r w:rsidR="006727CC">
        <w:rPr>
          <w:rFonts w:hint="eastAsia"/>
          <w:sz w:val="24"/>
          <w:szCs w:val="24"/>
        </w:rPr>
        <w:t>对于</w:t>
      </w:r>
      <w:proofErr w:type="spellStart"/>
      <w:r w:rsidR="006727CC" w:rsidRPr="00C125AA">
        <w:rPr>
          <w:sz w:val="24"/>
          <w:szCs w:val="24"/>
        </w:rPr>
        <w:t>wordsDict</w:t>
      </w:r>
      <w:proofErr w:type="spellEnd"/>
      <w:r w:rsidR="006727CC">
        <w:rPr>
          <w:rFonts w:hint="eastAsia"/>
          <w:sz w:val="24"/>
          <w:szCs w:val="24"/>
        </w:rPr>
        <w:t>中的每个</w:t>
      </w:r>
      <w:r w:rsidR="006727CC">
        <w:rPr>
          <w:rFonts w:hint="eastAsia"/>
          <w:sz w:val="24"/>
          <w:szCs w:val="24"/>
        </w:rPr>
        <w:t>key</w:t>
      </w:r>
      <w:r w:rsidR="006727CC">
        <w:rPr>
          <w:rFonts w:hint="eastAsia"/>
          <w:sz w:val="24"/>
          <w:szCs w:val="24"/>
        </w:rPr>
        <w:t>，需要再次遍历</w:t>
      </w:r>
      <w:proofErr w:type="spellStart"/>
      <w:r w:rsidR="00933640" w:rsidRPr="008E031E">
        <w:rPr>
          <w:sz w:val="24"/>
          <w:szCs w:val="24"/>
        </w:rPr>
        <w:t>allwords</w:t>
      </w:r>
      <w:proofErr w:type="spellEnd"/>
      <w:r w:rsidR="00933640">
        <w:rPr>
          <w:rFonts w:hint="eastAsia"/>
          <w:sz w:val="24"/>
          <w:szCs w:val="24"/>
        </w:rPr>
        <w:t>中的每个值，再重新进行一次</w:t>
      </w:r>
      <w:proofErr w:type="spellStart"/>
      <w:r w:rsidR="00933640">
        <w:rPr>
          <w:rFonts w:hint="eastAsia"/>
          <w:sz w:val="24"/>
          <w:szCs w:val="24"/>
        </w:rPr>
        <w:t>jieba</w:t>
      </w:r>
      <w:proofErr w:type="spellEnd"/>
      <w:r w:rsidR="00933640">
        <w:rPr>
          <w:rFonts w:hint="eastAsia"/>
          <w:sz w:val="24"/>
          <w:szCs w:val="24"/>
        </w:rPr>
        <w:t>分词操作，用来判断当前</w:t>
      </w:r>
      <w:r w:rsidR="00933640">
        <w:rPr>
          <w:rFonts w:hint="eastAsia"/>
          <w:sz w:val="24"/>
          <w:szCs w:val="24"/>
        </w:rPr>
        <w:t>key</w:t>
      </w:r>
      <w:r w:rsidR="00933640">
        <w:rPr>
          <w:rFonts w:hint="eastAsia"/>
          <w:sz w:val="24"/>
          <w:szCs w:val="24"/>
        </w:rPr>
        <w:t>值是否在</w:t>
      </w:r>
      <w:proofErr w:type="spellStart"/>
      <w:r w:rsidR="00933640">
        <w:rPr>
          <w:rFonts w:hint="eastAsia"/>
          <w:sz w:val="24"/>
          <w:szCs w:val="24"/>
        </w:rPr>
        <w:t>allwords</w:t>
      </w:r>
      <w:proofErr w:type="spellEnd"/>
      <w:r w:rsidR="00EB411D">
        <w:rPr>
          <w:rFonts w:hint="eastAsia"/>
          <w:sz w:val="24"/>
          <w:szCs w:val="24"/>
        </w:rPr>
        <w:t>的当前句子中出现，若出现，则进行</w:t>
      </w:r>
      <w:r w:rsidR="00EB411D">
        <w:rPr>
          <w:rFonts w:hint="eastAsia"/>
          <w:sz w:val="24"/>
          <w:szCs w:val="24"/>
        </w:rPr>
        <w:t>q</w:t>
      </w:r>
      <w:r w:rsidR="00EB411D">
        <w:rPr>
          <w:rFonts w:hint="eastAsia"/>
          <w:sz w:val="24"/>
          <w:szCs w:val="24"/>
        </w:rPr>
        <w:t>的自增。</w:t>
      </w:r>
    </w:p>
    <w:p w:rsidR="00AD4636" w:rsidRPr="00360737" w:rsidRDefault="00EB411D" w:rsidP="00A24914">
      <w:pPr>
        <w:spacing w:line="360" w:lineRule="auto"/>
        <w:rPr>
          <w:sz w:val="24"/>
          <w:szCs w:val="24"/>
        </w:rPr>
      </w:pPr>
      <w:r>
        <w:rPr>
          <w:sz w:val="24"/>
          <w:szCs w:val="24"/>
        </w:rPr>
        <w:lastRenderedPageBreak/>
        <w:tab/>
      </w:r>
      <w:r>
        <w:rPr>
          <w:rFonts w:hint="eastAsia"/>
          <w:sz w:val="24"/>
          <w:szCs w:val="24"/>
        </w:rPr>
        <w:t>最后调用</w:t>
      </w:r>
      <w:r>
        <w:rPr>
          <w:rFonts w:hint="eastAsia"/>
          <w:sz w:val="24"/>
          <w:szCs w:val="24"/>
        </w:rPr>
        <w:t>math</w:t>
      </w:r>
      <w:r>
        <w:rPr>
          <w:rFonts w:hint="eastAsia"/>
          <w:sz w:val="24"/>
          <w:szCs w:val="24"/>
        </w:rPr>
        <w:t>函数，进行对数运算求得</w:t>
      </w:r>
      <w:r>
        <w:rPr>
          <w:rFonts w:hint="eastAsia"/>
          <w:sz w:val="24"/>
          <w:szCs w:val="24"/>
        </w:rPr>
        <w:t>I</w:t>
      </w:r>
      <w:r>
        <w:rPr>
          <w:sz w:val="24"/>
          <w:szCs w:val="24"/>
        </w:rPr>
        <w:t>DF</w:t>
      </w:r>
      <w:r>
        <w:rPr>
          <w:rFonts w:hint="eastAsia"/>
          <w:sz w:val="24"/>
          <w:szCs w:val="24"/>
        </w:rPr>
        <w:t>值，再与</w:t>
      </w:r>
      <w:r>
        <w:rPr>
          <w:rFonts w:hint="eastAsia"/>
          <w:sz w:val="24"/>
          <w:szCs w:val="24"/>
        </w:rPr>
        <w:t>T</w:t>
      </w:r>
      <w:r>
        <w:rPr>
          <w:sz w:val="24"/>
          <w:szCs w:val="24"/>
        </w:rPr>
        <w:t>F</w:t>
      </w:r>
      <w:r>
        <w:rPr>
          <w:rFonts w:hint="eastAsia"/>
          <w:sz w:val="24"/>
          <w:szCs w:val="24"/>
        </w:rPr>
        <w:t>值相乘，即可得到</w:t>
      </w:r>
      <w:r w:rsidR="008E47C3">
        <w:rPr>
          <w:rFonts w:hint="eastAsia"/>
          <w:sz w:val="24"/>
          <w:szCs w:val="24"/>
        </w:rPr>
        <w:t>当前</w:t>
      </w:r>
      <w:r w:rsidR="008E47C3">
        <w:rPr>
          <w:rFonts w:hint="eastAsia"/>
          <w:sz w:val="24"/>
          <w:szCs w:val="24"/>
        </w:rPr>
        <w:t>key</w:t>
      </w:r>
      <w:r w:rsidR="008E47C3">
        <w:rPr>
          <w:rFonts w:hint="eastAsia"/>
          <w:sz w:val="24"/>
          <w:szCs w:val="24"/>
        </w:rPr>
        <w:t>的</w:t>
      </w:r>
      <w:r>
        <w:rPr>
          <w:rFonts w:hint="eastAsia"/>
          <w:sz w:val="24"/>
          <w:szCs w:val="24"/>
        </w:rPr>
        <w:t>T</w:t>
      </w:r>
      <w:r>
        <w:rPr>
          <w:sz w:val="24"/>
          <w:szCs w:val="24"/>
        </w:rPr>
        <w:t>F-IDF</w:t>
      </w:r>
      <w:r>
        <w:rPr>
          <w:rFonts w:hint="eastAsia"/>
          <w:sz w:val="24"/>
          <w:szCs w:val="24"/>
        </w:rPr>
        <w:t>值</w:t>
      </w:r>
      <w:r w:rsidR="008E47C3">
        <w:rPr>
          <w:rFonts w:hint="eastAsia"/>
          <w:sz w:val="24"/>
          <w:szCs w:val="24"/>
        </w:rPr>
        <w:t>，以键值对的形式存放到新的字典</w:t>
      </w:r>
      <w:proofErr w:type="spellStart"/>
      <w:r w:rsidR="008E47C3">
        <w:rPr>
          <w:rFonts w:hint="eastAsia"/>
          <w:sz w:val="24"/>
          <w:szCs w:val="24"/>
        </w:rPr>
        <w:t>ans</w:t>
      </w:r>
      <w:proofErr w:type="spellEnd"/>
      <w:r w:rsidR="008E47C3">
        <w:rPr>
          <w:rFonts w:hint="eastAsia"/>
          <w:sz w:val="24"/>
          <w:szCs w:val="24"/>
        </w:rPr>
        <w:t>中，最后函数将</w:t>
      </w:r>
      <w:proofErr w:type="spellStart"/>
      <w:r w:rsidR="008E47C3">
        <w:rPr>
          <w:rFonts w:hint="eastAsia"/>
          <w:sz w:val="24"/>
          <w:szCs w:val="24"/>
        </w:rPr>
        <w:t>ans</w:t>
      </w:r>
      <w:proofErr w:type="spellEnd"/>
      <w:r w:rsidR="008E47C3">
        <w:rPr>
          <w:rFonts w:hint="eastAsia"/>
          <w:sz w:val="24"/>
          <w:szCs w:val="24"/>
        </w:rPr>
        <w:t>返回</w:t>
      </w:r>
      <w:r w:rsidR="00713774">
        <w:rPr>
          <w:rFonts w:hint="eastAsia"/>
          <w:sz w:val="24"/>
          <w:szCs w:val="24"/>
        </w:rPr>
        <w:t>，程序的运算流程如下图</w:t>
      </w:r>
      <w:r w:rsidR="00713774">
        <w:rPr>
          <w:rFonts w:hint="eastAsia"/>
          <w:sz w:val="24"/>
          <w:szCs w:val="24"/>
        </w:rPr>
        <w:t>4</w:t>
      </w:r>
      <w:r w:rsidR="00713774">
        <w:rPr>
          <w:sz w:val="24"/>
          <w:szCs w:val="24"/>
        </w:rPr>
        <w:t>.2</w:t>
      </w:r>
      <w:r w:rsidR="00713774">
        <w:rPr>
          <w:rFonts w:hint="eastAsia"/>
          <w:sz w:val="24"/>
          <w:szCs w:val="24"/>
        </w:rPr>
        <w:t>所示</w:t>
      </w:r>
      <w:r w:rsidR="008E47C3">
        <w:rPr>
          <w:rFonts w:hint="eastAsia"/>
          <w:sz w:val="24"/>
          <w:szCs w:val="24"/>
        </w:rPr>
        <w:t>。</w:t>
      </w:r>
    </w:p>
    <w:p w:rsidR="00F33E01" w:rsidRDefault="00D9308E" w:rsidP="00A24914">
      <w:pPr>
        <w:spacing w:line="360" w:lineRule="auto"/>
        <w:rPr>
          <w:rFonts w:ascii="宋体" w:hAnsi="宋体"/>
          <w:sz w:val="24"/>
          <w:szCs w:val="24"/>
        </w:rPr>
      </w:pPr>
      <w:r>
        <w:rPr>
          <w:rFonts w:ascii="宋体" w:hAnsi="宋体"/>
          <w:noProof/>
          <w:sz w:val="24"/>
          <w:szCs w:val="24"/>
        </w:rPr>
        <w:lastRenderedPageBreak/>
        <mc:AlternateContent>
          <mc:Choice Requires="wps">
            <w:drawing>
              <wp:anchor distT="0" distB="0" distL="114300" distR="114300" simplePos="0" relativeHeight="251663360" behindDoc="0" locked="0" layoutInCell="1" allowOverlap="1" wp14:anchorId="0196204A" wp14:editId="77616543">
                <wp:simplePos x="0" y="0"/>
                <wp:positionH relativeFrom="column">
                  <wp:posOffset>979805</wp:posOffset>
                </wp:positionH>
                <wp:positionV relativeFrom="paragraph">
                  <wp:posOffset>2810510</wp:posOffset>
                </wp:positionV>
                <wp:extent cx="358140" cy="266700"/>
                <wp:effectExtent l="0" t="0" r="3810" b="0"/>
                <wp:wrapNone/>
                <wp:docPr id="15" name="文本框 15"/>
                <wp:cNvGraphicFramePr/>
                <a:graphic xmlns:a="http://schemas.openxmlformats.org/drawingml/2006/main">
                  <a:graphicData uri="http://schemas.microsoft.com/office/word/2010/wordprocessingShape">
                    <wps:wsp>
                      <wps:cNvSpPr txBox="1"/>
                      <wps:spPr>
                        <a:xfrm>
                          <a:off x="0" y="0"/>
                          <a:ext cx="358140" cy="266700"/>
                        </a:xfrm>
                        <a:prstGeom prst="rect">
                          <a:avLst/>
                        </a:prstGeom>
                        <a:solidFill>
                          <a:schemeClr val="lt1"/>
                        </a:solidFill>
                        <a:ln w="6350">
                          <a:noFill/>
                        </a:ln>
                      </wps:spPr>
                      <wps:txbx>
                        <w:txbxContent>
                          <w:p w:rsidR="00177867" w:rsidRPr="00D9308E" w:rsidRDefault="00177867" w:rsidP="00D9308E">
                            <w:pPr>
                              <w:rPr>
                                <w:b/>
                                <w:sz w:val="18"/>
                              </w:rPr>
                            </w:pPr>
                            <w:r w:rsidRPr="00D9308E">
                              <w:rPr>
                                <w:rFonts w:hint="eastAsia"/>
                                <w:b/>
                                <w:sz w:val="18"/>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0196204A" id="_x0000_t202" coordsize="21600,21600" o:spt="202" path="m,l,21600r21600,l21600,xe">
                <v:stroke joinstyle="miter"/>
                <v:path gradientshapeok="t" o:connecttype="rect"/>
              </v:shapetype>
              <v:shape id="文本框 15" o:spid="_x0000_s1026" type="#_x0000_t202" style="position:absolute;left:0;text-align:left;margin-left:77.15pt;margin-top:221.3pt;width:28.2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" fillcolor="white [3201]" stroked="f" strokeweight=".5pt">
                <v:textbox>
                  <w:txbxContent>
                    <w:p w:rsidR="00177867" w:rsidRPr="00D9308E" w:rsidRDefault="00177867" w:rsidP="00D9308E">
                      <w:pPr>
                        <w:rPr>
                          <w:b/>
                          <w:sz w:val="18"/>
                        </w:rPr>
                      </w:pPr>
                      <w:r w:rsidRPr="00D9308E">
                        <w:rPr>
                          <w:rFonts w:hint="eastAsia"/>
                          <w:b/>
                          <w:sz w:val="18"/>
                        </w:rPr>
                        <w:t>是</w:t>
                      </w:r>
                    </w:p>
                  </w:txbxContent>
                </v:textbox>
              </v:shape>
            </w:pict>
          </mc:Fallback>
        </mc:AlternateContent>
      </w:r>
      <w:r w:rsidR="00360737">
        <w:rPr>
          <w:rFonts w:ascii="宋体" w:hAnsi="宋体"/>
          <w:noProof/>
          <w:sz w:val="24"/>
          <w:szCs w:val="24"/>
        </w:rPr>
        <mc:AlternateContent>
          <mc:Choice Requires="wps">
            <w:drawing>
              <wp:anchor distT="0" distB="0" distL="114300" distR="114300" simplePos="0" relativeHeight="251661312" behindDoc="0" locked="0" layoutInCell="1" allowOverlap="1" wp14:anchorId="2263A59E" wp14:editId="63D56EA5">
                <wp:simplePos x="0" y="0"/>
                <wp:positionH relativeFrom="column">
                  <wp:posOffset>1490345</wp:posOffset>
                </wp:positionH>
                <wp:positionV relativeFrom="paragraph">
                  <wp:posOffset>1416050</wp:posOffset>
                </wp:positionV>
                <wp:extent cx="1181100" cy="434340"/>
                <wp:effectExtent l="0" t="0" r="0" b="3810"/>
                <wp:wrapNone/>
                <wp:docPr id="14" name="文本框 14"/>
                <wp:cNvGraphicFramePr/>
                <a:graphic xmlns:a="http://schemas.openxmlformats.org/drawingml/2006/main">
                  <a:graphicData uri="http://schemas.microsoft.com/office/word/2010/wordprocessingShape">
                    <wps:wsp>
                      <wps:cNvSpPr txBox="1"/>
                      <wps:spPr>
                        <a:xfrm>
                          <a:off x="0" y="0"/>
                          <a:ext cx="1181100" cy="434340"/>
                        </a:xfrm>
                        <a:prstGeom prst="rect">
                          <a:avLst/>
                        </a:prstGeom>
                        <a:solidFill>
                          <a:schemeClr val="lt1"/>
                        </a:solidFill>
                        <a:ln w="6350">
                          <a:noFill/>
                        </a:ln>
                      </wps:spPr>
                      <wps:txbx>
                        <w:txbxContent>
                          <w:p w:rsidR="00177867" w:rsidRDefault="00177867" w:rsidP="00360737">
                            <w:pPr>
                              <w:rPr>
                                <w:b/>
                                <w:sz w:val="16"/>
                              </w:rPr>
                            </w:pPr>
                            <w:r>
                              <w:rPr>
                                <w:rFonts w:hint="eastAsia"/>
                                <w:b/>
                                <w:sz w:val="16"/>
                              </w:rPr>
                              <w:t>初始化</w:t>
                            </w:r>
                            <w:proofErr w:type="spellStart"/>
                            <w:r>
                              <w:rPr>
                                <w:rFonts w:hint="eastAsia"/>
                                <w:b/>
                                <w:sz w:val="16"/>
                              </w:rPr>
                              <w:t>num</w:t>
                            </w:r>
                            <w:r>
                              <w:rPr>
                                <w:b/>
                                <w:sz w:val="16"/>
                              </w:rPr>
                              <w:t>,keywords</w:t>
                            </w:r>
                            <w:proofErr w:type="spellEnd"/>
                            <w:r>
                              <w:rPr>
                                <w:b/>
                                <w:sz w:val="16"/>
                              </w:rPr>
                              <w:t>,</w:t>
                            </w:r>
                          </w:p>
                          <w:p w:rsidR="00177867" w:rsidRPr="00DB190C" w:rsidRDefault="00177867" w:rsidP="00360737">
                            <w:pPr>
                              <w:rPr>
                                <w:b/>
                                <w:sz w:val="16"/>
                              </w:rPr>
                            </w:pPr>
                            <w:proofErr w:type="spellStart"/>
                            <w:r>
                              <w:rPr>
                                <w:b/>
                                <w:sz w:val="16"/>
                              </w:rPr>
                              <w:t>n,p,ans</w:t>
                            </w:r>
                            <w:proofErr w:type="spellEnd"/>
                            <w:r>
                              <w:rPr>
                                <w:rFonts w:hint="eastAsia"/>
                                <w:b/>
                                <w:sz w:val="16"/>
                              </w:rPr>
                              <w:t>等</w:t>
                            </w:r>
                            <w:r>
                              <w:rPr>
                                <w:b/>
                                <w:sz w:val="16"/>
                              </w:rPr>
                              <w:t>变量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263A59E" id="文本框 14" o:spid="_x0000_s1027" type="#_x0000_t202" style="position:absolute;left:0;text-align:left;margin-left:117.35pt;margin-top:111.5pt;width:93pt;height:3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" fillcolor="white [3201]" stroked="f" strokeweight=".5pt">
                <v:textbox>
                  <w:txbxContent>
                    <w:p w:rsidR="00177867" w:rsidRDefault="00177867" w:rsidP="00360737">
                      <w:pPr>
                        <w:rPr>
                          <w:b/>
                          <w:sz w:val="16"/>
                        </w:rPr>
                      </w:pPr>
                      <w:r>
                        <w:rPr>
                          <w:rFonts w:hint="eastAsia"/>
                          <w:b/>
                          <w:sz w:val="16"/>
                        </w:rPr>
                        <w:t>初始化</w:t>
                      </w:r>
                      <w:r>
                        <w:rPr>
                          <w:rFonts w:hint="eastAsia"/>
                          <w:b/>
                          <w:sz w:val="16"/>
                        </w:rPr>
                        <w:t>num</w:t>
                      </w:r>
                      <w:r>
                        <w:rPr>
                          <w:b/>
                          <w:sz w:val="16"/>
                        </w:rPr>
                        <w:t>,keywords,</w:t>
                      </w:r>
                    </w:p>
                    <w:p w:rsidR="00177867" w:rsidRPr="00DB190C" w:rsidRDefault="00177867" w:rsidP="00360737">
                      <w:pPr>
                        <w:rPr>
                          <w:b/>
                          <w:sz w:val="16"/>
                        </w:rPr>
                      </w:pPr>
                      <w:r>
                        <w:rPr>
                          <w:b/>
                          <w:sz w:val="16"/>
                        </w:rPr>
                        <w:t>n,p,ans</w:t>
                      </w:r>
                      <w:r>
                        <w:rPr>
                          <w:rFonts w:hint="eastAsia"/>
                          <w:b/>
                          <w:sz w:val="16"/>
                        </w:rPr>
                        <w:t>等</w:t>
                      </w:r>
                      <w:r>
                        <w:rPr>
                          <w:b/>
                          <w:sz w:val="16"/>
                        </w:rPr>
                        <w:t>变量</w:t>
                      </w:r>
                    </w:p>
                  </w:txbxContent>
                </v:textbox>
              </v:shape>
            </w:pict>
          </mc:Fallback>
        </mc:AlternateContent>
      </w:r>
      <w:r w:rsidR="00DB190C">
        <w:rPr>
          <w:rFonts w:ascii="宋体" w:hAnsi="宋体"/>
          <w:noProof/>
          <w:sz w:val="24"/>
          <w:szCs w:val="24"/>
        </w:rPr>
        <mc:AlternateContent>
          <mc:Choice Requires="wps">
            <w:drawing>
              <wp:anchor distT="0" distB="0" distL="114300" distR="114300" simplePos="0" relativeHeight="251659264" behindDoc="0" locked="0" layoutInCell="1" allowOverlap="1">
                <wp:simplePos x="0" y="0"/>
                <wp:positionH relativeFrom="column">
                  <wp:posOffset>1703705</wp:posOffset>
                </wp:positionH>
                <wp:positionV relativeFrom="paragraph">
                  <wp:posOffset>760730</wp:posOffset>
                </wp:positionV>
                <wp:extent cx="670560" cy="28956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670560" cy="289560"/>
                        </a:xfrm>
                        <a:prstGeom prst="rect">
                          <a:avLst/>
                        </a:prstGeom>
                        <a:solidFill>
                          <a:schemeClr val="lt1"/>
                        </a:solidFill>
                        <a:ln w="6350">
                          <a:noFill/>
                        </a:ln>
                      </wps:spPr>
                      <wps:txbx>
                        <w:txbxContent>
                          <w:p w:rsidR="00177867" w:rsidRPr="00DB190C" w:rsidRDefault="00177867">
                            <w:pPr>
                              <w:rPr>
                                <w:b/>
                                <w:sz w:val="16"/>
                              </w:rPr>
                            </w:pPr>
                            <w:r w:rsidRPr="00DB190C">
                              <w:rPr>
                                <w:rFonts w:hint="eastAsia"/>
                                <w:b/>
                                <w:sz w:val="16"/>
                              </w:rPr>
                              <w:t>读入变量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id="文本框 13" o:spid="_x0000_s1028" type="#_x0000_t202" style="position:absolute;left:0;text-align:left;margin-left:134.15pt;margin-top:59.9pt;width:52.8pt;height:2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" fillcolor="white [3201]" stroked="f" strokeweight=".5pt">
                <v:textbox>
                  <w:txbxContent>
                    <w:p w:rsidR="00177867" w:rsidRPr="00DB190C" w:rsidRDefault="00177867">
                      <w:pPr>
                        <w:rPr>
                          <w:b/>
                          <w:sz w:val="16"/>
                        </w:rPr>
                      </w:pPr>
                      <w:r w:rsidRPr="00DB190C">
                        <w:rPr>
                          <w:rFonts w:hint="eastAsia"/>
                          <w:b/>
                          <w:sz w:val="16"/>
                        </w:rPr>
                        <w:t>读入变量</w:t>
                      </w:r>
                    </w:p>
                  </w:txbxContent>
                </v:textbox>
              </v:shape>
            </w:pict>
          </mc:Fallback>
        </mc:AlternateContent>
      </w:r>
      <w:r w:rsidR="00DB190C" w:rsidRPr="00DB190C">
        <w:rPr>
          <w:rFonts w:ascii="宋体" w:hAnsi="宋体"/>
          <w:noProof/>
          <w:sz w:val="24"/>
          <w:szCs w:val="24"/>
        </w:rPr>
        <w:drawing>
          <wp:inline distT="0" distB="0" distL="0" distR="0">
            <wp:extent cx="5219700" cy="8459719"/>
            <wp:effectExtent l="0" t="0" r="0" b="0"/>
            <wp:docPr id="12" name="图片 12" descr="C:\Users\fanxuekang\Desktop\Inked未命名表单 - 副本_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nxuekang\Desktop\Inked未命名表单 - 副本_LI.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19700" cy="8459719"/>
                    </a:xfrm>
                    <a:prstGeom prst="rect">
                      <a:avLst/>
                    </a:prstGeom>
                    <a:noFill/>
                    <a:ln>
                      <a:noFill/>
                    </a:ln>
                  </pic:spPr>
                </pic:pic>
              </a:graphicData>
            </a:graphic>
          </wp:inline>
        </w:drawing>
      </w:r>
    </w:p>
    <w:p w:rsidR="00F33E01" w:rsidRPr="00BD1A83" w:rsidRDefault="00DE675E" w:rsidP="00BD1A83">
      <w:pPr>
        <w:jc w:val="center"/>
        <w:rPr>
          <w:rFonts w:ascii="宋体" w:hAnsi="宋体"/>
          <w:szCs w:val="24"/>
        </w:rPr>
      </w:pPr>
      <w:r w:rsidRPr="00100EC2">
        <w:rPr>
          <w:rFonts w:ascii="宋体" w:hAnsi="宋体" w:hint="eastAsia"/>
          <w:szCs w:val="24"/>
        </w:rPr>
        <w:t>图4</w:t>
      </w:r>
      <w:r w:rsidRPr="00100EC2">
        <w:rPr>
          <w:rFonts w:ascii="宋体" w:hAnsi="宋体"/>
          <w:szCs w:val="24"/>
        </w:rPr>
        <w:t>.1 TF-IDF</w:t>
      </w:r>
      <w:r>
        <w:rPr>
          <w:rFonts w:ascii="宋体" w:hAnsi="宋体" w:hint="eastAsia"/>
          <w:szCs w:val="24"/>
        </w:rPr>
        <w:t>程序流程图</w:t>
      </w:r>
    </w:p>
    <w:p w:rsidR="006727CC" w:rsidRPr="00680FFC" w:rsidRDefault="006727CC" w:rsidP="006727CC">
      <w:pPr>
        <w:pStyle w:val="30"/>
      </w:pPr>
      <w:r>
        <w:lastRenderedPageBreak/>
        <w:t xml:space="preserve">4.2.1  </w:t>
      </w:r>
      <w:r>
        <w:rPr>
          <w:rFonts w:hint="eastAsia"/>
        </w:rPr>
        <w:t>程序性能分析</w:t>
      </w:r>
    </w:p>
    <w:p w:rsidR="00DF43AD" w:rsidRDefault="00A72A5E" w:rsidP="00A24914">
      <w:pPr>
        <w:spacing w:line="360" w:lineRule="auto"/>
        <w:rPr>
          <w:rFonts w:ascii="宋体" w:hAnsi="宋体"/>
          <w:sz w:val="24"/>
          <w:szCs w:val="24"/>
        </w:rPr>
      </w:pPr>
      <w:r>
        <w:rPr>
          <w:rFonts w:ascii="宋体" w:hAnsi="宋体"/>
          <w:sz w:val="24"/>
          <w:szCs w:val="24"/>
        </w:rPr>
        <w:tab/>
      </w:r>
      <w:r w:rsidR="00EA1CDB">
        <w:rPr>
          <w:rFonts w:ascii="宋体" w:hAnsi="宋体" w:hint="eastAsia"/>
          <w:sz w:val="24"/>
          <w:szCs w:val="24"/>
        </w:rPr>
        <w:t>从程序结构看，程序中主要包含一个二层循环，</w:t>
      </w:r>
      <w:r w:rsidR="00947022">
        <w:rPr>
          <w:rFonts w:ascii="宋体" w:hAnsi="宋体" w:hint="eastAsia"/>
          <w:sz w:val="24"/>
          <w:szCs w:val="24"/>
        </w:rPr>
        <w:t>所以时间复杂度应该是</w:t>
      </w:r>
      <m:oMath>
        <m:r>
          <m:rPr>
            <m:sty m:val="p"/>
          </m:rPr>
          <w:rPr>
            <w:rFonts w:ascii="Cambria Math" w:hAnsi="Cambria Math"/>
            <w:sz w:val="24"/>
            <w:szCs w:val="24"/>
          </w:rPr>
          <m:t>O(</m:t>
        </m:r>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2</m:t>
            </m:r>
          </m:sup>
        </m:sSup>
        <m:r>
          <m:rPr>
            <m:sty m:val="p"/>
          </m:rPr>
          <w:rPr>
            <w:rFonts w:ascii="Cambria Math" w:hAnsi="Cambria Math"/>
            <w:sz w:val="24"/>
            <w:szCs w:val="24"/>
          </w:rPr>
          <m:t>)</m:t>
        </m:r>
      </m:oMath>
      <w:r w:rsidR="00947022">
        <w:rPr>
          <w:rFonts w:ascii="宋体" w:hAnsi="宋体" w:hint="eastAsia"/>
          <w:sz w:val="24"/>
          <w:szCs w:val="24"/>
        </w:rPr>
        <w:t>。</w:t>
      </w:r>
      <w:r w:rsidR="00CA1F13">
        <w:rPr>
          <w:rFonts w:ascii="宋体" w:hAnsi="宋体" w:hint="eastAsia"/>
          <w:sz w:val="24"/>
          <w:szCs w:val="24"/>
        </w:rPr>
        <w:t>看似并不大，但是其中包含了文本分割，字符查找等时间复杂度要求较高的操作，尤其是文本分割，一句话在分割完成之后</w:t>
      </w:r>
      <w:r w:rsidR="00FE434E">
        <w:rPr>
          <w:rFonts w:ascii="宋体" w:hAnsi="宋体" w:hint="eastAsia"/>
          <w:sz w:val="24"/>
          <w:szCs w:val="24"/>
        </w:rPr>
        <w:t>词汇量会十多倍的增加，</w:t>
      </w:r>
      <w:r w:rsidR="003078E5">
        <w:rPr>
          <w:rFonts w:ascii="宋体" w:hAnsi="宋体" w:hint="eastAsia"/>
          <w:sz w:val="24"/>
          <w:szCs w:val="24"/>
        </w:rPr>
        <w:t>使得词汇量可以达到数以万计，双层循环下运算量将达到亿级，</w:t>
      </w:r>
      <w:r w:rsidR="00FE434E">
        <w:rPr>
          <w:rFonts w:ascii="宋体" w:hAnsi="宋体" w:hint="eastAsia"/>
          <w:sz w:val="24"/>
          <w:szCs w:val="24"/>
        </w:rPr>
        <w:t>因此这个程序在实际运行中所消耗的时间还是相当大的。</w:t>
      </w:r>
    </w:p>
    <w:p w:rsidR="00DF43AD" w:rsidRPr="00935BE2" w:rsidRDefault="00DF43AD" w:rsidP="00DF43AD">
      <w:pPr>
        <w:pStyle w:val="2"/>
      </w:pPr>
      <w:r>
        <w:t xml:space="preserve">4.3  </w:t>
      </w:r>
      <w:r>
        <w:rPr>
          <w:rFonts w:hint="eastAsia"/>
        </w:rPr>
        <w:t>程序运行情况</w:t>
      </w:r>
    </w:p>
    <w:p w:rsidR="00A90A17" w:rsidRDefault="00BD1A83" w:rsidP="00872460">
      <w:pPr>
        <w:spacing w:line="360" w:lineRule="auto"/>
        <w:rPr>
          <w:rFonts w:ascii="宋体" w:hAnsi="宋体"/>
          <w:sz w:val="24"/>
          <w:szCs w:val="24"/>
        </w:rPr>
      </w:pPr>
      <w:r>
        <w:rPr>
          <w:rFonts w:ascii="宋体" w:hAnsi="宋体"/>
          <w:sz w:val="24"/>
          <w:szCs w:val="24"/>
        </w:rPr>
        <w:tab/>
      </w:r>
      <w:r w:rsidR="007F4D1E">
        <w:rPr>
          <w:rFonts w:ascii="宋体" w:hAnsi="宋体" w:hint="eastAsia"/>
          <w:sz w:val="24"/>
          <w:szCs w:val="24"/>
        </w:rPr>
        <w:t>使用该算法分别对</w:t>
      </w:r>
      <w:proofErr w:type="gramStart"/>
      <w:r w:rsidR="007F4D1E">
        <w:rPr>
          <w:rFonts w:ascii="宋体" w:hAnsi="宋体" w:hint="eastAsia"/>
          <w:sz w:val="24"/>
          <w:szCs w:val="24"/>
        </w:rPr>
        <w:t>源领域</w:t>
      </w:r>
      <w:proofErr w:type="gramEnd"/>
      <w:r w:rsidR="007F4D1E">
        <w:rPr>
          <w:rFonts w:ascii="宋体" w:hAnsi="宋体" w:hint="eastAsia"/>
          <w:sz w:val="24"/>
          <w:szCs w:val="24"/>
        </w:rPr>
        <w:t>与目标领域中的词汇的T</w:t>
      </w:r>
      <w:r w:rsidR="007F4D1E">
        <w:rPr>
          <w:rFonts w:ascii="宋体" w:hAnsi="宋体"/>
          <w:sz w:val="24"/>
          <w:szCs w:val="24"/>
        </w:rPr>
        <w:t>F-IDF</w:t>
      </w:r>
      <w:r w:rsidR="007F4D1E">
        <w:rPr>
          <w:rFonts w:ascii="宋体" w:hAnsi="宋体" w:hint="eastAsia"/>
          <w:sz w:val="24"/>
          <w:szCs w:val="24"/>
        </w:rPr>
        <w:t>值进行计算</w:t>
      </w:r>
      <w:r w:rsidR="00126EC7">
        <w:rPr>
          <w:rFonts w:ascii="宋体" w:hAnsi="宋体" w:hint="eastAsia"/>
          <w:sz w:val="24"/>
          <w:szCs w:val="24"/>
        </w:rPr>
        <w:t>，然后按照T</w:t>
      </w:r>
      <w:r w:rsidR="00126EC7">
        <w:rPr>
          <w:rFonts w:ascii="宋体" w:hAnsi="宋体"/>
          <w:sz w:val="24"/>
          <w:szCs w:val="24"/>
        </w:rPr>
        <w:t>F-IDF</w:t>
      </w:r>
      <w:r w:rsidR="00126EC7">
        <w:rPr>
          <w:rFonts w:ascii="宋体" w:hAnsi="宋体" w:hint="eastAsia"/>
          <w:sz w:val="24"/>
          <w:szCs w:val="24"/>
        </w:rPr>
        <w:t>值由</w:t>
      </w:r>
      <w:r w:rsidR="006610AE">
        <w:rPr>
          <w:rFonts w:ascii="宋体" w:hAnsi="宋体" w:hint="eastAsia"/>
          <w:sz w:val="24"/>
          <w:szCs w:val="24"/>
        </w:rPr>
        <w:t>小</w:t>
      </w:r>
      <w:r w:rsidR="00126EC7">
        <w:rPr>
          <w:rFonts w:ascii="宋体" w:hAnsi="宋体" w:hint="eastAsia"/>
          <w:sz w:val="24"/>
          <w:szCs w:val="24"/>
        </w:rPr>
        <w:t>到</w:t>
      </w:r>
      <w:r w:rsidR="006610AE">
        <w:rPr>
          <w:rFonts w:ascii="宋体" w:hAnsi="宋体" w:hint="eastAsia"/>
          <w:sz w:val="24"/>
          <w:szCs w:val="24"/>
        </w:rPr>
        <w:t>大</w:t>
      </w:r>
      <w:r w:rsidR="00126EC7">
        <w:rPr>
          <w:rFonts w:ascii="宋体" w:hAnsi="宋体" w:hint="eastAsia"/>
          <w:sz w:val="24"/>
          <w:szCs w:val="24"/>
        </w:rPr>
        <w:t>进行排序</w:t>
      </w:r>
      <w:r w:rsidR="00A90A17">
        <w:rPr>
          <w:rFonts w:ascii="宋体" w:hAnsi="宋体" w:hint="eastAsia"/>
          <w:sz w:val="24"/>
          <w:szCs w:val="24"/>
        </w:rPr>
        <w:t>。</w:t>
      </w:r>
      <w:r w:rsidR="00872460">
        <w:rPr>
          <w:rFonts w:ascii="宋体" w:hAnsi="宋体" w:hint="eastAsia"/>
          <w:sz w:val="24"/>
          <w:szCs w:val="24"/>
        </w:rPr>
        <w:t>很容易</w:t>
      </w:r>
      <w:r w:rsidR="00A90A17">
        <w:rPr>
          <w:rFonts w:ascii="宋体" w:hAnsi="宋体" w:hint="eastAsia"/>
          <w:sz w:val="24"/>
          <w:szCs w:val="24"/>
        </w:rPr>
        <w:t>发现，由于数据量较少，许多词汇的</w:t>
      </w:r>
      <w:r w:rsidR="00B075F8">
        <w:rPr>
          <w:rFonts w:ascii="宋体" w:hAnsi="宋体" w:hint="eastAsia"/>
          <w:sz w:val="24"/>
          <w:szCs w:val="24"/>
        </w:rPr>
        <w:t>出现</w:t>
      </w:r>
      <w:r w:rsidR="00A60A37">
        <w:rPr>
          <w:rFonts w:ascii="宋体" w:hAnsi="宋体" w:hint="eastAsia"/>
          <w:sz w:val="24"/>
          <w:szCs w:val="24"/>
        </w:rPr>
        <w:t>次数</w:t>
      </w:r>
      <w:r w:rsidR="00B075F8">
        <w:rPr>
          <w:rFonts w:hint="eastAsia"/>
          <w:sz w:val="24"/>
          <w:szCs w:val="24"/>
        </w:rPr>
        <w:t>比较</w:t>
      </w:r>
      <w:r w:rsidR="008F71FF">
        <w:rPr>
          <w:rFonts w:hint="eastAsia"/>
          <w:sz w:val="24"/>
          <w:szCs w:val="24"/>
        </w:rPr>
        <w:t>少，以</w:t>
      </w:r>
      <w:r w:rsidR="008F71FF">
        <w:rPr>
          <w:rFonts w:hint="eastAsia"/>
          <w:sz w:val="24"/>
          <w:szCs w:val="24"/>
        </w:rPr>
        <w:t>1</w:t>
      </w:r>
      <w:r w:rsidR="008F71FF">
        <w:rPr>
          <w:rFonts w:hint="eastAsia"/>
          <w:sz w:val="24"/>
          <w:szCs w:val="24"/>
        </w:rPr>
        <w:t>为例</w:t>
      </w:r>
      <w:r w:rsidR="00872460">
        <w:rPr>
          <w:rFonts w:hint="eastAsia"/>
          <w:sz w:val="24"/>
          <w:szCs w:val="24"/>
        </w:rPr>
        <w:t>，这些仅出现一次的词也只能在一个句子中出现，进而导致，这些词对应的</w:t>
      </w:r>
      <w:r w:rsidR="00872460">
        <w:rPr>
          <w:rFonts w:hint="eastAsia"/>
          <w:sz w:val="24"/>
          <w:szCs w:val="24"/>
        </w:rPr>
        <w:t>m</w:t>
      </w:r>
      <w:r w:rsidR="00872460">
        <w:rPr>
          <w:rFonts w:hint="eastAsia"/>
          <w:sz w:val="24"/>
          <w:szCs w:val="24"/>
        </w:rPr>
        <w:t>、</w:t>
      </w:r>
      <w:r w:rsidR="00872460">
        <w:rPr>
          <w:rFonts w:hint="eastAsia"/>
          <w:sz w:val="24"/>
          <w:szCs w:val="24"/>
        </w:rPr>
        <w:t>n</w:t>
      </w:r>
      <w:r w:rsidR="00872460">
        <w:rPr>
          <w:rFonts w:hint="eastAsia"/>
          <w:sz w:val="24"/>
          <w:szCs w:val="24"/>
        </w:rPr>
        <w:t>、</w:t>
      </w:r>
      <w:r w:rsidR="00872460">
        <w:rPr>
          <w:rFonts w:hint="eastAsia"/>
          <w:sz w:val="24"/>
          <w:szCs w:val="24"/>
        </w:rPr>
        <w:t>p</w:t>
      </w:r>
      <w:r w:rsidR="00872460">
        <w:rPr>
          <w:rFonts w:hint="eastAsia"/>
          <w:sz w:val="24"/>
          <w:szCs w:val="24"/>
        </w:rPr>
        <w:t>、</w:t>
      </w:r>
      <w:r w:rsidR="00872460">
        <w:rPr>
          <w:rFonts w:hint="eastAsia"/>
          <w:sz w:val="24"/>
          <w:szCs w:val="24"/>
        </w:rPr>
        <w:t>q</w:t>
      </w:r>
      <w:r w:rsidR="00872460">
        <w:rPr>
          <w:rFonts w:hint="eastAsia"/>
          <w:sz w:val="24"/>
          <w:szCs w:val="24"/>
        </w:rPr>
        <w:t>的值也都相同，那么最终计算的</w:t>
      </w:r>
      <w:r w:rsidR="00872460">
        <w:rPr>
          <w:rFonts w:hint="eastAsia"/>
          <w:sz w:val="24"/>
          <w:szCs w:val="24"/>
        </w:rPr>
        <w:t>T</w:t>
      </w:r>
      <w:r w:rsidR="00872460">
        <w:rPr>
          <w:sz w:val="24"/>
          <w:szCs w:val="24"/>
        </w:rPr>
        <w:t>F-IDF</w:t>
      </w:r>
      <w:proofErr w:type="gramStart"/>
      <w:r w:rsidR="00872460">
        <w:rPr>
          <w:rFonts w:hint="eastAsia"/>
          <w:sz w:val="24"/>
          <w:szCs w:val="24"/>
        </w:rPr>
        <w:t>值</w:t>
      </w:r>
      <w:r w:rsidR="008F71FF">
        <w:rPr>
          <w:rFonts w:hint="eastAsia"/>
          <w:sz w:val="24"/>
          <w:szCs w:val="24"/>
        </w:rPr>
        <w:t>必然</w:t>
      </w:r>
      <w:proofErr w:type="gramEnd"/>
      <w:r w:rsidR="00872460">
        <w:rPr>
          <w:rFonts w:hint="eastAsia"/>
          <w:sz w:val="24"/>
          <w:szCs w:val="24"/>
        </w:rPr>
        <w:t>相同，</w:t>
      </w:r>
      <w:r w:rsidR="00F30CA4">
        <w:rPr>
          <w:rFonts w:hint="eastAsia"/>
          <w:sz w:val="24"/>
          <w:szCs w:val="24"/>
        </w:rPr>
        <w:t>这是影响最终模型分类精度的一个重要影响因素。但是，</w:t>
      </w:r>
      <w:r w:rsidR="008F71FF">
        <w:rPr>
          <w:rFonts w:hint="eastAsia"/>
          <w:sz w:val="24"/>
          <w:szCs w:val="24"/>
        </w:rPr>
        <w:t>从另一种思路想，既然这类词的出现次数仅为</w:t>
      </w:r>
      <w:r w:rsidR="008F71FF">
        <w:rPr>
          <w:rFonts w:hint="eastAsia"/>
          <w:sz w:val="24"/>
          <w:szCs w:val="24"/>
        </w:rPr>
        <w:t>1</w:t>
      </w:r>
      <w:r w:rsidR="008F71FF">
        <w:rPr>
          <w:rFonts w:hint="eastAsia"/>
          <w:sz w:val="24"/>
          <w:szCs w:val="24"/>
        </w:rPr>
        <w:t>，那么这些</w:t>
      </w:r>
      <w:proofErr w:type="gramStart"/>
      <w:r w:rsidR="008F71FF">
        <w:rPr>
          <w:rFonts w:hint="eastAsia"/>
          <w:sz w:val="24"/>
          <w:szCs w:val="24"/>
        </w:rPr>
        <w:t>词必然</w:t>
      </w:r>
      <w:proofErr w:type="gramEnd"/>
      <w:r w:rsidR="008F71FF">
        <w:rPr>
          <w:rFonts w:hint="eastAsia"/>
          <w:sz w:val="24"/>
          <w:szCs w:val="24"/>
        </w:rPr>
        <w:t>对</w:t>
      </w:r>
      <w:r w:rsidR="003B13FC">
        <w:rPr>
          <w:rFonts w:hint="eastAsia"/>
          <w:sz w:val="24"/>
          <w:szCs w:val="24"/>
        </w:rPr>
        <w:t>该领域的研究没有贡献价值，即这些</w:t>
      </w:r>
      <w:proofErr w:type="gramStart"/>
      <w:r w:rsidR="003B13FC">
        <w:rPr>
          <w:rFonts w:hint="eastAsia"/>
          <w:sz w:val="24"/>
          <w:szCs w:val="24"/>
        </w:rPr>
        <w:t>词必然</w:t>
      </w:r>
      <w:proofErr w:type="gramEnd"/>
      <w:r w:rsidR="003B13FC">
        <w:rPr>
          <w:rFonts w:hint="eastAsia"/>
          <w:sz w:val="24"/>
          <w:szCs w:val="24"/>
        </w:rPr>
        <w:t>不是特征词，因此可以放心的进行删除，排除在特征词的考虑之外，</w:t>
      </w:r>
      <w:r w:rsidR="00C71C67">
        <w:rPr>
          <w:rFonts w:hint="eastAsia"/>
          <w:sz w:val="24"/>
          <w:szCs w:val="24"/>
        </w:rPr>
        <w:t>基于此分析，在对两个领域的特征词进行提取时，分别做了如下操作。</w:t>
      </w:r>
      <w:r w:rsidR="00C71C67">
        <w:rPr>
          <w:rFonts w:ascii="宋体" w:hAnsi="宋体"/>
          <w:sz w:val="24"/>
          <w:szCs w:val="24"/>
        </w:rPr>
        <w:t xml:space="preserve"> </w:t>
      </w:r>
    </w:p>
    <w:p w:rsidR="00FF36D4" w:rsidRDefault="00A90A17" w:rsidP="00A24914">
      <w:pPr>
        <w:spacing w:line="360" w:lineRule="auto"/>
        <w:rPr>
          <w:rFonts w:ascii="宋体" w:hAnsi="宋体"/>
          <w:sz w:val="24"/>
          <w:szCs w:val="24"/>
        </w:rPr>
      </w:pPr>
      <w:r>
        <w:rPr>
          <w:rFonts w:ascii="宋体" w:hAnsi="宋体"/>
          <w:sz w:val="24"/>
          <w:szCs w:val="24"/>
        </w:rPr>
        <w:tab/>
      </w:r>
      <w:r>
        <w:rPr>
          <w:rFonts w:ascii="宋体" w:hAnsi="宋体" w:hint="eastAsia"/>
          <w:sz w:val="24"/>
          <w:szCs w:val="24"/>
        </w:rPr>
        <w:t>对于电</w:t>
      </w:r>
      <w:proofErr w:type="gramStart"/>
      <w:r>
        <w:rPr>
          <w:rFonts w:ascii="宋体" w:hAnsi="宋体" w:hint="eastAsia"/>
          <w:sz w:val="24"/>
          <w:szCs w:val="24"/>
        </w:rPr>
        <w:t>商领域</w:t>
      </w:r>
      <w:proofErr w:type="gramEnd"/>
      <w:r>
        <w:rPr>
          <w:rFonts w:ascii="宋体" w:hAnsi="宋体" w:hint="eastAsia"/>
          <w:sz w:val="24"/>
          <w:szCs w:val="24"/>
        </w:rPr>
        <w:t>的数据，</w:t>
      </w:r>
      <w:r w:rsidR="004600E9">
        <w:rPr>
          <w:rFonts w:ascii="宋体" w:hAnsi="宋体" w:hint="eastAsia"/>
          <w:sz w:val="24"/>
          <w:szCs w:val="24"/>
        </w:rPr>
        <w:t>在去停用词之后的词汇总量为</w:t>
      </w:r>
      <w:r w:rsidR="004600E9" w:rsidRPr="004600E9">
        <w:rPr>
          <w:rFonts w:ascii="宋体" w:hAnsi="宋体"/>
          <w:sz w:val="24"/>
          <w:szCs w:val="24"/>
        </w:rPr>
        <w:t>3687</w:t>
      </w:r>
      <w:r w:rsidR="001303F1">
        <w:rPr>
          <w:rFonts w:ascii="宋体" w:hAnsi="宋体" w:hint="eastAsia"/>
          <w:sz w:val="24"/>
          <w:szCs w:val="24"/>
        </w:rPr>
        <w:t>词，在程序的运行结果中，诸如“</w:t>
      </w:r>
      <w:r w:rsidR="001303F1" w:rsidRPr="001303F1">
        <w:rPr>
          <w:rFonts w:ascii="宋体" w:hAnsi="宋体" w:hint="eastAsia"/>
          <w:sz w:val="24"/>
          <w:szCs w:val="24"/>
        </w:rPr>
        <w:t>昨天晚上</w:t>
      </w:r>
      <w:r w:rsidR="001303F1">
        <w:rPr>
          <w:rFonts w:ascii="宋体" w:hAnsi="宋体" w:hint="eastAsia"/>
          <w:sz w:val="24"/>
          <w:szCs w:val="24"/>
        </w:rPr>
        <w:t>”、“配合”、“目标”、“男票”、“猛”这类的词汇</w:t>
      </w:r>
      <w:r w:rsidR="00F716BB">
        <w:rPr>
          <w:rFonts w:ascii="宋体" w:hAnsi="宋体" w:hint="eastAsia"/>
          <w:sz w:val="24"/>
          <w:szCs w:val="24"/>
        </w:rPr>
        <w:t>的T</w:t>
      </w:r>
      <w:r w:rsidR="00F716BB">
        <w:rPr>
          <w:rFonts w:ascii="宋体" w:hAnsi="宋体"/>
          <w:sz w:val="24"/>
          <w:szCs w:val="24"/>
        </w:rPr>
        <w:t>F-IDF</w:t>
      </w:r>
      <w:r w:rsidR="00F716BB">
        <w:rPr>
          <w:rFonts w:ascii="宋体" w:hAnsi="宋体" w:hint="eastAsia"/>
          <w:sz w:val="24"/>
          <w:szCs w:val="24"/>
        </w:rPr>
        <w:t>值全是0</w:t>
      </w:r>
      <w:r w:rsidR="00F716BB">
        <w:rPr>
          <w:rFonts w:ascii="宋体" w:hAnsi="宋体"/>
          <w:sz w:val="24"/>
          <w:szCs w:val="24"/>
        </w:rPr>
        <w:t>.</w:t>
      </w:r>
      <w:r w:rsidR="00F716BB">
        <w:t xml:space="preserve"> </w:t>
      </w:r>
      <w:r w:rsidR="00F716BB" w:rsidRPr="0035037D">
        <w:rPr>
          <w:rFonts w:ascii="宋体" w:hAnsi="宋体"/>
          <w:sz w:val="24"/>
          <w:szCs w:val="24"/>
        </w:rPr>
        <w:t>0006474094734163754</w:t>
      </w:r>
      <w:r w:rsidR="00F716BB">
        <w:rPr>
          <w:rFonts w:ascii="宋体" w:hAnsi="宋体" w:hint="eastAsia"/>
          <w:sz w:val="24"/>
          <w:szCs w:val="24"/>
        </w:rPr>
        <w:t>，这显然就是上述提到的无关词语，</w:t>
      </w:r>
      <w:r w:rsidR="00464304">
        <w:rPr>
          <w:rFonts w:ascii="宋体" w:hAnsi="宋体" w:hint="eastAsia"/>
          <w:sz w:val="24"/>
          <w:szCs w:val="24"/>
        </w:rPr>
        <w:t>比0</w:t>
      </w:r>
      <w:r w:rsidR="00464304">
        <w:rPr>
          <w:rFonts w:ascii="宋体" w:hAnsi="宋体"/>
          <w:sz w:val="24"/>
          <w:szCs w:val="24"/>
        </w:rPr>
        <w:t>.</w:t>
      </w:r>
      <w:r w:rsidR="00464304">
        <w:t xml:space="preserve"> </w:t>
      </w:r>
      <w:r w:rsidR="00464304" w:rsidRPr="0035037D">
        <w:rPr>
          <w:rFonts w:ascii="宋体" w:hAnsi="宋体"/>
          <w:sz w:val="24"/>
          <w:szCs w:val="24"/>
        </w:rPr>
        <w:t>0006474094734163754</w:t>
      </w:r>
      <w:r w:rsidR="00464304">
        <w:rPr>
          <w:rFonts w:ascii="宋体" w:hAnsi="宋体" w:hint="eastAsia"/>
          <w:sz w:val="24"/>
          <w:szCs w:val="24"/>
        </w:rPr>
        <w:t>大的下一个T</w:t>
      </w:r>
      <w:r w:rsidR="00464304">
        <w:rPr>
          <w:rFonts w:ascii="宋体" w:hAnsi="宋体"/>
          <w:sz w:val="24"/>
          <w:szCs w:val="24"/>
        </w:rPr>
        <w:t>F-IDF</w:t>
      </w:r>
      <w:r w:rsidR="00464304">
        <w:rPr>
          <w:rFonts w:ascii="宋体" w:hAnsi="宋体" w:hint="eastAsia"/>
          <w:sz w:val="24"/>
          <w:szCs w:val="24"/>
        </w:rPr>
        <w:t>值</w:t>
      </w:r>
      <w:r w:rsidR="00686BFF">
        <w:rPr>
          <w:rFonts w:ascii="宋体" w:hAnsi="宋体" w:hint="eastAsia"/>
          <w:sz w:val="24"/>
          <w:szCs w:val="24"/>
        </w:rPr>
        <w:t>为</w:t>
      </w:r>
      <w:r w:rsidR="00686BFF" w:rsidRPr="00686BFF">
        <w:rPr>
          <w:rFonts w:ascii="宋体" w:hAnsi="宋体"/>
          <w:sz w:val="24"/>
          <w:szCs w:val="24"/>
        </w:rPr>
        <w:t>0.0012188497908949384</w:t>
      </w:r>
      <w:r w:rsidR="00686BFF">
        <w:rPr>
          <w:rFonts w:ascii="宋体" w:hAnsi="宋体" w:hint="eastAsia"/>
          <w:sz w:val="24"/>
          <w:szCs w:val="24"/>
        </w:rPr>
        <w:t>，这一等级的词汇多是诸如“省心”、“</w:t>
      </w:r>
      <w:r w:rsidR="00686BFF" w:rsidRPr="00686BFF">
        <w:rPr>
          <w:rFonts w:ascii="宋体" w:hAnsi="宋体" w:hint="eastAsia"/>
          <w:sz w:val="24"/>
          <w:szCs w:val="24"/>
        </w:rPr>
        <w:t>凑单</w:t>
      </w:r>
      <w:r w:rsidR="00686BFF">
        <w:rPr>
          <w:rFonts w:ascii="宋体" w:hAnsi="宋体" w:hint="eastAsia"/>
          <w:sz w:val="24"/>
          <w:szCs w:val="24"/>
        </w:rPr>
        <w:t>”、“</w:t>
      </w:r>
      <w:r w:rsidR="00B14AC3" w:rsidRPr="00B14AC3">
        <w:rPr>
          <w:rFonts w:ascii="宋体" w:hAnsi="宋体"/>
          <w:sz w:val="24"/>
          <w:szCs w:val="24"/>
        </w:rPr>
        <w:t>618</w:t>
      </w:r>
      <w:r w:rsidR="00686BFF">
        <w:rPr>
          <w:rFonts w:ascii="宋体" w:hAnsi="宋体" w:hint="eastAsia"/>
          <w:sz w:val="24"/>
          <w:szCs w:val="24"/>
        </w:rPr>
        <w:t>”、“</w:t>
      </w:r>
      <w:r w:rsidR="00B14AC3" w:rsidRPr="00B14AC3">
        <w:rPr>
          <w:rFonts w:ascii="宋体" w:hAnsi="宋体" w:hint="eastAsia"/>
          <w:sz w:val="24"/>
          <w:szCs w:val="24"/>
        </w:rPr>
        <w:t>严实</w:t>
      </w:r>
      <w:r w:rsidR="00686BFF">
        <w:rPr>
          <w:rFonts w:ascii="宋体" w:hAnsi="宋体" w:hint="eastAsia"/>
          <w:sz w:val="24"/>
          <w:szCs w:val="24"/>
        </w:rPr>
        <w:t>”、“</w:t>
      </w:r>
      <w:r w:rsidR="00B14AC3" w:rsidRPr="00B14AC3">
        <w:rPr>
          <w:rFonts w:ascii="宋体" w:hAnsi="宋体" w:hint="eastAsia"/>
          <w:sz w:val="24"/>
          <w:szCs w:val="24"/>
        </w:rPr>
        <w:t>飞快</w:t>
      </w:r>
      <w:r w:rsidR="00686BFF">
        <w:rPr>
          <w:rFonts w:ascii="宋体" w:hAnsi="宋体" w:hint="eastAsia"/>
          <w:sz w:val="24"/>
          <w:szCs w:val="24"/>
        </w:rPr>
        <w:t>”</w:t>
      </w:r>
      <w:r w:rsidR="00B14AC3">
        <w:rPr>
          <w:rFonts w:ascii="宋体" w:hAnsi="宋体" w:hint="eastAsia"/>
          <w:sz w:val="24"/>
          <w:szCs w:val="24"/>
        </w:rPr>
        <w:t>此类的词汇，显然这些词已经具有了电</w:t>
      </w:r>
      <w:proofErr w:type="gramStart"/>
      <w:r w:rsidR="00B14AC3">
        <w:rPr>
          <w:rFonts w:ascii="宋体" w:hAnsi="宋体" w:hint="eastAsia"/>
          <w:sz w:val="24"/>
          <w:szCs w:val="24"/>
        </w:rPr>
        <w:t>商领域</w:t>
      </w:r>
      <w:proofErr w:type="gramEnd"/>
      <w:r w:rsidR="00B14AC3">
        <w:rPr>
          <w:rFonts w:ascii="宋体" w:hAnsi="宋体" w:hint="eastAsia"/>
          <w:sz w:val="24"/>
          <w:szCs w:val="24"/>
        </w:rPr>
        <w:t>的特点</w:t>
      </w:r>
      <w:r w:rsidR="00FA3169">
        <w:rPr>
          <w:rFonts w:ascii="宋体" w:hAnsi="宋体" w:hint="eastAsia"/>
          <w:sz w:val="24"/>
          <w:szCs w:val="24"/>
        </w:rPr>
        <w:t>，那么这些词就具有</w:t>
      </w:r>
      <w:proofErr w:type="gramStart"/>
      <w:r w:rsidR="00FA3169">
        <w:rPr>
          <w:rFonts w:ascii="宋体" w:hAnsi="宋体" w:hint="eastAsia"/>
          <w:sz w:val="24"/>
          <w:szCs w:val="24"/>
        </w:rPr>
        <w:t>强领域</w:t>
      </w:r>
      <w:proofErr w:type="gramEnd"/>
      <w:r w:rsidR="00FA3169">
        <w:rPr>
          <w:rFonts w:ascii="宋体" w:hAnsi="宋体" w:hint="eastAsia"/>
          <w:sz w:val="24"/>
          <w:szCs w:val="24"/>
        </w:rPr>
        <w:t>相关性，因此，在对电</w:t>
      </w:r>
      <w:proofErr w:type="gramStart"/>
      <w:r w:rsidR="00FA3169">
        <w:rPr>
          <w:rFonts w:ascii="宋体" w:hAnsi="宋体" w:hint="eastAsia"/>
          <w:sz w:val="24"/>
          <w:szCs w:val="24"/>
        </w:rPr>
        <w:t>商领域</w:t>
      </w:r>
      <w:proofErr w:type="gramEnd"/>
      <w:r w:rsidR="00FA3169">
        <w:rPr>
          <w:rFonts w:ascii="宋体" w:hAnsi="宋体" w:hint="eastAsia"/>
          <w:sz w:val="24"/>
          <w:szCs w:val="24"/>
        </w:rPr>
        <w:t>的特征词提取过程中，</w:t>
      </w:r>
      <w:r w:rsidR="0039141D">
        <w:rPr>
          <w:rFonts w:ascii="宋体" w:hAnsi="宋体" w:hint="eastAsia"/>
          <w:sz w:val="24"/>
          <w:szCs w:val="24"/>
        </w:rPr>
        <w:t>选择0</w:t>
      </w:r>
      <w:r w:rsidR="0039141D">
        <w:rPr>
          <w:rFonts w:ascii="宋体" w:hAnsi="宋体"/>
          <w:sz w:val="24"/>
          <w:szCs w:val="24"/>
        </w:rPr>
        <w:t>.</w:t>
      </w:r>
      <w:r w:rsidR="0039141D" w:rsidRPr="0039141D">
        <w:rPr>
          <w:rFonts w:ascii="宋体" w:hAnsi="宋体"/>
          <w:sz w:val="24"/>
          <w:szCs w:val="24"/>
        </w:rPr>
        <w:t xml:space="preserve"> </w:t>
      </w:r>
      <w:r w:rsidR="0039141D">
        <w:rPr>
          <w:rFonts w:ascii="宋体" w:hAnsi="宋体"/>
          <w:sz w:val="24"/>
          <w:szCs w:val="24"/>
        </w:rPr>
        <w:t>001</w:t>
      </w:r>
      <w:r w:rsidR="0039141D">
        <w:rPr>
          <w:rFonts w:ascii="宋体" w:hAnsi="宋体" w:hint="eastAsia"/>
          <w:sz w:val="24"/>
          <w:szCs w:val="24"/>
        </w:rPr>
        <w:t>作为该领域的门槛，将T</w:t>
      </w:r>
      <w:r w:rsidR="0039141D">
        <w:rPr>
          <w:rFonts w:ascii="宋体" w:hAnsi="宋体"/>
          <w:sz w:val="24"/>
          <w:szCs w:val="24"/>
        </w:rPr>
        <w:t>F-IDF</w:t>
      </w:r>
      <w:r w:rsidR="0039141D">
        <w:rPr>
          <w:rFonts w:ascii="宋体" w:hAnsi="宋体" w:hint="eastAsia"/>
          <w:sz w:val="24"/>
          <w:szCs w:val="24"/>
        </w:rPr>
        <w:t>值大于0</w:t>
      </w:r>
      <w:r w:rsidR="0039141D">
        <w:rPr>
          <w:rFonts w:ascii="宋体" w:hAnsi="宋体"/>
          <w:sz w:val="24"/>
          <w:szCs w:val="24"/>
        </w:rPr>
        <w:t>.001</w:t>
      </w:r>
      <w:r w:rsidR="0039141D">
        <w:rPr>
          <w:rFonts w:ascii="宋体" w:hAnsi="宋体" w:hint="eastAsia"/>
          <w:sz w:val="24"/>
          <w:szCs w:val="24"/>
        </w:rPr>
        <w:t>的词汇留下，作为电</w:t>
      </w:r>
      <w:proofErr w:type="gramStart"/>
      <w:r w:rsidR="0039141D">
        <w:rPr>
          <w:rFonts w:ascii="宋体" w:hAnsi="宋体" w:hint="eastAsia"/>
          <w:sz w:val="24"/>
          <w:szCs w:val="24"/>
        </w:rPr>
        <w:t>商领域</w:t>
      </w:r>
      <w:proofErr w:type="gramEnd"/>
      <w:r w:rsidR="0039141D">
        <w:rPr>
          <w:rFonts w:ascii="宋体" w:hAnsi="宋体" w:hint="eastAsia"/>
          <w:sz w:val="24"/>
          <w:szCs w:val="24"/>
        </w:rPr>
        <w:t>的特征词</w:t>
      </w:r>
      <w:r w:rsidR="000866CC">
        <w:rPr>
          <w:rFonts w:ascii="宋体" w:hAnsi="宋体" w:hint="eastAsia"/>
          <w:sz w:val="24"/>
          <w:szCs w:val="24"/>
        </w:rPr>
        <w:t>，结果显示最终留下的</w:t>
      </w:r>
      <w:r w:rsidR="00F34894">
        <w:rPr>
          <w:rFonts w:ascii="宋体" w:hAnsi="宋体" w:hint="eastAsia"/>
          <w:sz w:val="24"/>
          <w:szCs w:val="24"/>
        </w:rPr>
        <w:t>特征</w:t>
      </w:r>
      <w:r w:rsidR="000866CC">
        <w:rPr>
          <w:rFonts w:ascii="宋体" w:hAnsi="宋体" w:hint="eastAsia"/>
          <w:sz w:val="24"/>
          <w:szCs w:val="24"/>
        </w:rPr>
        <w:t>词只有1</w:t>
      </w:r>
      <w:r w:rsidR="000866CC">
        <w:rPr>
          <w:rFonts w:ascii="宋体" w:hAnsi="宋体"/>
          <w:sz w:val="24"/>
          <w:szCs w:val="24"/>
        </w:rPr>
        <w:t>459</w:t>
      </w:r>
      <w:r w:rsidR="000866CC">
        <w:rPr>
          <w:rFonts w:ascii="宋体" w:hAnsi="宋体" w:hint="eastAsia"/>
          <w:sz w:val="24"/>
          <w:szCs w:val="24"/>
        </w:rPr>
        <w:t>个，非特征词有</w:t>
      </w:r>
      <w:r w:rsidR="00F34894">
        <w:rPr>
          <w:rFonts w:ascii="宋体" w:hAnsi="宋体" w:hint="eastAsia"/>
          <w:sz w:val="24"/>
          <w:szCs w:val="24"/>
        </w:rPr>
        <w:t>2</w:t>
      </w:r>
      <w:r w:rsidR="00F34894">
        <w:rPr>
          <w:rFonts w:ascii="宋体" w:hAnsi="宋体"/>
          <w:sz w:val="24"/>
          <w:szCs w:val="24"/>
        </w:rPr>
        <w:t>228</w:t>
      </w:r>
      <w:r w:rsidR="00F34894">
        <w:rPr>
          <w:rFonts w:ascii="宋体" w:hAnsi="宋体" w:hint="eastAsia"/>
          <w:sz w:val="24"/>
          <w:szCs w:val="24"/>
        </w:rPr>
        <w:t>个</w:t>
      </w:r>
      <w:r w:rsidR="0039141D">
        <w:rPr>
          <w:rFonts w:ascii="宋体" w:hAnsi="宋体" w:hint="eastAsia"/>
          <w:sz w:val="24"/>
          <w:szCs w:val="24"/>
        </w:rPr>
        <w:t>。</w:t>
      </w:r>
      <w:r w:rsidR="007F4D1E">
        <w:rPr>
          <w:rFonts w:ascii="宋体" w:hAnsi="宋体" w:hint="eastAsia"/>
          <w:sz w:val="24"/>
          <w:szCs w:val="24"/>
        </w:rPr>
        <w:t>部分词汇的计算结果如下表</w:t>
      </w:r>
      <w:r w:rsidR="00640759">
        <w:rPr>
          <w:rFonts w:ascii="宋体" w:hAnsi="宋体" w:hint="eastAsia"/>
          <w:sz w:val="24"/>
          <w:szCs w:val="24"/>
        </w:rPr>
        <w:t>4</w:t>
      </w:r>
      <w:r w:rsidR="00640759">
        <w:rPr>
          <w:rFonts w:ascii="宋体" w:hAnsi="宋体"/>
          <w:sz w:val="24"/>
          <w:szCs w:val="24"/>
        </w:rPr>
        <w:t>.1</w:t>
      </w:r>
      <w:r w:rsidR="00640759">
        <w:rPr>
          <w:rFonts w:ascii="宋体" w:hAnsi="宋体" w:hint="eastAsia"/>
          <w:sz w:val="24"/>
          <w:szCs w:val="24"/>
        </w:rPr>
        <w:t>所示。</w:t>
      </w:r>
    </w:p>
    <w:p w:rsidR="0077339E" w:rsidRPr="005D3B45" w:rsidRDefault="005D3B45" w:rsidP="005D3B45">
      <w:pPr>
        <w:jc w:val="center"/>
        <w:rPr>
          <w:sz w:val="24"/>
          <w:szCs w:val="24"/>
        </w:rPr>
      </w:pPr>
      <w:r w:rsidRPr="00EC0292">
        <w:rPr>
          <w:rFonts w:hint="eastAsia"/>
          <w:szCs w:val="24"/>
        </w:rPr>
        <w:t>表</w:t>
      </w:r>
      <w:r>
        <w:rPr>
          <w:szCs w:val="24"/>
        </w:rPr>
        <w:t>4.1</w:t>
      </w:r>
      <w:r w:rsidRPr="00EC0292">
        <w:rPr>
          <w:szCs w:val="24"/>
        </w:rPr>
        <w:t xml:space="preserve">  </w:t>
      </w:r>
      <w:r>
        <w:rPr>
          <w:rFonts w:hint="eastAsia"/>
          <w:szCs w:val="24"/>
        </w:rPr>
        <w:t>电</w:t>
      </w:r>
      <w:proofErr w:type="gramStart"/>
      <w:r>
        <w:rPr>
          <w:rFonts w:hint="eastAsia"/>
          <w:szCs w:val="24"/>
        </w:rPr>
        <w:t>商领域</w:t>
      </w:r>
      <w:proofErr w:type="gramEnd"/>
      <w:r>
        <w:rPr>
          <w:rFonts w:hint="eastAsia"/>
          <w:szCs w:val="24"/>
        </w:rPr>
        <w:t>特征词</w:t>
      </w:r>
      <w:r w:rsidR="00E679A3">
        <w:rPr>
          <w:rFonts w:hint="eastAsia"/>
          <w:szCs w:val="24"/>
        </w:rPr>
        <w:t>及</w:t>
      </w:r>
      <w:r w:rsidR="00E679A3">
        <w:rPr>
          <w:rFonts w:hint="eastAsia"/>
          <w:szCs w:val="24"/>
        </w:rPr>
        <w:t>T</w:t>
      </w:r>
      <w:r w:rsidR="00E679A3">
        <w:rPr>
          <w:szCs w:val="24"/>
        </w:rPr>
        <w:t>F-IDF</w:t>
      </w:r>
      <w:r w:rsidR="00E679A3">
        <w:rPr>
          <w:rFonts w:hint="eastAsia"/>
          <w:szCs w:val="24"/>
        </w:rPr>
        <w:t>值表</w:t>
      </w:r>
    </w:p>
    <w:tbl>
      <w:tblPr>
        <w:tblStyle w:val="ad"/>
        <w:tblW w:w="0" w:type="auto"/>
        <w:tblLook w:val="04A0" w:firstRow="1" w:lastRow="0" w:firstColumn="1" w:lastColumn="0" w:noHBand="0" w:noVBand="1"/>
      </w:tblPr>
      <w:tblGrid>
        <w:gridCol w:w="4105"/>
        <w:gridCol w:w="4105"/>
      </w:tblGrid>
      <w:tr w:rsidR="00126EC7" w:rsidTr="00126EC7">
        <w:tc>
          <w:tcPr>
            <w:tcW w:w="4105" w:type="dxa"/>
          </w:tcPr>
          <w:p w:rsidR="00126EC7" w:rsidRDefault="00126EC7" w:rsidP="00A24914">
            <w:pPr>
              <w:spacing w:line="360" w:lineRule="auto"/>
              <w:rPr>
                <w:rFonts w:ascii="宋体" w:hAnsi="宋体"/>
                <w:sz w:val="24"/>
                <w:szCs w:val="24"/>
              </w:rPr>
            </w:pPr>
            <w:r>
              <w:rPr>
                <w:rFonts w:ascii="宋体" w:hAnsi="宋体" w:hint="eastAsia"/>
                <w:sz w:val="24"/>
                <w:szCs w:val="24"/>
              </w:rPr>
              <w:t>词语</w:t>
            </w:r>
          </w:p>
        </w:tc>
        <w:tc>
          <w:tcPr>
            <w:tcW w:w="4105" w:type="dxa"/>
          </w:tcPr>
          <w:p w:rsidR="00126EC7" w:rsidRDefault="006610AE" w:rsidP="00A24914">
            <w:pPr>
              <w:spacing w:line="360" w:lineRule="auto"/>
              <w:rPr>
                <w:rFonts w:ascii="宋体" w:hAnsi="宋体"/>
                <w:sz w:val="24"/>
                <w:szCs w:val="24"/>
              </w:rPr>
            </w:pPr>
            <w:r>
              <w:rPr>
                <w:rFonts w:ascii="宋体" w:hAnsi="宋体" w:hint="eastAsia"/>
                <w:sz w:val="24"/>
                <w:szCs w:val="24"/>
              </w:rPr>
              <w:t>T</w:t>
            </w:r>
            <w:r>
              <w:rPr>
                <w:rFonts w:ascii="宋体" w:hAnsi="宋体"/>
                <w:sz w:val="24"/>
                <w:szCs w:val="24"/>
              </w:rPr>
              <w:t>F-IDF</w:t>
            </w:r>
            <w:r>
              <w:rPr>
                <w:rFonts w:ascii="宋体" w:hAnsi="宋体" w:hint="eastAsia"/>
                <w:sz w:val="24"/>
                <w:szCs w:val="24"/>
              </w:rPr>
              <w:t>值</w:t>
            </w:r>
          </w:p>
        </w:tc>
      </w:tr>
      <w:tr w:rsidR="00126EC7" w:rsidTr="00126EC7">
        <w:tc>
          <w:tcPr>
            <w:tcW w:w="4105" w:type="dxa"/>
          </w:tcPr>
          <w:p w:rsidR="00126EC7" w:rsidRDefault="00E679A3" w:rsidP="00A24914">
            <w:pPr>
              <w:spacing w:line="360" w:lineRule="auto"/>
              <w:rPr>
                <w:rFonts w:ascii="宋体" w:hAnsi="宋体"/>
                <w:sz w:val="24"/>
                <w:szCs w:val="24"/>
              </w:rPr>
            </w:pPr>
            <w:r w:rsidRPr="00E679A3">
              <w:rPr>
                <w:rFonts w:ascii="宋体" w:hAnsi="宋体" w:hint="eastAsia"/>
                <w:sz w:val="24"/>
                <w:szCs w:val="24"/>
              </w:rPr>
              <w:t>省心</w:t>
            </w:r>
          </w:p>
        </w:tc>
        <w:tc>
          <w:tcPr>
            <w:tcW w:w="4105" w:type="dxa"/>
          </w:tcPr>
          <w:p w:rsidR="00126EC7" w:rsidRDefault="00E679A3" w:rsidP="00A24914">
            <w:pPr>
              <w:spacing w:line="360" w:lineRule="auto"/>
              <w:rPr>
                <w:rFonts w:ascii="宋体" w:hAnsi="宋体"/>
                <w:sz w:val="24"/>
                <w:szCs w:val="24"/>
              </w:rPr>
            </w:pPr>
            <w:r w:rsidRPr="00E679A3">
              <w:rPr>
                <w:rFonts w:ascii="宋体" w:hAnsi="宋体"/>
                <w:sz w:val="24"/>
                <w:szCs w:val="24"/>
              </w:rPr>
              <w:t>0.0012188497908949384</w:t>
            </w:r>
          </w:p>
        </w:tc>
      </w:tr>
      <w:tr w:rsidR="00126EC7" w:rsidTr="00126EC7">
        <w:tc>
          <w:tcPr>
            <w:tcW w:w="4105" w:type="dxa"/>
          </w:tcPr>
          <w:p w:rsidR="00126EC7" w:rsidRDefault="00F769FC" w:rsidP="00A24914">
            <w:pPr>
              <w:spacing w:line="360" w:lineRule="auto"/>
              <w:rPr>
                <w:rFonts w:ascii="宋体" w:hAnsi="宋体"/>
                <w:sz w:val="24"/>
                <w:szCs w:val="24"/>
              </w:rPr>
            </w:pPr>
            <w:proofErr w:type="gramStart"/>
            <w:r w:rsidRPr="00F769FC">
              <w:rPr>
                <w:rFonts w:ascii="宋体" w:hAnsi="宋体" w:hint="eastAsia"/>
                <w:sz w:val="24"/>
                <w:szCs w:val="24"/>
              </w:rPr>
              <w:lastRenderedPageBreak/>
              <w:t>很赞</w:t>
            </w:r>
            <w:proofErr w:type="gramEnd"/>
          </w:p>
        </w:tc>
        <w:tc>
          <w:tcPr>
            <w:tcW w:w="4105" w:type="dxa"/>
          </w:tcPr>
          <w:p w:rsidR="00126EC7" w:rsidRDefault="00F769FC" w:rsidP="00A24914">
            <w:pPr>
              <w:spacing w:line="360" w:lineRule="auto"/>
              <w:rPr>
                <w:rFonts w:ascii="宋体" w:hAnsi="宋体"/>
                <w:sz w:val="24"/>
                <w:szCs w:val="24"/>
              </w:rPr>
            </w:pPr>
            <w:r w:rsidRPr="00F769FC">
              <w:rPr>
                <w:rFonts w:ascii="宋体" w:hAnsi="宋体"/>
                <w:sz w:val="24"/>
                <w:szCs w:val="24"/>
              </w:rPr>
              <w:t>0.0017474232254439314</w:t>
            </w:r>
          </w:p>
        </w:tc>
      </w:tr>
      <w:tr w:rsidR="00126EC7" w:rsidTr="00126EC7">
        <w:tc>
          <w:tcPr>
            <w:tcW w:w="4105" w:type="dxa"/>
          </w:tcPr>
          <w:p w:rsidR="00126EC7" w:rsidRDefault="00F769FC" w:rsidP="00A24914">
            <w:pPr>
              <w:spacing w:line="360" w:lineRule="auto"/>
              <w:rPr>
                <w:rFonts w:ascii="宋体" w:hAnsi="宋体"/>
                <w:sz w:val="24"/>
                <w:szCs w:val="24"/>
              </w:rPr>
            </w:pPr>
            <w:proofErr w:type="gramStart"/>
            <w:r w:rsidRPr="00F769FC">
              <w:rPr>
                <w:rFonts w:ascii="宋体" w:hAnsi="宋体" w:hint="eastAsia"/>
                <w:sz w:val="24"/>
                <w:szCs w:val="24"/>
              </w:rPr>
              <w:t>秒杀</w:t>
            </w:r>
            <w:proofErr w:type="gramEnd"/>
          </w:p>
        </w:tc>
        <w:tc>
          <w:tcPr>
            <w:tcW w:w="4105" w:type="dxa"/>
          </w:tcPr>
          <w:p w:rsidR="00126EC7" w:rsidRDefault="00F769FC" w:rsidP="00A24914">
            <w:pPr>
              <w:spacing w:line="360" w:lineRule="auto"/>
              <w:rPr>
                <w:rFonts w:ascii="宋体" w:hAnsi="宋体"/>
                <w:sz w:val="24"/>
                <w:szCs w:val="24"/>
              </w:rPr>
            </w:pPr>
            <w:r w:rsidRPr="00F769FC">
              <w:rPr>
                <w:rFonts w:ascii="宋体" w:hAnsi="宋体"/>
                <w:sz w:val="24"/>
                <w:szCs w:val="24"/>
              </w:rPr>
              <w:t>0.0018282746863424076</w:t>
            </w:r>
          </w:p>
        </w:tc>
      </w:tr>
      <w:tr w:rsidR="00126EC7" w:rsidTr="00126EC7">
        <w:tc>
          <w:tcPr>
            <w:tcW w:w="4105" w:type="dxa"/>
          </w:tcPr>
          <w:p w:rsidR="00126EC7" w:rsidRDefault="00B142B4" w:rsidP="00A24914">
            <w:pPr>
              <w:spacing w:line="360" w:lineRule="auto"/>
              <w:rPr>
                <w:rFonts w:ascii="宋体" w:hAnsi="宋体"/>
                <w:sz w:val="24"/>
                <w:szCs w:val="24"/>
              </w:rPr>
            </w:pPr>
            <w:r>
              <w:rPr>
                <w:rFonts w:ascii="宋体" w:hAnsi="宋体" w:hint="eastAsia"/>
                <w:sz w:val="24"/>
                <w:szCs w:val="24"/>
              </w:rPr>
              <w:t>超值</w:t>
            </w:r>
          </w:p>
        </w:tc>
        <w:tc>
          <w:tcPr>
            <w:tcW w:w="4105" w:type="dxa"/>
          </w:tcPr>
          <w:p w:rsidR="00126EC7" w:rsidRDefault="00B142B4" w:rsidP="00A24914">
            <w:pPr>
              <w:spacing w:line="360" w:lineRule="auto"/>
              <w:rPr>
                <w:rFonts w:ascii="宋体" w:hAnsi="宋体"/>
                <w:sz w:val="24"/>
                <w:szCs w:val="24"/>
              </w:rPr>
            </w:pPr>
            <w:r>
              <w:rPr>
                <w:rFonts w:ascii="宋体" w:hAnsi="宋体" w:hint="eastAsia"/>
                <w:sz w:val="24"/>
                <w:szCs w:val="24"/>
              </w:rPr>
              <w:t>0</w:t>
            </w:r>
            <w:r>
              <w:rPr>
                <w:rFonts w:hint="eastAsia"/>
              </w:rPr>
              <w:t>.</w:t>
            </w:r>
            <w:r>
              <w:t xml:space="preserve"> </w:t>
            </w:r>
            <w:r w:rsidRPr="00B142B4">
              <w:rPr>
                <w:rFonts w:ascii="宋体" w:hAnsi="宋体"/>
                <w:sz w:val="24"/>
                <w:szCs w:val="24"/>
              </w:rPr>
              <w:t>0022462799469415116</w:t>
            </w:r>
          </w:p>
        </w:tc>
      </w:tr>
      <w:tr w:rsidR="00126EC7" w:rsidTr="00126EC7">
        <w:tc>
          <w:tcPr>
            <w:tcW w:w="4105" w:type="dxa"/>
          </w:tcPr>
          <w:p w:rsidR="00126EC7" w:rsidRDefault="00B142B4" w:rsidP="00A24914">
            <w:pPr>
              <w:spacing w:line="360" w:lineRule="auto"/>
              <w:rPr>
                <w:rFonts w:ascii="宋体" w:hAnsi="宋体"/>
                <w:sz w:val="24"/>
                <w:szCs w:val="24"/>
              </w:rPr>
            </w:pPr>
            <w:r>
              <w:rPr>
                <w:rFonts w:ascii="宋体" w:hAnsi="宋体"/>
                <w:sz w:val="24"/>
                <w:szCs w:val="24"/>
              </w:rPr>
              <w:t>…</w:t>
            </w:r>
          </w:p>
        </w:tc>
        <w:tc>
          <w:tcPr>
            <w:tcW w:w="4105" w:type="dxa"/>
          </w:tcPr>
          <w:p w:rsidR="00126EC7" w:rsidRDefault="00B142B4" w:rsidP="00A24914">
            <w:pPr>
              <w:spacing w:line="360" w:lineRule="auto"/>
              <w:rPr>
                <w:rFonts w:ascii="宋体" w:hAnsi="宋体"/>
                <w:sz w:val="24"/>
                <w:szCs w:val="24"/>
              </w:rPr>
            </w:pPr>
            <w:r>
              <w:rPr>
                <w:rFonts w:ascii="宋体" w:hAnsi="宋体"/>
                <w:sz w:val="24"/>
                <w:szCs w:val="24"/>
              </w:rPr>
              <w:t>…</w:t>
            </w:r>
          </w:p>
        </w:tc>
      </w:tr>
      <w:tr w:rsidR="00126EC7" w:rsidTr="00126EC7">
        <w:tc>
          <w:tcPr>
            <w:tcW w:w="4105" w:type="dxa"/>
          </w:tcPr>
          <w:p w:rsidR="00126EC7" w:rsidRDefault="003A2E38" w:rsidP="00A24914">
            <w:pPr>
              <w:spacing w:line="360" w:lineRule="auto"/>
              <w:rPr>
                <w:rFonts w:ascii="宋体" w:hAnsi="宋体"/>
                <w:sz w:val="24"/>
                <w:szCs w:val="24"/>
              </w:rPr>
            </w:pPr>
            <w:r w:rsidRPr="003A2E38">
              <w:rPr>
                <w:rFonts w:ascii="宋体" w:hAnsi="宋体" w:hint="eastAsia"/>
                <w:sz w:val="24"/>
                <w:szCs w:val="24"/>
              </w:rPr>
              <w:t>不错</w:t>
            </w:r>
          </w:p>
        </w:tc>
        <w:tc>
          <w:tcPr>
            <w:tcW w:w="4105" w:type="dxa"/>
          </w:tcPr>
          <w:p w:rsidR="00126EC7" w:rsidRDefault="003A2E38" w:rsidP="00A24914">
            <w:pPr>
              <w:spacing w:line="360" w:lineRule="auto"/>
              <w:rPr>
                <w:rFonts w:ascii="宋体" w:hAnsi="宋体"/>
                <w:sz w:val="24"/>
                <w:szCs w:val="24"/>
              </w:rPr>
            </w:pPr>
            <w:r w:rsidRPr="003A2E38">
              <w:rPr>
                <w:rFonts w:ascii="宋体" w:hAnsi="宋体"/>
                <w:sz w:val="24"/>
                <w:szCs w:val="24"/>
              </w:rPr>
              <w:t>0.06010613648758296</w:t>
            </w:r>
          </w:p>
        </w:tc>
      </w:tr>
    </w:tbl>
    <w:p w:rsidR="002B1CF1" w:rsidRDefault="002B1CF1" w:rsidP="002B1CF1">
      <w:pPr>
        <w:spacing w:line="360" w:lineRule="auto"/>
        <w:ind w:firstLine="425"/>
        <w:rPr>
          <w:rFonts w:ascii="宋体" w:hAnsi="宋体"/>
          <w:sz w:val="24"/>
          <w:szCs w:val="24"/>
        </w:rPr>
      </w:pPr>
      <w:r>
        <w:rPr>
          <w:rFonts w:ascii="宋体" w:hAnsi="宋体" w:hint="eastAsia"/>
          <w:sz w:val="24"/>
          <w:szCs w:val="24"/>
        </w:rPr>
        <w:t>对于新闻领域的数据，在去停用词之后的词汇总量为</w:t>
      </w:r>
      <w:r w:rsidR="00B06628">
        <w:rPr>
          <w:rFonts w:hint="eastAsia"/>
          <w:sz w:val="24"/>
          <w:szCs w:val="24"/>
        </w:rPr>
        <w:t>6</w:t>
      </w:r>
      <w:r w:rsidR="00B06628">
        <w:rPr>
          <w:sz w:val="24"/>
          <w:szCs w:val="24"/>
        </w:rPr>
        <w:t>270</w:t>
      </w:r>
      <w:r>
        <w:rPr>
          <w:rFonts w:ascii="宋体" w:hAnsi="宋体" w:hint="eastAsia"/>
          <w:sz w:val="24"/>
          <w:szCs w:val="24"/>
        </w:rPr>
        <w:t>词，在程序的运行结果中，诸如“</w:t>
      </w:r>
      <w:r w:rsidR="00D54B30" w:rsidRPr="00D54B30">
        <w:rPr>
          <w:rFonts w:ascii="宋体" w:hAnsi="宋体" w:hint="eastAsia"/>
          <w:sz w:val="24"/>
          <w:szCs w:val="24"/>
        </w:rPr>
        <w:t>棋局</w:t>
      </w:r>
      <w:r>
        <w:rPr>
          <w:rFonts w:ascii="宋体" w:hAnsi="宋体" w:hint="eastAsia"/>
          <w:sz w:val="24"/>
          <w:szCs w:val="24"/>
        </w:rPr>
        <w:t>”、“</w:t>
      </w:r>
      <w:r w:rsidR="00D54B30" w:rsidRPr="00D54B30">
        <w:rPr>
          <w:rFonts w:ascii="宋体" w:hAnsi="宋体" w:hint="eastAsia"/>
          <w:sz w:val="24"/>
          <w:szCs w:val="24"/>
        </w:rPr>
        <w:t>无休止</w:t>
      </w:r>
      <w:r>
        <w:rPr>
          <w:rFonts w:ascii="宋体" w:hAnsi="宋体" w:hint="eastAsia"/>
          <w:sz w:val="24"/>
          <w:szCs w:val="24"/>
        </w:rPr>
        <w:t>”、“</w:t>
      </w:r>
      <w:r w:rsidR="00D54B30" w:rsidRPr="00D54B30">
        <w:rPr>
          <w:rFonts w:ascii="宋体" w:hAnsi="宋体" w:hint="eastAsia"/>
          <w:sz w:val="24"/>
          <w:szCs w:val="24"/>
        </w:rPr>
        <w:t>千真万确</w:t>
      </w:r>
      <w:r>
        <w:rPr>
          <w:rFonts w:ascii="宋体" w:hAnsi="宋体" w:hint="eastAsia"/>
          <w:sz w:val="24"/>
          <w:szCs w:val="24"/>
        </w:rPr>
        <w:t>”、“</w:t>
      </w:r>
      <w:r w:rsidR="00D54B30" w:rsidRPr="00D54B30">
        <w:rPr>
          <w:rFonts w:ascii="宋体" w:hAnsi="宋体" w:hint="eastAsia"/>
          <w:sz w:val="24"/>
          <w:szCs w:val="24"/>
        </w:rPr>
        <w:t>繁荣</w:t>
      </w:r>
      <w:r>
        <w:rPr>
          <w:rFonts w:ascii="宋体" w:hAnsi="宋体" w:hint="eastAsia"/>
          <w:sz w:val="24"/>
          <w:szCs w:val="24"/>
        </w:rPr>
        <w:t>”、“</w:t>
      </w:r>
      <w:r w:rsidR="00D54B30" w:rsidRPr="00D54B30">
        <w:rPr>
          <w:rFonts w:ascii="宋体" w:hAnsi="宋体" w:hint="eastAsia"/>
          <w:sz w:val="24"/>
          <w:szCs w:val="24"/>
        </w:rPr>
        <w:t>不用说</w:t>
      </w:r>
      <w:r>
        <w:rPr>
          <w:rFonts w:ascii="宋体" w:hAnsi="宋体" w:hint="eastAsia"/>
          <w:sz w:val="24"/>
          <w:szCs w:val="24"/>
        </w:rPr>
        <w:t>”这类的词汇的T</w:t>
      </w:r>
      <w:r>
        <w:rPr>
          <w:rFonts w:ascii="宋体" w:hAnsi="宋体"/>
          <w:sz w:val="24"/>
          <w:szCs w:val="24"/>
        </w:rPr>
        <w:t>F-IDF</w:t>
      </w:r>
      <w:r>
        <w:rPr>
          <w:rFonts w:ascii="宋体" w:hAnsi="宋体" w:hint="eastAsia"/>
          <w:sz w:val="24"/>
          <w:szCs w:val="24"/>
        </w:rPr>
        <w:t>值全是</w:t>
      </w:r>
      <w:r w:rsidR="00CD1FEC" w:rsidRPr="00CD1FEC">
        <w:rPr>
          <w:rFonts w:ascii="宋体" w:hAnsi="宋体"/>
          <w:sz w:val="24"/>
          <w:szCs w:val="24"/>
        </w:rPr>
        <w:t>0.0006700723797267733</w:t>
      </w:r>
      <w:r w:rsidR="00CD1FEC">
        <w:rPr>
          <w:rFonts w:ascii="宋体" w:hAnsi="宋体" w:hint="eastAsia"/>
          <w:sz w:val="24"/>
          <w:szCs w:val="24"/>
        </w:rPr>
        <w:t>，</w:t>
      </w:r>
      <w:r>
        <w:rPr>
          <w:rFonts w:ascii="宋体" w:hAnsi="宋体" w:hint="eastAsia"/>
          <w:sz w:val="24"/>
          <w:szCs w:val="24"/>
        </w:rPr>
        <w:t>这</w:t>
      </w:r>
      <w:r w:rsidR="00CD1FEC">
        <w:rPr>
          <w:rFonts w:ascii="宋体" w:hAnsi="宋体" w:hint="eastAsia"/>
          <w:sz w:val="24"/>
          <w:szCs w:val="24"/>
        </w:rPr>
        <w:t>明显也是</w:t>
      </w:r>
      <w:r>
        <w:rPr>
          <w:rFonts w:ascii="宋体" w:hAnsi="宋体" w:hint="eastAsia"/>
          <w:sz w:val="24"/>
          <w:szCs w:val="24"/>
        </w:rPr>
        <w:t>无关词语，比</w:t>
      </w:r>
      <w:r w:rsidR="00CD1FEC" w:rsidRPr="00CD1FEC">
        <w:rPr>
          <w:rFonts w:ascii="宋体" w:hAnsi="宋体"/>
          <w:sz w:val="24"/>
          <w:szCs w:val="24"/>
        </w:rPr>
        <w:t>0.0006700723797267733</w:t>
      </w:r>
      <w:r>
        <w:rPr>
          <w:rFonts w:ascii="宋体" w:hAnsi="宋体" w:hint="eastAsia"/>
          <w:sz w:val="24"/>
          <w:szCs w:val="24"/>
        </w:rPr>
        <w:t>大的下一个T</w:t>
      </w:r>
      <w:r>
        <w:rPr>
          <w:rFonts w:ascii="宋体" w:hAnsi="宋体"/>
          <w:sz w:val="24"/>
          <w:szCs w:val="24"/>
        </w:rPr>
        <w:t>F-IDF</w:t>
      </w:r>
      <w:r>
        <w:rPr>
          <w:rFonts w:ascii="宋体" w:hAnsi="宋体" w:hint="eastAsia"/>
          <w:sz w:val="24"/>
          <w:szCs w:val="24"/>
        </w:rPr>
        <w:t>值为</w:t>
      </w:r>
      <w:r w:rsidR="00CD1FEC" w:rsidRPr="00CD1FEC">
        <w:rPr>
          <w:rFonts w:ascii="宋体" w:hAnsi="宋体"/>
          <w:sz w:val="24"/>
          <w:szCs w:val="24"/>
        </w:rPr>
        <w:t>0.0012615049126133025</w:t>
      </w:r>
      <w:r>
        <w:rPr>
          <w:rFonts w:ascii="宋体" w:hAnsi="宋体" w:hint="eastAsia"/>
          <w:sz w:val="24"/>
          <w:szCs w:val="24"/>
        </w:rPr>
        <w:t>，这一等级的词汇多是诸如“</w:t>
      </w:r>
      <w:r w:rsidR="0048654E" w:rsidRPr="0048654E">
        <w:rPr>
          <w:rFonts w:ascii="宋体" w:hAnsi="宋体" w:hint="eastAsia"/>
          <w:sz w:val="24"/>
          <w:szCs w:val="24"/>
        </w:rPr>
        <w:t>争霸</w:t>
      </w:r>
      <w:r>
        <w:rPr>
          <w:rFonts w:ascii="宋体" w:hAnsi="宋体" w:hint="eastAsia"/>
          <w:sz w:val="24"/>
          <w:szCs w:val="24"/>
        </w:rPr>
        <w:t>”、“</w:t>
      </w:r>
      <w:r w:rsidR="0048654E" w:rsidRPr="0048654E">
        <w:rPr>
          <w:rFonts w:ascii="宋体" w:hAnsi="宋体" w:hint="eastAsia"/>
          <w:sz w:val="24"/>
          <w:szCs w:val="24"/>
        </w:rPr>
        <w:t>自作自受</w:t>
      </w:r>
      <w:r>
        <w:rPr>
          <w:rFonts w:ascii="宋体" w:hAnsi="宋体" w:hint="eastAsia"/>
          <w:sz w:val="24"/>
          <w:szCs w:val="24"/>
        </w:rPr>
        <w:t>”、“</w:t>
      </w:r>
      <w:r w:rsidR="0048654E" w:rsidRPr="0048654E">
        <w:rPr>
          <w:rFonts w:ascii="宋体" w:hAnsi="宋体" w:hint="eastAsia"/>
          <w:sz w:val="24"/>
          <w:szCs w:val="24"/>
        </w:rPr>
        <w:t>核导弹</w:t>
      </w:r>
      <w:r>
        <w:rPr>
          <w:rFonts w:ascii="宋体" w:hAnsi="宋体" w:hint="eastAsia"/>
          <w:sz w:val="24"/>
          <w:szCs w:val="24"/>
        </w:rPr>
        <w:t>”、“</w:t>
      </w:r>
      <w:r w:rsidR="0048654E" w:rsidRPr="0048654E">
        <w:rPr>
          <w:rFonts w:ascii="宋体" w:hAnsi="宋体" w:hint="eastAsia"/>
          <w:sz w:val="24"/>
          <w:szCs w:val="24"/>
        </w:rPr>
        <w:t>朝鲜人</w:t>
      </w:r>
      <w:r>
        <w:rPr>
          <w:rFonts w:ascii="宋体" w:hAnsi="宋体" w:hint="eastAsia"/>
          <w:sz w:val="24"/>
          <w:szCs w:val="24"/>
        </w:rPr>
        <w:t>”、“</w:t>
      </w:r>
      <w:proofErr w:type="spellStart"/>
      <w:r w:rsidR="00735C14" w:rsidRPr="00735C14">
        <w:rPr>
          <w:rFonts w:ascii="宋体" w:hAnsi="宋体"/>
          <w:sz w:val="24"/>
          <w:szCs w:val="24"/>
        </w:rPr>
        <w:t>isis</w:t>
      </w:r>
      <w:proofErr w:type="spellEnd"/>
      <w:r w:rsidR="00735C14">
        <w:rPr>
          <w:rFonts w:ascii="宋体" w:hAnsi="宋体" w:hint="eastAsia"/>
          <w:sz w:val="24"/>
          <w:szCs w:val="24"/>
        </w:rPr>
        <w:t>”此类的词汇，</w:t>
      </w:r>
      <w:r>
        <w:rPr>
          <w:rFonts w:ascii="宋体" w:hAnsi="宋体" w:hint="eastAsia"/>
          <w:sz w:val="24"/>
          <w:szCs w:val="24"/>
        </w:rPr>
        <w:t>这些词就具有</w:t>
      </w:r>
      <w:proofErr w:type="gramStart"/>
      <w:r>
        <w:rPr>
          <w:rFonts w:ascii="宋体" w:hAnsi="宋体" w:hint="eastAsia"/>
          <w:sz w:val="24"/>
          <w:szCs w:val="24"/>
        </w:rPr>
        <w:t>强领域</w:t>
      </w:r>
      <w:proofErr w:type="gramEnd"/>
      <w:r>
        <w:rPr>
          <w:rFonts w:ascii="宋体" w:hAnsi="宋体" w:hint="eastAsia"/>
          <w:sz w:val="24"/>
          <w:szCs w:val="24"/>
        </w:rPr>
        <w:t>相关性，因此，在对</w:t>
      </w:r>
      <w:r w:rsidR="00735C14">
        <w:rPr>
          <w:rFonts w:ascii="宋体" w:hAnsi="宋体" w:hint="eastAsia"/>
          <w:sz w:val="24"/>
          <w:szCs w:val="24"/>
        </w:rPr>
        <w:t>新闻</w:t>
      </w:r>
      <w:r>
        <w:rPr>
          <w:rFonts w:ascii="宋体" w:hAnsi="宋体" w:hint="eastAsia"/>
          <w:sz w:val="24"/>
          <w:szCs w:val="24"/>
        </w:rPr>
        <w:t>领域的特征词提取过程中，</w:t>
      </w:r>
      <w:r w:rsidR="00735C14">
        <w:rPr>
          <w:rFonts w:ascii="宋体" w:hAnsi="宋体" w:hint="eastAsia"/>
          <w:sz w:val="24"/>
          <w:szCs w:val="24"/>
        </w:rPr>
        <w:t>同样</w:t>
      </w:r>
      <w:r>
        <w:rPr>
          <w:rFonts w:ascii="宋体" w:hAnsi="宋体" w:hint="eastAsia"/>
          <w:sz w:val="24"/>
          <w:szCs w:val="24"/>
        </w:rPr>
        <w:t>选择0</w:t>
      </w:r>
      <w:r>
        <w:rPr>
          <w:rFonts w:ascii="宋体" w:hAnsi="宋体"/>
          <w:sz w:val="24"/>
          <w:szCs w:val="24"/>
        </w:rPr>
        <w:t>.001</w:t>
      </w:r>
      <w:r>
        <w:rPr>
          <w:rFonts w:ascii="宋体" w:hAnsi="宋体" w:hint="eastAsia"/>
          <w:sz w:val="24"/>
          <w:szCs w:val="24"/>
        </w:rPr>
        <w:t>作为该领域的门槛，将T</w:t>
      </w:r>
      <w:r>
        <w:rPr>
          <w:rFonts w:ascii="宋体" w:hAnsi="宋体"/>
          <w:sz w:val="24"/>
          <w:szCs w:val="24"/>
        </w:rPr>
        <w:t>F-IDF</w:t>
      </w:r>
      <w:r>
        <w:rPr>
          <w:rFonts w:ascii="宋体" w:hAnsi="宋体" w:hint="eastAsia"/>
          <w:sz w:val="24"/>
          <w:szCs w:val="24"/>
        </w:rPr>
        <w:t>值大于0</w:t>
      </w:r>
      <w:r>
        <w:rPr>
          <w:rFonts w:ascii="宋体" w:hAnsi="宋体"/>
          <w:sz w:val="24"/>
          <w:szCs w:val="24"/>
        </w:rPr>
        <w:t>.001</w:t>
      </w:r>
      <w:r>
        <w:rPr>
          <w:rFonts w:ascii="宋体" w:hAnsi="宋体" w:hint="eastAsia"/>
          <w:sz w:val="24"/>
          <w:szCs w:val="24"/>
        </w:rPr>
        <w:t>的词汇留下，作为电</w:t>
      </w:r>
      <w:proofErr w:type="gramStart"/>
      <w:r>
        <w:rPr>
          <w:rFonts w:ascii="宋体" w:hAnsi="宋体" w:hint="eastAsia"/>
          <w:sz w:val="24"/>
          <w:szCs w:val="24"/>
        </w:rPr>
        <w:t>商领域</w:t>
      </w:r>
      <w:proofErr w:type="gramEnd"/>
      <w:r>
        <w:rPr>
          <w:rFonts w:ascii="宋体" w:hAnsi="宋体" w:hint="eastAsia"/>
          <w:sz w:val="24"/>
          <w:szCs w:val="24"/>
        </w:rPr>
        <w:t>的特征词，结果显示最终留下的特征词只有</w:t>
      </w:r>
      <w:r w:rsidR="00735C14" w:rsidRPr="00735C14">
        <w:rPr>
          <w:rFonts w:ascii="宋体" w:hAnsi="宋体"/>
          <w:sz w:val="24"/>
          <w:szCs w:val="24"/>
        </w:rPr>
        <w:t>1947</w:t>
      </w:r>
      <w:r>
        <w:rPr>
          <w:rFonts w:ascii="宋体" w:hAnsi="宋体" w:hint="eastAsia"/>
          <w:sz w:val="24"/>
          <w:szCs w:val="24"/>
        </w:rPr>
        <w:t>个，非特征词有</w:t>
      </w:r>
      <w:r w:rsidR="00B5321A">
        <w:rPr>
          <w:rFonts w:ascii="宋体" w:hAnsi="宋体"/>
          <w:sz w:val="24"/>
          <w:szCs w:val="24"/>
        </w:rPr>
        <w:t>4323</w:t>
      </w:r>
      <w:r>
        <w:rPr>
          <w:rFonts w:ascii="宋体" w:hAnsi="宋体" w:hint="eastAsia"/>
          <w:sz w:val="24"/>
          <w:szCs w:val="24"/>
        </w:rPr>
        <w:t>个。部分词汇的计算结果如下表4</w:t>
      </w:r>
      <w:r>
        <w:rPr>
          <w:rFonts w:ascii="宋体" w:hAnsi="宋体"/>
          <w:sz w:val="24"/>
          <w:szCs w:val="24"/>
        </w:rPr>
        <w:t>.</w:t>
      </w:r>
      <w:r w:rsidR="00B10E29">
        <w:rPr>
          <w:rFonts w:ascii="宋体" w:hAnsi="宋体"/>
          <w:sz w:val="24"/>
          <w:szCs w:val="24"/>
        </w:rPr>
        <w:t>2</w:t>
      </w:r>
      <w:r>
        <w:rPr>
          <w:rFonts w:ascii="宋体" w:hAnsi="宋体" w:hint="eastAsia"/>
          <w:sz w:val="24"/>
          <w:szCs w:val="24"/>
        </w:rPr>
        <w:t>所示。</w:t>
      </w:r>
    </w:p>
    <w:p w:rsidR="00B10E29" w:rsidRPr="005D3B45" w:rsidRDefault="00B10E29" w:rsidP="00B10E29">
      <w:pPr>
        <w:jc w:val="center"/>
        <w:rPr>
          <w:sz w:val="24"/>
          <w:szCs w:val="24"/>
        </w:rPr>
      </w:pPr>
      <w:r w:rsidRPr="00EC0292">
        <w:rPr>
          <w:rFonts w:hint="eastAsia"/>
          <w:szCs w:val="24"/>
        </w:rPr>
        <w:t>表</w:t>
      </w:r>
      <w:r>
        <w:rPr>
          <w:szCs w:val="24"/>
        </w:rPr>
        <w:t>4.2</w:t>
      </w:r>
      <w:r w:rsidRPr="00EC0292">
        <w:rPr>
          <w:szCs w:val="24"/>
        </w:rPr>
        <w:t xml:space="preserve">  </w:t>
      </w:r>
      <w:r w:rsidR="006D17BE">
        <w:rPr>
          <w:rFonts w:hint="eastAsia"/>
          <w:szCs w:val="24"/>
        </w:rPr>
        <w:t>新闻</w:t>
      </w:r>
      <w:r>
        <w:rPr>
          <w:rFonts w:hint="eastAsia"/>
          <w:szCs w:val="24"/>
        </w:rPr>
        <w:t>领域特征词及</w:t>
      </w:r>
      <w:r>
        <w:rPr>
          <w:rFonts w:hint="eastAsia"/>
          <w:szCs w:val="24"/>
        </w:rPr>
        <w:t>T</w:t>
      </w:r>
      <w:r>
        <w:rPr>
          <w:szCs w:val="24"/>
        </w:rPr>
        <w:t>F-IDF</w:t>
      </w:r>
      <w:r>
        <w:rPr>
          <w:rFonts w:hint="eastAsia"/>
          <w:szCs w:val="24"/>
        </w:rPr>
        <w:t>值表</w:t>
      </w:r>
    </w:p>
    <w:tbl>
      <w:tblPr>
        <w:tblStyle w:val="ad"/>
        <w:tblW w:w="0" w:type="auto"/>
        <w:tblLook w:val="04A0" w:firstRow="1" w:lastRow="0" w:firstColumn="1" w:lastColumn="0" w:noHBand="0" w:noVBand="1"/>
      </w:tblPr>
      <w:tblGrid>
        <w:gridCol w:w="4105"/>
        <w:gridCol w:w="4105"/>
      </w:tblGrid>
      <w:tr w:rsidR="00B10E29" w:rsidTr="00177867">
        <w:tc>
          <w:tcPr>
            <w:tcW w:w="4105" w:type="dxa"/>
          </w:tcPr>
          <w:p w:rsidR="00B10E29" w:rsidRDefault="00B10E29" w:rsidP="00177867">
            <w:pPr>
              <w:spacing w:line="360" w:lineRule="auto"/>
              <w:rPr>
                <w:rFonts w:ascii="宋体" w:hAnsi="宋体"/>
                <w:sz w:val="24"/>
                <w:szCs w:val="24"/>
              </w:rPr>
            </w:pPr>
            <w:r>
              <w:rPr>
                <w:rFonts w:ascii="宋体" w:hAnsi="宋体" w:hint="eastAsia"/>
                <w:sz w:val="24"/>
                <w:szCs w:val="24"/>
              </w:rPr>
              <w:t>词语</w:t>
            </w:r>
          </w:p>
        </w:tc>
        <w:tc>
          <w:tcPr>
            <w:tcW w:w="4105" w:type="dxa"/>
          </w:tcPr>
          <w:p w:rsidR="00B10E29" w:rsidRDefault="00B10E29" w:rsidP="00177867">
            <w:pPr>
              <w:spacing w:line="360" w:lineRule="auto"/>
              <w:rPr>
                <w:rFonts w:ascii="宋体" w:hAnsi="宋体"/>
                <w:sz w:val="24"/>
                <w:szCs w:val="24"/>
              </w:rPr>
            </w:pPr>
            <w:r>
              <w:rPr>
                <w:rFonts w:ascii="宋体" w:hAnsi="宋体" w:hint="eastAsia"/>
                <w:sz w:val="24"/>
                <w:szCs w:val="24"/>
              </w:rPr>
              <w:t>T</w:t>
            </w:r>
            <w:r>
              <w:rPr>
                <w:rFonts w:ascii="宋体" w:hAnsi="宋体"/>
                <w:sz w:val="24"/>
                <w:szCs w:val="24"/>
              </w:rPr>
              <w:t>F-IDF</w:t>
            </w:r>
            <w:r>
              <w:rPr>
                <w:rFonts w:ascii="宋体" w:hAnsi="宋体" w:hint="eastAsia"/>
                <w:sz w:val="24"/>
                <w:szCs w:val="24"/>
              </w:rPr>
              <w:t>值</w:t>
            </w:r>
          </w:p>
        </w:tc>
      </w:tr>
      <w:tr w:rsidR="00B10E29" w:rsidTr="00177867">
        <w:tc>
          <w:tcPr>
            <w:tcW w:w="4105" w:type="dxa"/>
          </w:tcPr>
          <w:p w:rsidR="00B10E29" w:rsidRDefault="006D17BE" w:rsidP="00177867">
            <w:pPr>
              <w:spacing w:line="360" w:lineRule="auto"/>
              <w:rPr>
                <w:rFonts w:ascii="宋体" w:hAnsi="宋体"/>
                <w:sz w:val="24"/>
                <w:szCs w:val="24"/>
              </w:rPr>
            </w:pPr>
            <w:r>
              <w:rPr>
                <w:rFonts w:ascii="宋体" w:hAnsi="宋体" w:hint="eastAsia"/>
                <w:sz w:val="24"/>
                <w:szCs w:val="24"/>
              </w:rPr>
              <w:t>争霸</w:t>
            </w:r>
          </w:p>
        </w:tc>
        <w:tc>
          <w:tcPr>
            <w:tcW w:w="4105" w:type="dxa"/>
          </w:tcPr>
          <w:p w:rsidR="00B10E29" w:rsidRDefault="006D17BE" w:rsidP="00177867">
            <w:pPr>
              <w:spacing w:line="360" w:lineRule="auto"/>
              <w:rPr>
                <w:rFonts w:ascii="宋体" w:hAnsi="宋体"/>
                <w:sz w:val="24"/>
                <w:szCs w:val="24"/>
              </w:rPr>
            </w:pPr>
            <w:r w:rsidRPr="006D17BE">
              <w:rPr>
                <w:rFonts w:ascii="宋体" w:hAnsi="宋体"/>
                <w:sz w:val="24"/>
                <w:szCs w:val="24"/>
              </w:rPr>
              <w:t>0.0012615049126133025</w:t>
            </w:r>
          </w:p>
        </w:tc>
      </w:tr>
      <w:tr w:rsidR="00B10E29" w:rsidTr="00177867">
        <w:tc>
          <w:tcPr>
            <w:tcW w:w="4105" w:type="dxa"/>
          </w:tcPr>
          <w:p w:rsidR="00B10E29" w:rsidRDefault="006D17BE" w:rsidP="00177867">
            <w:pPr>
              <w:spacing w:line="360" w:lineRule="auto"/>
              <w:rPr>
                <w:rFonts w:ascii="宋体" w:hAnsi="宋体"/>
                <w:sz w:val="24"/>
                <w:szCs w:val="24"/>
              </w:rPr>
            </w:pPr>
            <w:r w:rsidRPr="006D17BE">
              <w:rPr>
                <w:rFonts w:ascii="宋体" w:hAnsi="宋体" w:hint="eastAsia"/>
                <w:sz w:val="24"/>
                <w:szCs w:val="24"/>
              </w:rPr>
              <w:t>强国</w:t>
            </w:r>
          </w:p>
        </w:tc>
        <w:tc>
          <w:tcPr>
            <w:tcW w:w="4105" w:type="dxa"/>
          </w:tcPr>
          <w:p w:rsidR="00B10E29" w:rsidRDefault="006D17BE" w:rsidP="00177867">
            <w:pPr>
              <w:spacing w:line="360" w:lineRule="auto"/>
              <w:rPr>
                <w:rFonts w:ascii="宋体" w:hAnsi="宋体"/>
                <w:sz w:val="24"/>
                <w:szCs w:val="24"/>
              </w:rPr>
            </w:pPr>
            <w:r w:rsidRPr="006D17BE">
              <w:rPr>
                <w:rFonts w:ascii="宋体" w:hAnsi="宋体"/>
                <w:sz w:val="24"/>
                <w:szCs w:val="24"/>
              </w:rPr>
              <w:t>0.0023248608451456195</w:t>
            </w:r>
          </w:p>
        </w:tc>
      </w:tr>
      <w:tr w:rsidR="00B10E29" w:rsidTr="00177867">
        <w:tc>
          <w:tcPr>
            <w:tcW w:w="4105" w:type="dxa"/>
          </w:tcPr>
          <w:p w:rsidR="00B10E29" w:rsidRDefault="006D17BE" w:rsidP="00177867">
            <w:pPr>
              <w:spacing w:line="360" w:lineRule="auto"/>
              <w:rPr>
                <w:rFonts w:ascii="宋体" w:hAnsi="宋体"/>
                <w:sz w:val="24"/>
                <w:szCs w:val="24"/>
              </w:rPr>
            </w:pPr>
            <w:r w:rsidRPr="006D17BE">
              <w:rPr>
                <w:rFonts w:ascii="宋体" w:hAnsi="宋体" w:hint="eastAsia"/>
                <w:sz w:val="24"/>
                <w:szCs w:val="24"/>
              </w:rPr>
              <w:t>走狗</w:t>
            </w:r>
          </w:p>
        </w:tc>
        <w:tc>
          <w:tcPr>
            <w:tcW w:w="4105" w:type="dxa"/>
          </w:tcPr>
          <w:p w:rsidR="00B10E29" w:rsidRDefault="006D17BE" w:rsidP="00177867">
            <w:pPr>
              <w:spacing w:line="360" w:lineRule="auto"/>
              <w:rPr>
                <w:rFonts w:ascii="宋体" w:hAnsi="宋体"/>
                <w:sz w:val="24"/>
                <w:szCs w:val="24"/>
              </w:rPr>
            </w:pPr>
            <w:r w:rsidRPr="006D17BE">
              <w:rPr>
                <w:rFonts w:ascii="宋体" w:hAnsi="宋体"/>
                <w:sz w:val="24"/>
                <w:szCs w:val="24"/>
              </w:rPr>
              <w:t>0.0028176730162243913</w:t>
            </w:r>
          </w:p>
        </w:tc>
      </w:tr>
      <w:tr w:rsidR="00B10E29" w:rsidTr="00177867">
        <w:tc>
          <w:tcPr>
            <w:tcW w:w="4105" w:type="dxa"/>
          </w:tcPr>
          <w:p w:rsidR="00B10E29" w:rsidRDefault="00AD3619" w:rsidP="00177867">
            <w:pPr>
              <w:spacing w:line="360" w:lineRule="auto"/>
              <w:rPr>
                <w:rFonts w:ascii="宋体" w:hAnsi="宋体"/>
                <w:sz w:val="24"/>
                <w:szCs w:val="24"/>
              </w:rPr>
            </w:pPr>
            <w:r>
              <w:rPr>
                <w:rFonts w:ascii="宋体" w:hAnsi="宋体" w:hint="eastAsia"/>
                <w:sz w:val="24"/>
                <w:szCs w:val="24"/>
              </w:rPr>
              <w:t>反击</w:t>
            </w:r>
          </w:p>
        </w:tc>
        <w:tc>
          <w:tcPr>
            <w:tcW w:w="4105" w:type="dxa"/>
          </w:tcPr>
          <w:p w:rsidR="00B10E29" w:rsidRDefault="00AD3619" w:rsidP="00177867">
            <w:pPr>
              <w:spacing w:line="360" w:lineRule="auto"/>
              <w:rPr>
                <w:rFonts w:ascii="宋体" w:hAnsi="宋体"/>
                <w:sz w:val="24"/>
                <w:szCs w:val="24"/>
              </w:rPr>
            </w:pPr>
            <w:r w:rsidRPr="00AD3619">
              <w:rPr>
                <w:rFonts w:ascii="宋体" w:hAnsi="宋体"/>
                <w:sz w:val="24"/>
                <w:szCs w:val="24"/>
              </w:rPr>
              <w:t>0.0033812076194692695</w:t>
            </w:r>
          </w:p>
        </w:tc>
      </w:tr>
      <w:tr w:rsidR="00B10E29" w:rsidTr="00177867">
        <w:tc>
          <w:tcPr>
            <w:tcW w:w="4105" w:type="dxa"/>
          </w:tcPr>
          <w:p w:rsidR="00B10E29" w:rsidRDefault="00B10E29" w:rsidP="00177867">
            <w:pPr>
              <w:spacing w:line="360" w:lineRule="auto"/>
              <w:rPr>
                <w:rFonts w:ascii="宋体" w:hAnsi="宋体"/>
                <w:sz w:val="24"/>
                <w:szCs w:val="24"/>
              </w:rPr>
            </w:pPr>
            <w:r>
              <w:rPr>
                <w:rFonts w:ascii="宋体" w:hAnsi="宋体"/>
                <w:sz w:val="24"/>
                <w:szCs w:val="24"/>
              </w:rPr>
              <w:t>…</w:t>
            </w:r>
          </w:p>
        </w:tc>
        <w:tc>
          <w:tcPr>
            <w:tcW w:w="4105" w:type="dxa"/>
          </w:tcPr>
          <w:p w:rsidR="00B10E29" w:rsidRDefault="00B10E29" w:rsidP="00177867">
            <w:pPr>
              <w:spacing w:line="360" w:lineRule="auto"/>
              <w:rPr>
                <w:rFonts w:ascii="宋体" w:hAnsi="宋体"/>
                <w:sz w:val="24"/>
                <w:szCs w:val="24"/>
              </w:rPr>
            </w:pPr>
            <w:r>
              <w:rPr>
                <w:rFonts w:ascii="宋体" w:hAnsi="宋体"/>
                <w:sz w:val="24"/>
                <w:szCs w:val="24"/>
              </w:rPr>
              <w:t>…</w:t>
            </w:r>
          </w:p>
        </w:tc>
      </w:tr>
      <w:tr w:rsidR="00B10E29" w:rsidTr="00177867">
        <w:tc>
          <w:tcPr>
            <w:tcW w:w="4105" w:type="dxa"/>
          </w:tcPr>
          <w:p w:rsidR="00B10E29" w:rsidRDefault="00AD3619" w:rsidP="00177867">
            <w:pPr>
              <w:spacing w:line="360" w:lineRule="auto"/>
              <w:rPr>
                <w:rFonts w:ascii="宋体" w:hAnsi="宋体"/>
                <w:sz w:val="24"/>
                <w:szCs w:val="24"/>
              </w:rPr>
            </w:pPr>
            <w:r w:rsidRPr="00AD3619">
              <w:rPr>
                <w:rFonts w:ascii="宋体" w:hAnsi="宋体" w:hint="eastAsia"/>
                <w:sz w:val="24"/>
                <w:szCs w:val="24"/>
              </w:rPr>
              <w:t>支持</w:t>
            </w:r>
          </w:p>
        </w:tc>
        <w:tc>
          <w:tcPr>
            <w:tcW w:w="4105" w:type="dxa"/>
          </w:tcPr>
          <w:p w:rsidR="00B10E29" w:rsidRDefault="00AD3619" w:rsidP="00177867">
            <w:pPr>
              <w:spacing w:line="360" w:lineRule="auto"/>
              <w:rPr>
                <w:rFonts w:ascii="宋体" w:hAnsi="宋体"/>
                <w:sz w:val="24"/>
                <w:szCs w:val="24"/>
              </w:rPr>
            </w:pPr>
            <w:r w:rsidRPr="00AD3619">
              <w:rPr>
                <w:rFonts w:ascii="宋体" w:hAnsi="宋体"/>
                <w:sz w:val="24"/>
                <w:szCs w:val="24"/>
              </w:rPr>
              <w:t>0.017302563941162877</w:t>
            </w:r>
          </w:p>
        </w:tc>
      </w:tr>
    </w:tbl>
    <w:p w:rsidR="008F13F0" w:rsidRPr="00CB7E27" w:rsidRDefault="008F13F0" w:rsidP="008F13F0">
      <w:pPr>
        <w:pStyle w:val="2"/>
      </w:pPr>
      <w:r>
        <w:t xml:space="preserve">4.4  </w:t>
      </w:r>
      <w:r>
        <w:rPr>
          <w:rFonts w:hint="eastAsia"/>
        </w:rPr>
        <w:t>本章小结</w:t>
      </w:r>
    </w:p>
    <w:p w:rsidR="00BD1A83" w:rsidRPr="004E7448" w:rsidRDefault="008F13F0" w:rsidP="004E7448">
      <w:pPr>
        <w:spacing w:line="360" w:lineRule="auto"/>
        <w:rPr>
          <w:rFonts w:ascii="宋体" w:hAnsi="宋体"/>
          <w:sz w:val="24"/>
          <w:szCs w:val="24"/>
        </w:rPr>
      </w:pPr>
      <w:r>
        <w:rPr>
          <w:rFonts w:ascii="宋体" w:hAnsi="宋体"/>
          <w:sz w:val="24"/>
          <w:szCs w:val="24"/>
        </w:rPr>
        <w:tab/>
      </w:r>
      <w:r w:rsidR="00CE16CA">
        <w:rPr>
          <w:rFonts w:ascii="宋体" w:hAnsi="宋体" w:hint="eastAsia"/>
          <w:sz w:val="24"/>
          <w:szCs w:val="24"/>
        </w:rPr>
        <w:t>本章主要完成了</w:t>
      </w:r>
      <w:r w:rsidR="00CE16CA">
        <w:rPr>
          <w:rFonts w:ascii="宋体" w:hAnsi="宋体"/>
          <w:sz w:val="24"/>
          <w:szCs w:val="24"/>
        </w:rPr>
        <w:t>TF-IDF</w:t>
      </w:r>
      <w:r w:rsidR="00CE16CA">
        <w:rPr>
          <w:rFonts w:ascii="宋体" w:hAnsi="宋体" w:hint="eastAsia"/>
          <w:sz w:val="24"/>
          <w:szCs w:val="24"/>
        </w:rPr>
        <w:t>算法</w:t>
      </w:r>
      <w:r w:rsidR="00B535FD">
        <w:rPr>
          <w:rFonts w:ascii="宋体" w:hAnsi="宋体" w:hint="eastAsia"/>
          <w:sz w:val="24"/>
          <w:szCs w:val="24"/>
        </w:rPr>
        <w:t>程序的编写及运行工作</w:t>
      </w:r>
      <w:r w:rsidR="005F7ED0">
        <w:rPr>
          <w:rFonts w:ascii="宋体" w:hAnsi="宋体" w:hint="eastAsia"/>
          <w:sz w:val="24"/>
          <w:szCs w:val="24"/>
        </w:rPr>
        <w:t>。在第4</w:t>
      </w:r>
      <w:r w:rsidR="005F7ED0">
        <w:rPr>
          <w:rFonts w:ascii="宋体" w:hAnsi="宋体"/>
          <w:sz w:val="24"/>
          <w:szCs w:val="24"/>
        </w:rPr>
        <w:t>.1</w:t>
      </w:r>
      <w:r w:rsidR="005F7ED0">
        <w:rPr>
          <w:rFonts w:ascii="宋体" w:hAnsi="宋体" w:hint="eastAsia"/>
          <w:sz w:val="24"/>
          <w:szCs w:val="24"/>
        </w:rPr>
        <w:t>小节中对T</w:t>
      </w:r>
      <w:r w:rsidR="005F7ED0">
        <w:rPr>
          <w:rFonts w:ascii="宋体" w:hAnsi="宋体"/>
          <w:sz w:val="24"/>
          <w:szCs w:val="24"/>
        </w:rPr>
        <w:t>F-IDF</w:t>
      </w:r>
      <w:r w:rsidR="005F7ED0">
        <w:rPr>
          <w:rFonts w:ascii="宋体" w:hAnsi="宋体" w:hint="eastAsia"/>
          <w:sz w:val="24"/>
          <w:szCs w:val="24"/>
        </w:rPr>
        <w:t>算法进行了简要介绍，并说明</w:t>
      </w:r>
      <w:r w:rsidR="001F42DD">
        <w:rPr>
          <w:rFonts w:ascii="宋体" w:hAnsi="宋体" w:hint="eastAsia"/>
          <w:sz w:val="24"/>
          <w:szCs w:val="24"/>
        </w:rPr>
        <w:t>选取原因，在4</w:t>
      </w:r>
      <w:r w:rsidR="001F42DD">
        <w:rPr>
          <w:rFonts w:ascii="宋体" w:hAnsi="宋体"/>
          <w:sz w:val="24"/>
          <w:szCs w:val="24"/>
        </w:rPr>
        <w:t>.2</w:t>
      </w:r>
      <w:r w:rsidR="001F42DD">
        <w:rPr>
          <w:rFonts w:ascii="宋体" w:hAnsi="宋体" w:hint="eastAsia"/>
          <w:sz w:val="24"/>
          <w:szCs w:val="24"/>
        </w:rPr>
        <w:t>小节中对本章所用的程序进行了详细说明，</w:t>
      </w:r>
      <w:r w:rsidR="00026862">
        <w:rPr>
          <w:rFonts w:ascii="宋体" w:hAnsi="宋体" w:hint="eastAsia"/>
          <w:sz w:val="24"/>
          <w:szCs w:val="24"/>
        </w:rPr>
        <w:t>最后在4.</w:t>
      </w:r>
      <w:r w:rsidR="00026862">
        <w:rPr>
          <w:rFonts w:ascii="宋体" w:hAnsi="宋体"/>
          <w:sz w:val="24"/>
          <w:szCs w:val="24"/>
        </w:rPr>
        <w:t>3</w:t>
      </w:r>
      <w:r w:rsidR="00026862">
        <w:rPr>
          <w:rFonts w:ascii="宋体" w:hAnsi="宋体" w:hint="eastAsia"/>
          <w:sz w:val="24"/>
          <w:szCs w:val="24"/>
        </w:rPr>
        <w:t>节中给出运行结果，并且针对运行结果中</w:t>
      </w:r>
      <w:r w:rsidR="00DF6848">
        <w:rPr>
          <w:rFonts w:ascii="宋体" w:hAnsi="宋体" w:hint="eastAsia"/>
          <w:sz w:val="24"/>
          <w:szCs w:val="24"/>
        </w:rPr>
        <w:t>存在许多相同且很低的</w:t>
      </w:r>
      <w:r w:rsidR="00026862">
        <w:rPr>
          <w:rFonts w:ascii="宋体" w:hAnsi="宋体" w:hint="eastAsia"/>
          <w:sz w:val="24"/>
          <w:szCs w:val="24"/>
        </w:rPr>
        <w:t>T</w:t>
      </w:r>
      <w:r w:rsidR="00026862">
        <w:rPr>
          <w:rFonts w:ascii="宋体" w:hAnsi="宋体"/>
          <w:sz w:val="24"/>
          <w:szCs w:val="24"/>
        </w:rPr>
        <w:t>F-IDF</w:t>
      </w:r>
      <w:r w:rsidR="00026862">
        <w:rPr>
          <w:rFonts w:ascii="宋体" w:hAnsi="宋体" w:hint="eastAsia"/>
          <w:sz w:val="24"/>
          <w:szCs w:val="24"/>
        </w:rPr>
        <w:t>值</w:t>
      </w:r>
      <w:r w:rsidR="00DF6848">
        <w:rPr>
          <w:rFonts w:ascii="宋体" w:hAnsi="宋体" w:hint="eastAsia"/>
          <w:sz w:val="24"/>
          <w:szCs w:val="24"/>
        </w:rPr>
        <w:t>的现象给出了原因说明</w:t>
      </w:r>
      <w:r w:rsidR="00630ADB">
        <w:rPr>
          <w:rFonts w:ascii="宋体" w:hAnsi="宋体" w:hint="eastAsia"/>
          <w:sz w:val="24"/>
          <w:szCs w:val="24"/>
        </w:rPr>
        <w:t>。截止本章，文本特征提取工作已完成，</w:t>
      </w:r>
      <w:r w:rsidR="000378BB">
        <w:rPr>
          <w:rFonts w:ascii="宋体" w:hAnsi="宋体" w:hint="eastAsia"/>
          <w:sz w:val="24"/>
          <w:szCs w:val="24"/>
        </w:rPr>
        <w:t>将所有实验数据进行保存，以便进行下一步的特征对齐工作。</w:t>
      </w:r>
      <w:bookmarkStart w:id="59" w:name="_Toc41032179"/>
    </w:p>
    <w:p w:rsidR="00177867" w:rsidRDefault="00FF36D4" w:rsidP="00177867">
      <w:pPr>
        <w:pStyle w:val="1"/>
        <w:spacing w:before="312" w:after="312"/>
      </w:pPr>
      <w:r>
        <w:lastRenderedPageBreak/>
        <w:t xml:space="preserve">5 </w:t>
      </w:r>
      <w:r>
        <w:rPr>
          <w:rFonts w:hint="eastAsia"/>
        </w:rPr>
        <w:t>特征对齐</w:t>
      </w:r>
      <w:bookmarkEnd w:id="59"/>
    </w:p>
    <w:p w:rsidR="006A2191" w:rsidRPr="007D2C6F" w:rsidRDefault="006A2191" w:rsidP="007D2C6F">
      <w:pPr>
        <w:spacing w:line="360" w:lineRule="auto"/>
        <w:rPr>
          <w:sz w:val="24"/>
          <w:szCs w:val="24"/>
        </w:rPr>
      </w:pPr>
      <w:r>
        <w:rPr>
          <w:sz w:val="24"/>
        </w:rPr>
        <w:tab/>
      </w:r>
      <w:r w:rsidR="000D6DB9">
        <w:rPr>
          <w:rFonts w:hint="eastAsia"/>
          <w:sz w:val="24"/>
        </w:rPr>
        <w:t>为完成面向迁移学习的文本分类任务，在</w:t>
      </w:r>
      <w:r>
        <w:rPr>
          <w:rFonts w:hint="eastAsia"/>
          <w:sz w:val="24"/>
        </w:rPr>
        <w:t>提取</w:t>
      </w:r>
      <w:proofErr w:type="gramStart"/>
      <w:r>
        <w:rPr>
          <w:rFonts w:hint="eastAsia"/>
          <w:sz w:val="24"/>
        </w:rPr>
        <w:t>出源领域</w:t>
      </w:r>
      <w:proofErr w:type="gramEnd"/>
      <w:r>
        <w:rPr>
          <w:rFonts w:hint="eastAsia"/>
          <w:sz w:val="24"/>
        </w:rPr>
        <w:t>与目标领域文本特征之后，</w:t>
      </w:r>
      <w:r w:rsidR="000D6DB9">
        <w:rPr>
          <w:rFonts w:hint="eastAsia"/>
          <w:sz w:val="24"/>
        </w:rPr>
        <w:t>需要进行特征对齐</w:t>
      </w:r>
      <w:r w:rsidR="00A142FA">
        <w:rPr>
          <w:rFonts w:hint="eastAsia"/>
          <w:sz w:val="24"/>
        </w:rPr>
        <w:t>的</w:t>
      </w:r>
      <w:r w:rsidR="000D6DB9">
        <w:rPr>
          <w:rFonts w:hint="eastAsia"/>
          <w:sz w:val="24"/>
        </w:rPr>
        <w:t>任务</w:t>
      </w:r>
      <w:r w:rsidR="007D2C6F">
        <w:rPr>
          <w:rFonts w:hint="eastAsia"/>
          <w:sz w:val="24"/>
        </w:rPr>
        <w:t>，</w:t>
      </w:r>
      <w:r w:rsidR="00F60851">
        <w:rPr>
          <w:rFonts w:hint="eastAsia"/>
          <w:sz w:val="24"/>
          <w:szCs w:val="24"/>
        </w:rPr>
        <w:t>进而完成迁移学习任务。</w:t>
      </w:r>
    </w:p>
    <w:p w:rsidR="003E3D44" w:rsidRPr="003E3D44" w:rsidRDefault="006A2191" w:rsidP="003E3D44">
      <w:pPr>
        <w:pStyle w:val="2"/>
      </w:pPr>
      <w:r>
        <w:t>5</w:t>
      </w:r>
      <w:r w:rsidR="00177867">
        <w:t xml:space="preserve">.1  </w:t>
      </w:r>
      <w:r w:rsidR="003E3D44">
        <w:rPr>
          <w:rFonts w:hint="eastAsia"/>
        </w:rPr>
        <w:t>一种基于</w:t>
      </w:r>
      <w:r w:rsidR="003E3D44">
        <w:rPr>
          <w:rFonts w:hint="eastAsia"/>
        </w:rPr>
        <w:t>Wo</w:t>
      </w:r>
      <w:r w:rsidR="003E3D44">
        <w:t>rd2vec</w:t>
      </w:r>
      <w:r w:rsidR="003E3D44">
        <w:rPr>
          <w:rFonts w:hint="eastAsia"/>
        </w:rPr>
        <w:t>模型的</w:t>
      </w:r>
      <w:r w:rsidR="00DD2DDC">
        <w:rPr>
          <w:rFonts w:hint="eastAsia"/>
        </w:rPr>
        <w:t>文本</w:t>
      </w:r>
      <w:r w:rsidR="003E3D44">
        <w:rPr>
          <w:rFonts w:hint="eastAsia"/>
        </w:rPr>
        <w:t>特征对齐算法</w:t>
      </w:r>
    </w:p>
    <w:p w:rsidR="00DD2DDC" w:rsidRDefault="00800439" w:rsidP="00573B26">
      <w:pPr>
        <w:spacing w:line="360" w:lineRule="auto"/>
        <w:ind w:firstLine="425"/>
        <w:rPr>
          <w:sz w:val="24"/>
          <w:szCs w:val="24"/>
        </w:rPr>
      </w:pPr>
      <w:r>
        <w:rPr>
          <w:rFonts w:hint="eastAsia"/>
          <w:sz w:val="24"/>
          <w:szCs w:val="24"/>
        </w:rPr>
        <w:t>总所周知，</w:t>
      </w:r>
      <w:r w:rsidR="009A440F">
        <w:rPr>
          <w:rFonts w:hint="eastAsia"/>
          <w:sz w:val="24"/>
          <w:szCs w:val="24"/>
        </w:rPr>
        <w:t>特征对齐即通过算法，将</w:t>
      </w:r>
      <w:proofErr w:type="gramStart"/>
      <w:r w:rsidR="009A440F">
        <w:rPr>
          <w:rFonts w:hint="eastAsia"/>
          <w:sz w:val="24"/>
          <w:szCs w:val="24"/>
        </w:rPr>
        <w:t>源领域</w:t>
      </w:r>
      <w:proofErr w:type="gramEnd"/>
      <w:r w:rsidR="009A440F">
        <w:rPr>
          <w:rFonts w:hint="eastAsia"/>
          <w:sz w:val="24"/>
          <w:szCs w:val="24"/>
        </w:rPr>
        <w:t>与目标领域中的特征词进行关联，</w:t>
      </w:r>
      <w:r w:rsidR="0089375D">
        <w:rPr>
          <w:rFonts w:hint="eastAsia"/>
          <w:sz w:val="24"/>
          <w:szCs w:val="24"/>
        </w:rPr>
        <w:t>从而</w:t>
      </w:r>
      <w:r w:rsidR="009A440F">
        <w:rPr>
          <w:rFonts w:hint="eastAsia"/>
          <w:sz w:val="24"/>
          <w:szCs w:val="24"/>
        </w:rPr>
        <w:t>使</w:t>
      </w:r>
      <w:proofErr w:type="gramStart"/>
      <w:r w:rsidR="0089375D">
        <w:rPr>
          <w:rFonts w:hint="eastAsia"/>
          <w:sz w:val="24"/>
          <w:szCs w:val="24"/>
        </w:rPr>
        <w:t>源领域</w:t>
      </w:r>
      <w:proofErr w:type="gramEnd"/>
      <w:r w:rsidR="0089375D">
        <w:rPr>
          <w:rFonts w:hint="eastAsia"/>
          <w:sz w:val="24"/>
          <w:szCs w:val="24"/>
        </w:rPr>
        <w:t>中的分类器也能适应于目标领域的过程。</w:t>
      </w:r>
      <w:r w:rsidR="007213E3">
        <w:rPr>
          <w:rFonts w:hint="eastAsia"/>
          <w:sz w:val="24"/>
          <w:szCs w:val="24"/>
        </w:rPr>
        <w:t>针对文本特征对齐的任务要求，在</w:t>
      </w:r>
      <w:proofErr w:type="gramStart"/>
      <w:r w:rsidR="007213E3">
        <w:rPr>
          <w:rFonts w:hint="eastAsia"/>
          <w:sz w:val="24"/>
          <w:szCs w:val="24"/>
        </w:rPr>
        <w:t>当前领域</w:t>
      </w:r>
      <w:proofErr w:type="gramEnd"/>
      <w:r w:rsidR="007213E3">
        <w:rPr>
          <w:rFonts w:hint="eastAsia"/>
          <w:sz w:val="24"/>
          <w:szCs w:val="24"/>
        </w:rPr>
        <w:t>内，许多学者均给出了自己的</w:t>
      </w:r>
      <w:r>
        <w:rPr>
          <w:rFonts w:hint="eastAsia"/>
          <w:sz w:val="24"/>
          <w:szCs w:val="24"/>
        </w:rPr>
        <w:t>特征对齐算法，</w:t>
      </w:r>
      <w:r w:rsidR="0089375D">
        <w:rPr>
          <w:rFonts w:hint="eastAsia"/>
          <w:sz w:val="24"/>
          <w:szCs w:val="24"/>
        </w:rPr>
        <w:t>如</w:t>
      </w:r>
      <w:r w:rsidR="0089375D" w:rsidRPr="00FB2C0C">
        <w:rPr>
          <w:sz w:val="24"/>
          <w:szCs w:val="24"/>
        </w:rPr>
        <w:t>John Blitzer</w:t>
      </w:r>
      <w:r w:rsidR="0089375D" w:rsidRPr="008F7A8C">
        <w:rPr>
          <w:sz w:val="24"/>
          <w:szCs w:val="24"/>
          <w:vertAlign w:val="superscript"/>
        </w:rPr>
        <w:fldChar w:fldCharType="begin"/>
      </w:r>
      <w:r w:rsidR="0089375D" w:rsidRPr="008F7A8C">
        <w:rPr>
          <w:sz w:val="24"/>
          <w:szCs w:val="24"/>
          <w:vertAlign w:val="superscript"/>
        </w:rPr>
        <w:instrText xml:space="preserve"> REF _Ref37163961 \r \h  \* MERGEFORMAT </w:instrText>
      </w:r>
      <w:r w:rsidR="0089375D" w:rsidRPr="008F7A8C">
        <w:rPr>
          <w:sz w:val="24"/>
          <w:szCs w:val="24"/>
          <w:vertAlign w:val="superscript"/>
        </w:rPr>
      </w:r>
      <w:r w:rsidR="0089375D" w:rsidRPr="008F7A8C">
        <w:rPr>
          <w:sz w:val="24"/>
          <w:szCs w:val="24"/>
          <w:vertAlign w:val="superscript"/>
        </w:rPr>
        <w:fldChar w:fldCharType="separate"/>
      </w:r>
      <w:r w:rsidR="0089375D" w:rsidRPr="008F7A8C">
        <w:rPr>
          <w:sz w:val="24"/>
          <w:szCs w:val="24"/>
          <w:vertAlign w:val="superscript"/>
        </w:rPr>
        <w:t>[10]</w:t>
      </w:r>
      <w:r w:rsidR="0089375D" w:rsidRPr="008F7A8C">
        <w:rPr>
          <w:sz w:val="24"/>
          <w:szCs w:val="24"/>
          <w:vertAlign w:val="superscript"/>
        </w:rPr>
        <w:fldChar w:fldCharType="end"/>
      </w:r>
      <w:r w:rsidR="0089375D">
        <w:rPr>
          <w:rFonts w:hint="eastAsia"/>
          <w:sz w:val="24"/>
          <w:szCs w:val="24"/>
        </w:rPr>
        <w:t>等提出</w:t>
      </w:r>
      <w:r w:rsidR="000F2559">
        <w:rPr>
          <w:rFonts w:hint="eastAsia"/>
          <w:sz w:val="24"/>
          <w:szCs w:val="24"/>
        </w:rPr>
        <w:t>的</w:t>
      </w:r>
      <w:r w:rsidR="0089375D" w:rsidRPr="00FB2C0C">
        <w:rPr>
          <w:rFonts w:hint="eastAsia"/>
          <w:sz w:val="24"/>
          <w:szCs w:val="24"/>
        </w:rPr>
        <w:t>结构</w:t>
      </w:r>
      <w:proofErr w:type="gramStart"/>
      <w:r w:rsidR="0089375D">
        <w:rPr>
          <w:rFonts w:hint="eastAsia"/>
          <w:sz w:val="24"/>
          <w:szCs w:val="24"/>
        </w:rPr>
        <w:t>一</w:t>
      </w:r>
      <w:r w:rsidR="0089375D" w:rsidRPr="00FB2C0C">
        <w:rPr>
          <w:rFonts w:hint="eastAsia"/>
          <w:sz w:val="24"/>
          <w:szCs w:val="24"/>
        </w:rPr>
        <w:t>致学习</w:t>
      </w:r>
      <w:proofErr w:type="gramEnd"/>
      <w:r w:rsidR="0089375D" w:rsidRPr="00FB2C0C">
        <w:rPr>
          <w:rFonts w:hint="eastAsia"/>
          <w:sz w:val="24"/>
          <w:szCs w:val="24"/>
        </w:rPr>
        <w:t>算法</w:t>
      </w:r>
      <w:r w:rsidR="0089375D" w:rsidRPr="00FB2C0C">
        <w:rPr>
          <w:rFonts w:hint="eastAsia"/>
          <w:sz w:val="24"/>
          <w:szCs w:val="24"/>
        </w:rPr>
        <w:t>(</w:t>
      </w:r>
      <w:r w:rsidR="0089375D" w:rsidRPr="00FB2C0C">
        <w:rPr>
          <w:sz w:val="24"/>
          <w:szCs w:val="24"/>
        </w:rPr>
        <w:t>Structure Correspondence Learning</w:t>
      </w:r>
      <w:r w:rsidR="0089375D" w:rsidRPr="00FB2C0C">
        <w:rPr>
          <w:rFonts w:hint="eastAsia"/>
          <w:sz w:val="24"/>
          <w:szCs w:val="24"/>
        </w:rPr>
        <w:t>,</w:t>
      </w:r>
      <w:r w:rsidR="0089375D">
        <w:rPr>
          <w:sz w:val="24"/>
          <w:szCs w:val="24"/>
        </w:rPr>
        <w:t xml:space="preserve"> </w:t>
      </w:r>
      <w:r w:rsidR="0089375D" w:rsidRPr="00FB2C0C">
        <w:rPr>
          <w:sz w:val="24"/>
          <w:szCs w:val="24"/>
        </w:rPr>
        <w:t>SCL)</w:t>
      </w:r>
      <w:r w:rsidR="000F2559">
        <w:rPr>
          <w:rFonts w:hint="eastAsia"/>
          <w:sz w:val="24"/>
          <w:szCs w:val="24"/>
        </w:rPr>
        <w:t>、</w:t>
      </w:r>
      <w:proofErr w:type="spellStart"/>
      <w:r w:rsidR="000F2559" w:rsidRPr="00FB2C0C">
        <w:rPr>
          <w:sz w:val="24"/>
          <w:szCs w:val="24"/>
        </w:rPr>
        <w:t>Sinno</w:t>
      </w:r>
      <w:proofErr w:type="spellEnd"/>
      <w:r w:rsidR="000F2559" w:rsidRPr="00FB2C0C">
        <w:rPr>
          <w:sz w:val="24"/>
          <w:szCs w:val="24"/>
        </w:rPr>
        <w:t xml:space="preserve"> </w:t>
      </w:r>
      <w:proofErr w:type="spellStart"/>
      <w:r w:rsidR="000F2559" w:rsidRPr="00FB2C0C">
        <w:rPr>
          <w:sz w:val="24"/>
          <w:szCs w:val="24"/>
        </w:rPr>
        <w:t>Jialin</w:t>
      </w:r>
      <w:proofErr w:type="spellEnd"/>
      <w:r w:rsidR="000F2559" w:rsidRPr="00FB2C0C">
        <w:rPr>
          <w:sz w:val="24"/>
          <w:szCs w:val="24"/>
        </w:rPr>
        <w:t xml:space="preserve"> Pan</w:t>
      </w:r>
      <w:r w:rsidR="000F2559" w:rsidRPr="004E6FDC">
        <w:rPr>
          <w:sz w:val="24"/>
          <w:szCs w:val="24"/>
          <w:vertAlign w:val="superscript"/>
        </w:rPr>
        <w:fldChar w:fldCharType="begin"/>
      </w:r>
      <w:r w:rsidR="000F2559" w:rsidRPr="004E6FDC">
        <w:rPr>
          <w:sz w:val="24"/>
          <w:szCs w:val="24"/>
          <w:vertAlign w:val="superscript"/>
        </w:rPr>
        <w:instrText xml:space="preserve"> REF _Ref37163405 \r \h  \* MERGEFORMAT </w:instrText>
      </w:r>
      <w:r w:rsidR="000F2559" w:rsidRPr="004E6FDC">
        <w:rPr>
          <w:sz w:val="24"/>
          <w:szCs w:val="24"/>
          <w:vertAlign w:val="superscript"/>
        </w:rPr>
      </w:r>
      <w:r w:rsidR="000F2559" w:rsidRPr="004E6FDC">
        <w:rPr>
          <w:sz w:val="24"/>
          <w:szCs w:val="24"/>
          <w:vertAlign w:val="superscript"/>
        </w:rPr>
        <w:fldChar w:fldCharType="separate"/>
      </w:r>
      <w:r w:rsidR="000F2559" w:rsidRPr="004E6FDC">
        <w:rPr>
          <w:sz w:val="24"/>
          <w:szCs w:val="24"/>
          <w:vertAlign w:val="superscript"/>
        </w:rPr>
        <w:t>[12]</w:t>
      </w:r>
      <w:r w:rsidR="000F2559" w:rsidRPr="004E6FDC">
        <w:rPr>
          <w:sz w:val="24"/>
          <w:szCs w:val="24"/>
          <w:vertAlign w:val="superscript"/>
        </w:rPr>
        <w:fldChar w:fldCharType="end"/>
      </w:r>
      <w:r w:rsidR="000F2559" w:rsidRPr="00FB2C0C">
        <w:rPr>
          <w:rFonts w:hint="eastAsia"/>
          <w:sz w:val="24"/>
          <w:szCs w:val="24"/>
        </w:rPr>
        <w:t>等提出</w:t>
      </w:r>
      <w:r w:rsidR="000F2559">
        <w:rPr>
          <w:rFonts w:hint="eastAsia"/>
          <w:sz w:val="24"/>
          <w:szCs w:val="24"/>
        </w:rPr>
        <w:t>的</w:t>
      </w:r>
      <w:proofErr w:type="gramStart"/>
      <w:r w:rsidR="000F2559" w:rsidRPr="00FB2C0C">
        <w:rPr>
          <w:rFonts w:hint="eastAsia"/>
          <w:sz w:val="24"/>
          <w:szCs w:val="24"/>
        </w:rPr>
        <w:t>谱特征</w:t>
      </w:r>
      <w:proofErr w:type="gramEnd"/>
      <w:r w:rsidR="000F2559" w:rsidRPr="00FB2C0C">
        <w:rPr>
          <w:rFonts w:hint="eastAsia"/>
          <w:sz w:val="24"/>
          <w:szCs w:val="24"/>
        </w:rPr>
        <w:t>对齐</w:t>
      </w:r>
      <w:r w:rsidR="000F2559" w:rsidRPr="00FB2C0C">
        <w:rPr>
          <w:rFonts w:hint="eastAsia"/>
          <w:sz w:val="24"/>
          <w:szCs w:val="24"/>
        </w:rPr>
        <w:t xml:space="preserve"> (</w:t>
      </w:r>
      <w:r w:rsidR="000F2559" w:rsidRPr="00FB2C0C">
        <w:rPr>
          <w:sz w:val="24"/>
          <w:szCs w:val="24"/>
        </w:rPr>
        <w:t xml:space="preserve">Spectral Feature </w:t>
      </w:r>
      <w:proofErr w:type="spellStart"/>
      <w:r w:rsidR="000F2559" w:rsidRPr="00FB2C0C">
        <w:rPr>
          <w:sz w:val="24"/>
          <w:szCs w:val="24"/>
        </w:rPr>
        <w:t>Alignment,SFA</w:t>
      </w:r>
      <w:proofErr w:type="spellEnd"/>
      <w:r w:rsidR="000F2559" w:rsidRPr="00FB2C0C">
        <w:rPr>
          <w:sz w:val="24"/>
          <w:szCs w:val="24"/>
        </w:rPr>
        <w:t>)</w:t>
      </w:r>
      <w:r w:rsidR="000F2559" w:rsidRPr="00FB2C0C">
        <w:rPr>
          <w:rFonts w:hint="eastAsia"/>
          <w:sz w:val="24"/>
          <w:szCs w:val="24"/>
        </w:rPr>
        <w:t xml:space="preserve"> </w:t>
      </w:r>
      <w:r w:rsidR="000F2559" w:rsidRPr="00FB2C0C">
        <w:rPr>
          <w:rFonts w:hint="eastAsia"/>
          <w:sz w:val="24"/>
          <w:szCs w:val="24"/>
        </w:rPr>
        <w:t>算法</w:t>
      </w:r>
      <w:r w:rsidR="000F2559">
        <w:rPr>
          <w:rFonts w:hint="eastAsia"/>
          <w:sz w:val="24"/>
          <w:szCs w:val="24"/>
        </w:rPr>
        <w:t>、</w:t>
      </w:r>
      <w:r w:rsidR="00C802F4" w:rsidRPr="00C802F4">
        <w:rPr>
          <w:rFonts w:hint="eastAsia"/>
          <w:sz w:val="24"/>
          <w:szCs w:val="24"/>
        </w:rPr>
        <w:t>Xia R</w:t>
      </w:r>
      <w:r w:rsidR="00C802F4">
        <w:rPr>
          <w:rFonts w:hint="eastAsia"/>
          <w:sz w:val="24"/>
          <w:szCs w:val="24"/>
        </w:rPr>
        <w:t>等人提出的</w:t>
      </w:r>
      <w:r w:rsidR="00C802F4" w:rsidRPr="00013EB3">
        <w:rPr>
          <w:sz w:val="24"/>
          <w:szCs w:val="24"/>
        </w:rPr>
        <w:t>特征集成</w:t>
      </w:r>
      <w:r w:rsidR="00C802F4">
        <w:rPr>
          <w:rFonts w:hint="eastAsia"/>
          <w:sz w:val="24"/>
          <w:szCs w:val="24"/>
        </w:rPr>
        <w:t>及</w:t>
      </w:r>
      <w:r w:rsidR="00C802F4" w:rsidRPr="00013EB3">
        <w:rPr>
          <w:sz w:val="24"/>
          <w:szCs w:val="24"/>
        </w:rPr>
        <w:t>样本选择</w:t>
      </w:r>
      <w:r w:rsidR="00C802F4">
        <w:rPr>
          <w:rFonts w:hint="eastAsia"/>
          <w:sz w:val="24"/>
          <w:szCs w:val="24"/>
        </w:rPr>
        <w:t>(</w:t>
      </w:r>
      <w:r w:rsidR="00C802F4">
        <w:rPr>
          <w:sz w:val="24"/>
          <w:szCs w:val="24"/>
        </w:rPr>
        <w:t>SS-FA)</w:t>
      </w:r>
      <w:r w:rsidR="00C802F4">
        <w:rPr>
          <w:rFonts w:hint="eastAsia"/>
          <w:sz w:val="24"/>
          <w:szCs w:val="24"/>
        </w:rPr>
        <w:t>算法</w:t>
      </w:r>
      <w:r w:rsidR="00C802F4" w:rsidRPr="00C77E8C">
        <w:rPr>
          <w:sz w:val="24"/>
          <w:szCs w:val="24"/>
          <w:vertAlign w:val="superscript"/>
        </w:rPr>
        <w:fldChar w:fldCharType="begin"/>
      </w:r>
      <w:r w:rsidR="00C802F4" w:rsidRPr="00C77E8C">
        <w:rPr>
          <w:sz w:val="24"/>
          <w:szCs w:val="24"/>
          <w:vertAlign w:val="superscript"/>
        </w:rPr>
        <w:instrText xml:space="preserve"> </w:instrText>
      </w:r>
      <w:r w:rsidR="00C802F4" w:rsidRPr="00C77E8C">
        <w:rPr>
          <w:rFonts w:hint="eastAsia"/>
          <w:sz w:val="24"/>
          <w:szCs w:val="24"/>
          <w:vertAlign w:val="superscript"/>
        </w:rPr>
        <w:instrText>REF _Ref40797105 \r \h</w:instrText>
      </w:r>
      <w:r w:rsidR="00C802F4" w:rsidRPr="00C77E8C">
        <w:rPr>
          <w:sz w:val="24"/>
          <w:szCs w:val="24"/>
          <w:vertAlign w:val="superscript"/>
        </w:rPr>
        <w:instrText xml:space="preserve"> </w:instrText>
      </w:r>
      <w:r w:rsidR="00C802F4">
        <w:rPr>
          <w:sz w:val="24"/>
          <w:szCs w:val="24"/>
          <w:vertAlign w:val="superscript"/>
        </w:rPr>
        <w:instrText xml:space="preserve"> \* MERGEFORMAT </w:instrText>
      </w:r>
      <w:r w:rsidR="00C802F4" w:rsidRPr="00C77E8C">
        <w:rPr>
          <w:sz w:val="24"/>
          <w:szCs w:val="24"/>
          <w:vertAlign w:val="superscript"/>
        </w:rPr>
      </w:r>
      <w:r w:rsidR="00C802F4" w:rsidRPr="00C77E8C">
        <w:rPr>
          <w:sz w:val="24"/>
          <w:szCs w:val="24"/>
          <w:vertAlign w:val="superscript"/>
        </w:rPr>
        <w:fldChar w:fldCharType="separate"/>
      </w:r>
      <w:r w:rsidR="00C802F4" w:rsidRPr="00C77E8C">
        <w:rPr>
          <w:sz w:val="24"/>
          <w:szCs w:val="24"/>
          <w:vertAlign w:val="superscript"/>
        </w:rPr>
        <w:t>[19]</w:t>
      </w:r>
      <w:r w:rsidR="00C802F4" w:rsidRPr="00C77E8C">
        <w:rPr>
          <w:sz w:val="24"/>
          <w:szCs w:val="24"/>
          <w:vertAlign w:val="superscript"/>
        </w:rPr>
        <w:fldChar w:fldCharType="end"/>
      </w:r>
      <w:r w:rsidR="00C802F4">
        <w:rPr>
          <w:rFonts w:hint="eastAsia"/>
          <w:sz w:val="24"/>
          <w:szCs w:val="24"/>
        </w:rPr>
        <w:t>等。</w:t>
      </w:r>
      <w:r w:rsidR="00573B26">
        <w:rPr>
          <w:rFonts w:hint="eastAsia"/>
          <w:sz w:val="24"/>
          <w:szCs w:val="24"/>
        </w:rPr>
        <w:t>在学习总结前人经验的基础上，</w:t>
      </w:r>
      <w:r w:rsidR="00DD2DDC">
        <w:rPr>
          <w:rFonts w:hint="eastAsia"/>
          <w:sz w:val="24"/>
          <w:szCs w:val="24"/>
        </w:rPr>
        <w:t>本文</w:t>
      </w:r>
      <w:r w:rsidR="00573B26">
        <w:rPr>
          <w:rFonts w:hint="eastAsia"/>
          <w:sz w:val="24"/>
          <w:szCs w:val="24"/>
        </w:rPr>
        <w:t>中使用</w:t>
      </w:r>
      <w:r w:rsidR="00DD2DDC">
        <w:rPr>
          <w:rFonts w:hint="eastAsia"/>
          <w:sz w:val="24"/>
          <w:szCs w:val="24"/>
        </w:rPr>
        <w:t>了</w:t>
      </w:r>
      <w:r w:rsidR="00DD2DDC" w:rsidRPr="00DD2DDC">
        <w:rPr>
          <w:sz w:val="24"/>
          <w:szCs w:val="24"/>
        </w:rPr>
        <w:t>一种</w:t>
      </w:r>
      <w:r w:rsidR="00DD2DDC" w:rsidRPr="00DD2DDC">
        <w:rPr>
          <w:rFonts w:hint="eastAsia"/>
          <w:sz w:val="24"/>
          <w:szCs w:val="24"/>
        </w:rPr>
        <w:t>基于</w:t>
      </w:r>
      <w:r w:rsidR="00DD2DDC" w:rsidRPr="00DD2DDC">
        <w:rPr>
          <w:rFonts w:hint="eastAsia"/>
          <w:sz w:val="24"/>
          <w:szCs w:val="24"/>
        </w:rPr>
        <w:t>Wo</w:t>
      </w:r>
      <w:r w:rsidR="00DD2DDC" w:rsidRPr="00DD2DDC">
        <w:rPr>
          <w:sz w:val="24"/>
          <w:szCs w:val="24"/>
        </w:rPr>
        <w:t>rd2vec</w:t>
      </w:r>
      <w:r w:rsidR="00DD2DDC" w:rsidRPr="00DD2DDC">
        <w:rPr>
          <w:sz w:val="24"/>
          <w:szCs w:val="24"/>
        </w:rPr>
        <w:t>模型的</w:t>
      </w:r>
      <w:r w:rsidR="00DD2DDC" w:rsidRPr="00DD2DDC">
        <w:rPr>
          <w:rFonts w:hint="eastAsia"/>
          <w:sz w:val="24"/>
          <w:szCs w:val="24"/>
        </w:rPr>
        <w:t>文本</w:t>
      </w:r>
      <w:r w:rsidR="00DD2DDC" w:rsidRPr="00DD2DDC">
        <w:rPr>
          <w:sz w:val="24"/>
          <w:szCs w:val="24"/>
        </w:rPr>
        <w:t>特征对齐算法</w:t>
      </w:r>
      <w:r w:rsidR="00235D8D">
        <w:rPr>
          <w:rFonts w:hint="eastAsia"/>
          <w:sz w:val="24"/>
          <w:szCs w:val="24"/>
        </w:rPr>
        <w:t>。</w:t>
      </w:r>
    </w:p>
    <w:p w:rsidR="00235D8D" w:rsidRPr="00DD2DDC" w:rsidRDefault="00235D8D" w:rsidP="00573B26">
      <w:pPr>
        <w:spacing w:line="360" w:lineRule="auto"/>
        <w:ind w:firstLine="425"/>
        <w:rPr>
          <w:sz w:val="24"/>
          <w:szCs w:val="24"/>
        </w:rPr>
      </w:pPr>
    </w:p>
    <w:p w:rsidR="00DD2DDC" w:rsidRPr="00573B26" w:rsidRDefault="00573B26" w:rsidP="00EE0EB0">
      <w:pPr>
        <w:spacing w:line="360" w:lineRule="auto"/>
        <w:rPr>
          <w:sz w:val="24"/>
          <w:szCs w:val="24"/>
        </w:rPr>
      </w:pPr>
      <w:r>
        <w:rPr>
          <w:sz w:val="24"/>
          <w:szCs w:val="24"/>
        </w:rPr>
        <w:tab/>
      </w:r>
    </w:p>
    <w:p w:rsidR="00DD2DDC" w:rsidRDefault="00DD2DDC" w:rsidP="00EE0EB0">
      <w:pPr>
        <w:spacing w:line="360" w:lineRule="auto"/>
        <w:rPr>
          <w:sz w:val="24"/>
          <w:szCs w:val="24"/>
        </w:rPr>
      </w:pPr>
    </w:p>
    <w:p w:rsidR="00EE0EB0" w:rsidRDefault="00EE0EB0" w:rsidP="00EE0EB0">
      <w:pPr>
        <w:spacing w:line="360" w:lineRule="auto"/>
        <w:rPr>
          <w:sz w:val="24"/>
          <w:szCs w:val="24"/>
        </w:rPr>
      </w:pPr>
      <w:r>
        <w:rPr>
          <w:rFonts w:hint="eastAsia"/>
          <w:sz w:val="24"/>
          <w:szCs w:val="24"/>
        </w:rPr>
        <w:t>枢纽特征因为在</w:t>
      </w:r>
      <w:proofErr w:type="gramStart"/>
      <w:r>
        <w:rPr>
          <w:rFonts w:hint="eastAsia"/>
          <w:sz w:val="24"/>
          <w:szCs w:val="24"/>
        </w:rPr>
        <w:t>源域与</w:t>
      </w:r>
      <w:proofErr w:type="gramEnd"/>
      <w:r>
        <w:rPr>
          <w:rFonts w:hint="eastAsia"/>
          <w:sz w:val="24"/>
          <w:szCs w:val="24"/>
        </w:rPr>
        <w:t>目标领域中共同出现，本文认为枢纽特征对分类器性能的影响较小，这些特征可以作为在两个领域中</w:t>
      </w:r>
      <w:proofErr w:type="gramStart"/>
      <w:r>
        <w:rPr>
          <w:rFonts w:hint="eastAsia"/>
          <w:sz w:val="24"/>
          <w:szCs w:val="24"/>
        </w:rPr>
        <w:t>做特征</w:t>
      </w:r>
      <w:proofErr w:type="gramEnd"/>
      <w:r>
        <w:rPr>
          <w:rFonts w:hint="eastAsia"/>
          <w:sz w:val="24"/>
          <w:szCs w:val="24"/>
        </w:rPr>
        <w:t>对齐时的桥梁。</w:t>
      </w:r>
    </w:p>
    <w:p w:rsidR="00F75DBA" w:rsidRPr="00EE0EB0" w:rsidRDefault="00F75DBA" w:rsidP="00F75DBA">
      <w:pPr>
        <w:spacing w:line="360" w:lineRule="auto"/>
        <w:rPr>
          <w:sz w:val="24"/>
          <w:szCs w:val="24"/>
        </w:rPr>
      </w:pPr>
    </w:p>
    <w:p w:rsidR="00F75DBA" w:rsidRDefault="00F75DBA" w:rsidP="00F75DBA">
      <w:pPr>
        <w:spacing w:line="360" w:lineRule="auto"/>
        <w:rPr>
          <w:sz w:val="24"/>
          <w:szCs w:val="24"/>
        </w:rPr>
      </w:pPr>
    </w:p>
    <w:p w:rsidR="00F75DBA" w:rsidRDefault="00F75DBA" w:rsidP="00F75DBA">
      <w:pPr>
        <w:spacing w:line="360" w:lineRule="auto"/>
        <w:rPr>
          <w:sz w:val="24"/>
          <w:szCs w:val="24"/>
        </w:rPr>
      </w:pPr>
    </w:p>
    <w:p w:rsidR="00F75DBA" w:rsidRPr="00F75DBA" w:rsidRDefault="00F75DBA" w:rsidP="00F75DBA">
      <w:pPr>
        <w:spacing w:line="360" w:lineRule="auto"/>
        <w:rPr>
          <w:sz w:val="24"/>
        </w:rPr>
      </w:pPr>
    </w:p>
    <w:p w:rsidR="00FF36D4" w:rsidRPr="00CA5476" w:rsidRDefault="00FF36D4" w:rsidP="00FF36D4"/>
    <w:p w:rsidR="00FF36D4" w:rsidRDefault="00FF36D4" w:rsidP="00FF36D4"/>
    <w:p w:rsidR="00FF36D4" w:rsidRDefault="00FF36D4" w:rsidP="00FF36D4"/>
    <w:p w:rsidR="00FF36D4" w:rsidRDefault="00FF36D4" w:rsidP="00FF36D4">
      <w:pPr>
        <w:pStyle w:val="1"/>
        <w:spacing w:before="312" w:after="312"/>
      </w:pPr>
      <w:bookmarkStart w:id="60" w:name="_Toc41032180"/>
      <w:r>
        <w:t xml:space="preserve">6 </w:t>
      </w:r>
      <w:r>
        <w:rPr>
          <w:rFonts w:hint="eastAsia"/>
        </w:rPr>
        <w:t>分类器构造与模型评估</w:t>
      </w:r>
      <w:bookmarkEnd w:id="60"/>
    </w:p>
    <w:p w:rsidR="00F75DBA" w:rsidRDefault="00F75DBA" w:rsidP="00F75DBA">
      <w:pPr>
        <w:spacing w:line="360" w:lineRule="auto"/>
        <w:ind w:firstLine="425"/>
        <w:rPr>
          <w:bCs/>
          <w:sz w:val="24"/>
          <w:szCs w:val="24"/>
        </w:rPr>
      </w:pPr>
      <w:r>
        <w:rPr>
          <w:rFonts w:hint="eastAsia"/>
          <w:bCs/>
          <w:sz w:val="24"/>
          <w:szCs w:val="24"/>
        </w:rPr>
        <w:t>支持</w:t>
      </w:r>
      <w:proofErr w:type="gramStart"/>
      <w:r>
        <w:rPr>
          <w:rFonts w:hint="eastAsia"/>
          <w:bCs/>
          <w:sz w:val="24"/>
          <w:szCs w:val="24"/>
        </w:rPr>
        <w:t>向量机</w:t>
      </w:r>
      <w:proofErr w:type="gramEnd"/>
      <w:r>
        <w:rPr>
          <w:rFonts w:hint="eastAsia"/>
          <w:bCs/>
          <w:sz w:val="24"/>
          <w:szCs w:val="24"/>
        </w:rPr>
        <w:t>(</w:t>
      </w:r>
      <w:r>
        <w:rPr>
          <w:bCs/>
          <w:sz w:val="24"/>
          <w:szCs w:val="24"/>
        </w:rPr>
        <w:t>SVM)</w:t>
      </w:r>
      <w:r>
        <w:rPr>
          <w:rFonts w:hint="eastAsia"/>
          <w:bCs/>
          <w:sz w:val="24"/>
          <w:szCs w:val="24"/>
        </w:rPr>
        <w:t>分类器：目标是在训练集数据中寻找一个决策平面</w:t>
      </w:r>
      <w:r>
        <w:rPr>
          <w:rFonts w:hint="eastAsia"/>
          <w:bCs/>
          <w:sz w:val="24"/>
          <w:szCs w:val="24"/>
        </w:rPr>
        <w:t>(</w:t>
      </w:r>
      <w:r>
        <w:rPr>
          <w:bCs/>
          <w:sz w:val="24"/>
          <w:szCs w:val="24"/>
        </w:rPr>
        <w:t>decision surface)</w:t>
      </w:r>
      <w:r>
        <w:rPr>
          <w:rFonts w:hint="eastAsia"/>
          <w:bCs/>
          <w:sz w:val="24"/>
          <w:szCs w:val="24"/>
        </w:rPr>
        <w:t>，这个超平面可以将训练集中的数据做最大程度上无误差的划分。</w:t>
      </w:r>
      <w:r w:rsidRPr="001E7FA3">
        <w:rPr>
          <w:rFonts w:hint="eastAsia"/>
          <w:bCs/>
          <w:sz w:val="24"/>
          <w:szCs w:val="24"/>
          <w:highlight w:val="yellow"/>
        </w:rPr>
        <w:t>支持</w:t>
      </w:r>
      <w:proofErr w:type="gramStart"/>
      <w:r w:rsidRPr="001E7FA3">
        <w:rPr>
          <w:rFonts w:hint="eastAsia"/>
          <w:bCs/>
          <w:sz w:val="24"/>
          <w:szCs w:val="24"/>
          <w:highlight w:val="yellow"/>
        </w:rPr>
        <w:t>向量机</w:t>
      </w:r>
      <w:proofErr w:type="gramEnd"/>
      <w:r w:rsidRPr="001E7FA3">
        <w:rPr>
          <w:rFonts w:hint="eastAsia"/>
          <w:bCs/>
          <w:sz w:val="24"/>
          <w:szCs w:val="24"/>
          <w:highlight w:val="yellow"/>
        </w:rPr>
        <w:t>主要用于解决二元分类问题</w:t>
      </w:r>
      <w:r>
        <w:rPr>
          <w:rFonts w:hint="eastAsia"/>
          <w:bCs/>
          <w:sz w:val="24"/>
          <w:szCs w:val="24"/>
        </w:rPr>
        <w:t>分。</w:t>
      </w:r>
      <w:r>
        <w:rPr>
          <w:rFonts w:hint="eastAsia"/>
          <w:bCs/>
          <w:sz w:val="24"/>
          <w:szCs w:val="24"/>
        </w:rPr>
        <w:t>S</w:t>
      </w:r>
      <w:r>
        <w:rPr>
          <w:bCs/>
          <w:sz w:val="24"/>
          <w:szCs w:val="24"/>
        </w:rPr>
        <w:t>VM</w:t>
      </w:r>
      <w:r>
        <w:rPr>
          <w:rFonts w:hint="eastAsia"/>
          <w:bCs/>
          <w:sz w:val="24"/>
          <w:szCs w:val="24"/>
        </w:rPr>
        <w:t>的基本概念有如下三点：</w:t>
      </w:r>
    </w:p>
    <w:p w:rsidR="00F75DBA" w:rsidRDefault="00F75DBA" w:rsidP="00F75DBA">
      <w:pPr>
        <w:spacing w:line="360" w:lineRule="auto"/>
        <w:rPr>
          <w:bCs/>
          <w:sz w:val="24"/>
          <w:szCs w:val="24"/>
        </w:rPr>
      </w:pPr>
      <w:r>
        <w:rPr>
          <w:rFonts w:hint="eastAsia"/>
          <w:bCs/>
          <w:sz w:val="24"/>
          <w:szCs w:val="24"/>
        </w:rPr>
        <w:t>线性分类：</w:t>
      </w:r>
    </w:p>
    <w:p w:rsidR="00F75DBA" w:rsidRDefault="00F75DBA" w:rsidP="00F75DBA">
      <w:pPr>
        <w:spacing w:line="360" w:lineRule="auto"/>
        <w:rPr>
          <w:bCs/>
          <w:sz w:val="24"/>
          <w:szCs w:val="24"/>
        </w:rPr>
      </w:pPr>
      <w:r>
        <w:rPr>
          <w:bCs/>
          <w:sz w:val="24"/>
          <w:szCs w:val="24"/>
        </w:rPr>
        <w:lastRenderedPageBreak/>
        <w:tab/>
      </w:r>
      <w:r>
        <w:rPr>
          <w:rFonts w:hint="eastAsia"/>
          <w:bCs/>
          <w:sz w:val="24"/>
          <w:szCs w:val="24"/>
        </w:rPr>
        <w:t>二分类的问题通常使用一个线性函数</w:t>
      </w:r>
      <m:oMath>
        <m:r>
          <m:rPr>
            <m:sty m:val="p"/>
          </m:rPr>
          <w:rPr>
            <w:rFonts w:ascii="Cambria Math" w:hAnsi="Cambria Math"/>
            <w:sz w:val="24"/>
            <w:szCs w:val="24"/>
          </w:rPr>
          <m:t>f:X⊆</m:t>
        </m:r>
        <m:sSup>
          <m:sSupPr>
            <m:ctrlPr>
              <w:rPr>
                <w:rFonts w:ascii="Cambria Math" w:hAnsi="Cambria Math"/>
                <w:bCs/>
                <w:sz w:val="24"/>
                <w:szCs w:val="24"/>
              </w:rPr>
            </m:ctrlPr>
          </m:sSupPr>
          <m:e>
            <m:r>
              <w:rPr>
                <w:rFonts w:ascii="Cambria Math" w:hAnsi="Cambria Math"/>
                <w:sz w:val="24"/>
                <w:szCs w:val="24"/>
              </w:rPr>
              <m:t>R</m:t>
            </m:r>
          </m:e>
          <m:sup>
            <m:r>
              <w:rPr>
                <w:rFonts w:ascii="Cambria Math" w:hAnsi="Cambria Math"/>
                <w:sz w:val="24"/>
                <w:szCs w:val="24"/>
              </w:rPr>
              <m:t>n</m:t>
            </m:r>
          </m:sup>
        </m:sSup>
        <m:r>
          <w:rPr>
            <w:rFonts w:ascii="Cambria Math" w:hAnsi="Cambria Math" w:hint="eastAsia"/>
            <w:sz w:val="24"/>
            <w:szCs w:val="24"/>
          </w:rPr>
          <m:t>→</m:t>
        </m:r>
        <m:r>
          <w:rPr>
            <w:rFonts w:ascii="Cambria Math" w:hAnsi="Cambria Math"/>
            <w:sz w:val="24"/>
            <w:szCs w:val="24"/>
          </w:rPr>
          <m:t>R</m:t>
        </m:r>
      </m:oMath>
      <w:r>
        <w:rPr>
          <w:rFonts w:hint="eastAsia"/>
          <w:bCs/>
          <w:sz w:val="24"/>
          <w:szCs w:val="24"/>
        </w:rPr>
        <w:t>（</w:t>
      </w:r>
      <w:r>
        <w:rPr>
          <w:rFonts w:hint="eastAsia"/>
          <w:bCs/>
          <w:sz w:val="24"/>
          <w:szCs w:val="24"/>
        </w:rPr>
        <w:t>n</w:t>
      </w:r>
      <w:r>
        <w:rPr>
          <w:rFonts w:hint="eastAsia"/>
          <w:bCs/>
          <w:sz w:val="24"/>
          <w:szCs w:val="24"/>
        </w:rPr>
        <w:t>是训练集样例的维数，</w:t>
      </w:r>
      <w:r>
        <w:rPr>
          <w:rFonts w:hint="eastAsia"/>
          <w:bCs/>
          <w:sz w:val="24"/>
          <w:szCs w:val="24"/>
        </w:rPr>
        <w:t>R</w:t>
      </w:r>
      <w:r>
        <w:rPr>
          <w:rFonts w:hint="eastAsia"/>
          <w:bCs/>
          <w:sz w:val="24"/>
          <w:szCs w:val="24"/>
        </w:rPr>
        <w:t>是实数集），对于函数的输出，我们可以规定：当函数</w:t>
      </w:r>
      <w:r>
        <w:rPr>
          <w:rFonts w:hint="eastAsia"/>
          <w:bCs/>
          <w:sz w:val="24"/>
          <w:szCs w:val="24"/>
        </w:rPr>
        <w:t>f</w:t>
      </w:r>
      <w:r>
        <w:rPr>
          <w:rFonts w:hint="eastAsia"/>
          <w:bCs/>
          <w:sz w:val="24"/>
          <w:szCs w:val="24"/>
        </w:rPr>
        <w:t>的输出值</w:t>
      </w:r>
      <m:oMath>
        <m:r>
          <m:rPr>
            <m:sty m:val="p"/>
          </m:rPr>
          <w:rPr>
            <w:rFonts w:ascii="Cambria Math" w:hAnsi="Cambria Math"/>
            <w:sz w:val="24"/>
            <w:szCs w:val="24"/>
          </w:rPr>
          <m:t>f(</m:t>
        </m:r>
        <m:r>
          <m:rPr>
            <m:sty m:val="p"/>
          </m:rPr>
          <w:rPr>
            <w:rFonts w:ascii="Cambria Math" w:hAnsi="Cambria Math" w:hint="eastAsia"/>
            <w:sz w:val="24"/>
            <w:szCs w:val="24"/>
          </w:rPr>
          <m:t>x</m:t>
        </m:r>
        <m:r>
          <m:rPr>
            <m:sty m:val="p"/>
          </m:rPr>
          <w:rPr>
            <w:rFonts w:ascii="Cambria Math" w:hAnsi="Cambria Math"/>
            <w:sz w:val="24"/>
            <w:szCs w:val="24"/>
          </w:rPr>
          <m:t>)&lt;0</m:t>
        </m:r>
      </m:oMath>
      <w:r>
        <w:rPr>
          <w:rFonts w:hint="eastAsia"/>
          <w:bCs/>
          <w:sz w:val="24"/>
          <w:szCs w:val="24"/>
        </w:rPr>
        <w:t>时，认为</w:t>
      </w:r>
      <w:r>
        <w:rPr>
          <w:rFonts w:hint="eastAsia"/>
          <w:bCs/>
          <w:sz w:val="24"/>
          <w:szCs w:val="24"/>
        </w:rPr>
        <w:t>X</w:t>
      </w:r>
      <w:r>
        <w:rPr>
          <w:rFonts w:hint="eastAsia"/>
          <w:bCs/>
          <w:sz w:val="24"/>
          <w:szCs w:val="24"/>
        </w:rPr>
        <w:t>的分类结果为负类，当函数</w:t>
      </w:r>
      <w:r>
        <w:rPr>
          <w:rFonts w:hint="eastAsia"/>
          <w:bCs/>
          <w:sz w:val="24"/>
          <w:szCs w:val="24"/>
        </w:rPr>
        <w:t>f</w:t>
      </w:r>
      <w:r>
        <w:rPr>
          <w:rFonts w:hint="eastAsia"/>
          <w:bCs/>
          <w:sz w:val="24"/>
          <w:szCs w:val="24"/>
        </w:rPr>
        <w:t>的输出值</w:t>
      </w:r>
      <m:oMath>
        <m:r>
          <m:rPr>
            <m:sty m:val="p"/>
          </m:rPr>
          <w:rPr>
            <w:rFonts w:ascii="Cambria Math" w:hAnsi="Cambria Math"/>
            <w:sz w:val="24"/>
            <w:szCs w:val="24"/>
          </w:rPr>
          <m:t>f(</m:t>
        </m:r>
        <m:r>
          <m:rPr>
            <m:sty m:val="p"/>
          </m:rPr>
          <w:rPr>
            <w:rFonts w:ascii="Cambria Math" w:hAnsi="Cambria Math" w:hint="eastAsia"/>
            <w:sz w:val="24"/>
            <w:szCs w:val="24"/>
          </w:rPr>
          <m:t>x</m:t>
        </m:r>
        <m:r>
          <m:rPr>
            <m:sty m:val="p"/>
          </m:rPr>
          <w:rPr>
            <w:rFonts w:ascii="Cambria Math" w:hAnsi="Cambria Math"/>
            <w:sz w:val="24"/>
            <w:szCs w:val="24"/>
          </w:rPr>
          <m:t>)≥0</m:t>
        </m:r>
      </m:oMath>
      <w:r>
        <w:rPr>
          <w:rFonts w:hint="eastAsia"/>
          <w:bCs/>
          <w:sz w:val="24"/>
          <w:szCs w:val="24"/>
        </w:rPr>
        <w:t>时，认为</w:t>
      </w:r>
      <w:r>
        <w:rPr>
          <w:rFonts w:hint="eastAsia"/>
          <w:bCs/>
          <w:sz w:val="24"/>
          <w:szCs w:val="24"/>
        </w:rPr>
        <w:t>X</w:t>
      </w:r>
      <w:r>
        <w:rPr>
          <w:rFonts w:hint="eastAsia"/>
          <w:bCs/>
          <w:sz w:val="24"/>
          <w:szCs w:val="24"/>
        </w:rPr>
        <w:t>的分类结果为正类。</w:t>
      </w:r>
      <m:oMath>
        <m:r>
          <m:rPr>
            <m:sty m:val="p"/>
          </m:rPr>
          <w:rPr>
            <w:rFonts w:ascii="Cambria Math" w:hAnsi="Cambria Math"/>
            <w:sz w:val="24"/>
            <w:szCs w:val="24"/>
          </w:rPr>
          <m:t>f(X)</m:t>
        </m:r>
      </m:oMath>
      <w:r>
        <w:rPr>
          <w:rFonts w:hint="eastAsia"/>
          <w:bCs/>
          <w:sz w:val="24"/>
          <w:szCs w:val="24"/>
        </w:rPr>
        <w:t>的通用形式如下式（</w:t>
      </w:r>
      <w:r>
        <w:rPr>
          <w:rFonts w:hint="eastAsia"/>
          <w:bCs/>
          <w:sz w:val="24"/>
          <w:szCs w:val="24"/>
        </w:rPr>
        <w:t>2</w:t>
      </w:r>
      <w:r>
        <w:rPr>
          <w:bCs/>
          <w:sz w:val="24"/>
          <w:szCs w:val="24"/>
        </w:rPr>
        <w:t>.7</w:t>
      </w:r>
      <w:r>
        <w:rPr>
          <w:rFonts w:hint="eastAsia"/>
          <w:bCs/>
          <w:sz w:val="24"/>
          <w:szCs w:val="24"/>
        </w:rPr>
        <w:t>）所示。</w:t>
      </w:r>
    </w:p>
    <w:p w:rsidR="00F75DBA" w:rsidRPr="00D44D9D" w:rsidRDefault="00F75DBA" w:rsidP="00F75DBA">
      <w:pPr>
        <w:spacing w:line="360" w:lineRule="auto"/>
        <w:rPr>
          <w:bCs/>
          <w:sz w:val="24"/>
          <w:szCs w:val="24"/>
        </w:rPr>
      </w:pPr>
      <m:oMathPara>
        <m:oMath>
          <m:r>
            <m:rPr>
              <m:sty m:val="p"/>
            </m:rPr>
            <w:rPr>
              <w:rFonts w:ascii="Cambria Math" w:hAnsi="Cambria Math"/>
              <w:sz w:val="24"/>
              <w:szCs w:val="24"/>
            </w:rPr>
            <m:t>f</m:t>
          </m:r>
          <m:d>
            <m:dPr>
              <m:ctrlPr>
                <w:rPr>
                  <w:rFonts w:ascii="Cambria Math" w:hAnsi="Cambria Math"/>
                  <w:bCs/>
                  <w:sz w:val="24"/>
                  <w:szCs w:val="24"/>
                </w:rPr>
              </m:ctrlPr>
            </m:dPr>
            <m:e>
              <m:r>
                <m:rPr>
                  <m:sty m:val="p"/>
                </m:rPr>
                <w:rPr>
                  <w:rFonts w:ascii="Cambria Math" w:hAnsi="Cambria Math" w:hint="eastAsia"/>
                  <w:sz w:val="24"/>
                  <w:szCs w:val="24"/>
                </w:rPr>
                <m:t>x</m:t>
              </m:r>
            </m:e>
          </m:d>
          <m:r>
            <m:rPr>
              <m:sty m:val="p"/>
            </m:rPr>
            <w:rPr>
              <w:rFonts w:ascii="Cambria Math" w:hAnsi="Cambria Math" w:hint="eastAsia"/>
              <w:sz w:val="24"/>
              <w:szCs w:val="24"/>
            </w:rPr>
            <m:t>=</m:t>
          </m:r>
          <m:d>
            <m:dPr>
              <m:ctrlPr>
                <w:rPr>
                  <w:rFonts w:ascii="Cambria Math" w:hAnsi="Cambria Math"/>
                  <w:bCs/>
                  <w:sz w:val="24"/>
                  <w:szCs w:val="24"/>
                </w:rPr>
              </m:ctrlPr>
            </m:dPr>
            <m:e>
              <m:r>
                <m:rPr>
                  <m:sty m:val="p"/>
                </m:rPr>
                <w:rPr>
                  <w:rFonts w:ascii="Cambria Math" w:hAnsi="Cambria Math"/>
                  <w:sz w:val="24"/>
                  <w:szCs w:val="24"/>
                </w:rPr>
                <m:t>w∙x</m:t>
              </m:r>
            </m:e>
          </m:d>
          <m:r>
            <m:rPr>
              <m:sty m:val="p"/>
            </m:rPr>
            <w:rPr>
              <w:rFonts w:ascii="Cambria Math" w:hAnsi="Cambria Math"/>
              <w:sz w:val="24"/>
              <w:szCs w:val="24"/>
            </w:rPr>
            <m:t>+b</m:t>
          </m:r>
        </m:oMath>
      </m:oMathPara>
    </w:p>
    <w:p w:rsidR="00F75DBA" w:rsidRPr="0028358E" w:rsidRDefault="00F75DBA" w:rsidP="00F75DBA">
      <w:pPr>
        <w:spacing w:line="360" w:lineRule="auto"/>
        <w:rPr>
          <w:bCs/>
          <w:sz w:val="24"/>
          <w:szCs w:val="24"/>
        </w:rPr>
      </w:pPr>
      <m:oMathPara>
        <m:oMathParaPr>
          <m:jc m:val="right"/>
        </m:oMathParaPr>
        <m:oMath>
          <m:r>
            <m:rPr>
              <m:sty m:val="p"/>
            </m:rPr>
            <w:rPr>
              <w:rFonts w:ascii="Cambria Math" w:hAnsi="Cambria Math" w:hint="eastAsia"/>
              <w:sz w:val="24"/>
              <w:szCs w:val="24"/>
            </w:rPr>
            <m:t>=</m:t>
          </m:r>
          <m:nary>
            <m:naryPr>
              <m:chr m:val="∑"/>
              <m:limLoc m:val="undOvr"/>
              <m:ctrlPr>
                <w:rPr>
                  <w:rFonts w:ascii="Cambria Math" w:hAnsi="Cambria Math"/>
                  <w:bCs/>
                  <w:sz w:val="24"/>
                  <w:szCs w:val="24"/>
                </w:rPr>
              </m:ctrlPr>
            </m:naryPr>
            <m:sub>
              <m:r>
                <w:rPr>
                  <w:rFonts w:ascii="Cambria Math" w:hAnsi="Cambria Math"/>
                  <w:sz w:val="24"/>
                  <w:szCs w:val="24"/>
                </w:rPr>
                <m:t>j=1</m:t>
              </m:r>
            </m:sub>
            <m:sup>
              <m:r>
                <w:rPr>
                  <w:rFonts w:ascii="Cambria Math" w:hAnsi="Cambria Math"/>
                  <w:sz w:val="24"/>
                  <w:szCs w:val="24"/>
                </w:rPr>
                <m:t>n</m:t>
              </m:r>
            </m:sup>
            <m:e>
              <m:sSub>
                <m:sSubPr>
                  <m:ctrlPr>
                    <w:rPr>
                      <w:rFonts w:ascii="Cambria Math" w:hAnsi="Cambria Math"/>
                      <w:bCs/>
                      <w:sz w:val="24"/>
                      <w:szCs w:val="24"/>
                    </w:rPr>
                  </m:ctrlPr>
                </m:sSubPr>
                <m:e>
                  <m:r>
                    <w:rPr>
                      <w:rFonts w:ascii="Cambria Math" w:hAnsi="Cambria Math"/>
                      <w:sz w:val="24"/>
                      <w:szCs w:val="24"/>
                    </w:rPr>
                    <m:t>w</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bCs/>
                      <w:sz w:val="24"/>
                      <w:szCs w:val="24"/>
                    </w:rPr>
                  </m:ctrlPr>
                </m:sSubPr>
                <m:e>
                  <m:r>
                    <w:rPr>
                      <w:rFonts w:ascii="Cambria Math" w:hAnsi="Cambria Math"/>
                      <w:sz w:val="24"/>
                      <w:szCs w:val="24"/>
                    </w:rPr>
                    <m:t>x</m:t>
                  </m:r>
                </m:e>
                <m:sub>
                  <m:r>
                    <w:rPr>
                      <w:rFonts w:ascii="Cambria Math" w:hAnsi="Cambria Math"/>
                      <w:sz w:val="24"/>
                      <w:szCs w:val="24"/>
                    </w:rPr>
                    <m:t>j</m:t>
                  </m:r>
                </m:sub>
              </m:sSub>
            </m:e>
          </m:nary>
          <m:r>
            <w:rPr>
              <w:rFonts w:ascii="Cambria Math" w:hAnsi="Cambria Math"/>
              <w:sz w:val="24"/>
              <w:szCs w:val="24"/>
            </w:rPr>
            <m:t xml:space="preserve">+b                    </m:t>
          </m:r>
          <m:r>
            <m:rPr>
              <m:sty m:val="p"/>
            </m:rPr>
            <w:rPr>
              <w:rFonts w:ascii="Cambria Math" w:hAnsi="Cambria Math"/>
              <w:sz w:val="24"/>
              <w:szCs w:val="24"/>
            </w:rPr>
            <m:t>(2.7)</m:t>
          </m:r>
        </m:oMath>
      </m:oMathPara>
    </w:p>
    <w:p w:rsidR="00F75DBA" w:rsidRDefault="00F75DBA" w:rsidP="00F75DBA">
      <w:pPr>
        <w:spacing w:line="360" w:lineRule="auto"/>
        <w:rPr>
          <w:bCs/>
          <w:sz w:val="24"/>
          <w:szCs w:val="24"/>
        </w:rPr>
      </w:pPr>
      <w:r>
        <w:rPr>
          <w:bCs/>
          <w:sz w:val="24"/>
          <w:szCs w:val="24"/>
        </w:rPr>
        <w:tab/>
        <w:t>f(x)</w:t>
      </w:r>
      <w:r>
        <w:rPr>
          <w:rFonts w:hint="eastAsia"/>
          <w:bCs/>
          <w:sz w:val="24"/>
          <w:szCs w:val="24"/>
        </w:rPr>
        <w:t>即为所要寻找的超平面，这个平面可以将所有的输入（也就是</w:t>
      </w:r>
      <w:r>
        <w:rPr>
          <w:rFonts w:hint="eastAsia"/>
          <w:bCs/>
          <w:sz w:val="24"/>
          <w:szCs w:val="24"/>
        </w:rPr>
        <w:t>x</w:t>
      </w:r>
      <w:r>
        <w:rPr>
          <w:rFonts w:hint="eastAsia"/>
          <w:bCs/>
          <w:sz w:val="24"/>
          <w:szCs w:val="24"/>
        </w:rPr>
        <w:t>）分成正类与</w:t>
      </w:r>
      <w:proofErr w:type="gramStart"/>
      <w:r>
        <w:rPr>
          <w:rFonts w:hint="eastAsia"/>
          <w:bCs/>
          <w:sz w:val="24"/>
          <w:szCs w:val="24"/>
        </w:rPr>
        <w:t>负类两</w:t>
      </w:r>
      <w:proofErr w:type="gramEnd"/>
      <w:r>
        <w:rPr>
          <w:rFonts w:hint="eastAsia"/>
          <w:bCs/>
          <w:sz w:val="24"/>
          <w:szCs w:val="24"/>
        </w:rPr>
        <w:t>半，如下图</w:t>
      </w:r>
      <w:r>
        <w:rPr>
          <w:rFonts w:hint="eastAsia"/>
          <w:bCs/>
          <w:sz w:val="24"/>
          <w:szCs w:val="24"/>
        </w:rPr>
        <w:t>2</w:t>
      </w:r>
      <w:r>
        <w:rPr>
          <w:bCs/>
          <w:sz w:val="24"/>
          <w:szCs w:val="24"/>
        </w:rPr>
        <w:t>.1</w:t>
      </w:r>
      <w:r>
        <w:rPr>
          <w:rFonts w:hint="eastAsia"/>
          <w:bCs/>
          <w:sz w:val="24"/>
          <w:szCs w:val="24"/>
        </w:rPr>
        <w:t>所示。</w:t>
      </w:r>
    </w:p>
    <w:p w:rsidR="00F75DBA" w:rsidRDefault="00F75DBA" w:rsidP="00F75DBA">
      <w:pPr>
        <w:spacing w:line="360" w:lineRule="auto"/>
        <w:jc w:val="center"/>
        <w:rPr>
          <w:bCs/>
          <w:sz w:val="24"/>
          <w:szCs w:val="24"/>
        </w:rPr>
      </w:pPr>
      <w:r>
        <w:rPr>
          <w:noProof/>
        </w:rPr>
        <w:drawing>
          <wp:inline distT="0" distB="0" distL="0" distR="0" wp14:anchorId="66FF8EAC" wp14:editId="75115CC2">
            <wp:extent cx="2629128" cy="187468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29128" cy="1874682"/>
                    </a:xfrm>
                    <a:prstGeom prst="rect">
                      <a:avLst/>
                    </a:prstGeom>
                  </pic:spPr>
                </pic:pic>
              </a:graphicData>
            </a:graphic>
          </wp:inline>
        </w:drawing>
      </w:r>
    </w:p>
    <w:p w:rsidR="00F75DBA" w:rsidRDefault="00F75DBA" w:rsidP="00F75DBA">
      <w:pPr>
        <w:jc w:val="center"/>
        <w:rPr>
          <w:bCs/>
          <w:szCs w:val="24"/>
        </w:rPr>
      </w:pPr>
      <w:r w:rsidRPr="008533A8">
        <w:rPr>
          <w:rFonts w:hint="eastAsia"/>
          <w:bCs/>
          <w:szCs w:val="24"/>
        </w:rPr>
        <w:t>图</w:t>
      </w:r>
      <w:r>
        <w:rPr>
          <w:rFonts w:hint="eastAsia"/>
          <w:bCs/>
          <w:szCs w:val="24"/>
        </w:rPr>
        <w:t>2</w:t>
      </w:r>
      <w:r>
        <w:rPr>
          <w:bCs/>
          <w:szCs w:val="24"/>
        </w:rPr>
        <w:t xml:space="preserve">.1 </w:t>
      </w:r>
      <w:r>
        <w:rPr>
          <w:rFonts w:hint="eastAsia"/>
          <w:bCs/>
          <w:szCs w:val="24"/>
        </w:rPr>
        <w:t>f</w:t>
      </w:r>
      <w:r>
        <w:rPr>
          <w:bCs/>
          <w:szCs w:val="24"/>
        </w:rPr>
        <w:t>(x)</w:t>
      </w:r>
      <w:r>
        <w:rPr>
          <w:rFonts w:hint="eastAsia"/>
          <w:bCs/>
          <w:szCs w:val="24"/>
        </w:rPr>
        <w:t>所形成的超平面示意图</w:t>
      </w:r>
    </w:p>
    <w:p w:rsidR="00F75DBA" w:rsidRDefault="00F75DBA" w:rsidP="00F75DBA">
      <w:pPr>
        <w:jc w:val="center"/>
        <w:rPr>
          <w:bCs/>
          <w:szCs w:val="24"/>
        </w:rPr>
      </w:pPr>
    </w:p>
    <w:p w:rsidR="00F75DBA" w:rsidRPr="000D56B3" w:rsidRDefault="00F75DBA" w:rsidP="00F75DBA">
      <w:pPr>
        <w:spacing w:line="360" w:lineRule="auto"/>
        <w:rPr>
          <w:bCs/>
          <w:sz w:val="24"/>
          <w:szCs w:val="24"/>
        </w:rPr>
      </w:pPr>
      <w:r>
        <w:rPr>
          <w:bCs/>
          <w:sz w:val="24"/>
          <w:szCs w:val="24"/>
        </w:rPr>
        <w:tab/>
      </w:r>
      <w:r>
        <w:rPr>
          <w:rFonts w:hint="eastAsia"/>
          <w:bCs/>
          <w:sz w:val="24"/>
          <w:szCs w:val="24"/>
        </w:rPr>
        <w:t>对于多分类问题，那么</w:t>
      </w:r>
      <w:r>
        <w:rPr>
          <w:rFonts w:hint="eastAsia"/>
          <w:bCs/>
          <w:sz w:val="24"/>
          <w:szCs w:val="24"/>
        </w:rPr>
        <w:t>f</w:t>
      </w:r>
      <w:r>
        <w:rPr>
          <w:bCs/>
          <w:sz w:val="24"/>
          <w:szCs w:val="24"/>
        </w:rPr>
        <w:t>(x)</w:t>
      </w:r>
      <w:r>
        <w:rPr>
          <w:rFonts w:hint="eastAsia"/>
          <w:bCs/>
          <w:sz w:val="24"/>
          <w:szCs w:val="24"/>
        </w:rPr>
        <w:t>的值域应当是</w:t>
      </w:r>
      <m:oMath>
        <m:r>
          <m:rPr>
            <m:sty m:val="p"/>
          </m:rPr>
          <w:rPr>
            <w:rFonts w:ascii="Cambria Math" w:hAnsi="Cambria Math"/>
            <w:sz w:val="24"/>
            <w:szCs w:val="24"/>
          </w:rPr>
          <m:t>Y=</m:t>
        </m:r>
        <m:d>
          <m:dPr>
            <m:begChr m:val="{"/>
            <m:endChr m:val="}"/>
            <m:ctrlPr>
              <w:rPr>
                <w:rFonts w:ascii="Cambria Math" w:hAnsi="Cambria Math"/>
                <w:bCs/>
                <w:sz w:val="24"/>
                <w:szCs w:val="24"/>
              </w:rPr>
            </m:ctrlPr>
          </m:dPr>
          <m:e>
            <m:r>
              <m:rPr>
                <m:sty m:val="p"/>
              </m:rPr>
              <w:rPr>
                <w:rFonts w:ascii="Cambria Math" w:hAnsi="Cambria Math"/>
                <w:sz w:val="24"/>
                <w:szCs w:val="24"/>
              </w:rPr>
              <m:t>1,2,3,…,m</m:t>
            </m:r>
          </m:e>
        </m:d>
      </m:oMath>
      <w:r>
        <w:rPr>
          <w:rFonts w:hint="eastAsia"/>
          <w:bCs/>
          <w:sz w:val="24"/>
          <w:szCs w:val="24"/>
        </w:rPr>
        <w:t>，将二分类中的线性模型向</w:t>
      </w:r>
      <w:r>
        <w:rPr>
          <w:rFonts w:hint="eastAsia"/>
          <w:bCs/>
          <w:sz w:val="24"/>
          <w:szCs w:val="24"/>
        </w:rPr>
        <w:t>m</w:t>
      </w:r>
      <w:r>
        <w:rPr>
          <w:rFonts w:hint="eastAsia"/>
          <w:bCs/>
          <w:sz w:val="24"/>
          <w:szCs w:val="24"/>
        </w:rPr>
        <w:t>类中转型就需要对</w:t>
      </w:r>
      <w:proofErr w:type="gramStart"/>
      <w:r>
        <w:rPr>
          <w:rFonts w:hint="eastAsia"/>
          <w:bCs/>
          <w:sz w:val="24"/>
          <w:szCs w:val="24"/>
        </w:rPr>
        <w:t>每个类都关联</w:t>
      </w:r>
      <w:proofErr w:type="gramEnd"/>
      <w:r>
        <w:rPr>
          <w:rFonts w:hint="eastAsia"/>
          <w:bCs/>
          <w:sz w:val="24"/>
          <w:szCs w:val="24"/>
        </w:rPr>
        <w:t>一个相应的</w:t>
      </w:r>
      <m:oMath>
        <m:sSub>
          <m:sSubPr>
            <m:ctrlPr>
              <w:rPr>
                <w:rFonts w:ascii="Cambria Math" w:hAnsi="Cambria Math"/>
                <w:bCs/>
                <w:sz w:val="24"/>
                <w:szCs w:val="24"/>
              </w:rPr>
            </m:ctrlPr>
          </m:sSubPr>
          <m:e>
            <m:r>
              <w:rPr>
                <w:rFonts w:ascii="Cambria Math" w:hAnsi="Cambria Math"/>
                <w:sz w:val="24"/>
                <w:szCs w:val="24"/>
              </w:rPr>
              <m:t>w</m:t>
            </m:r>
          </m:e>
          <m:sub>
            <m:r>
              <w:rPr>
                <w:rFonts w:ascii="Cambria Math" w:hAnsi="Cambria Math"/>
                <w:sz w:val="24"/>
                <w:szCs w:val="24"/>
              </w:rPr>
              <m:t>j</m:t>
            </m:r>
          </m:sub>
        </m:sSub>
      </m:oMath>
      <w:r>
        <w:rPr>
          <w:rFonts w:hint="eastAsia"/>
          <w:bCs/>
          <w:sz w:val="24"/>
          <w:szCs w:val="24"/>
        </w:rPr>
        <w:t>与</w:t>
      </w:r>
      <m:oMath>
        <m:sSub>
          <m:sSubPr>
            <m:ctrlPr>
              <w:rPr>
                <w:rFonts w:ascii="Cambria Math" w:hAnsi="Cambria Math"/>
                <w:bCs/>
                <w:sz w:val="24"/>
                <w:szCs w:val="24"/>
              </w:rPr>
            </m:ctrlPr>
          </m:sSubPr>
          <m:e>
            <m:r>
              <w:rPr>
                <w:rFonts w:ascii="Cambria Math" w:hAnsi="Cambria Math" w:hint="eastAsia"/>
                <w:sz w:val="24"/>
                <w:szCs w:val="24"/>
              </w:rPr>
              <m:t>b</m:t>
            </m:r>
          </m:e>
          <m:sub>
            <m:r>
              <w:rPr>
                <w:rFonts w:ascii="Cambria Math" w:hAnsi="Cambria Math"/>
                <w:sz w:val="24"/>
                <w:szCs w:val="24"/>
              </w:rPr>
              <m:t>j</m:t>
            </m:r>
          </m:sub>
        </m:sSub>
      </m:oMath>
      <w:r>
        <w:rPr>
          <w:rFonts w:hint="eastAsia"/>
          <w:bCs/>
          <w:sz w:val="24"/>
          <w:szCs w:val="24"/>
        </w:rPr>
        <w:t>，那么新的决策函数如下式（</w:t>
      </w:r>
      <w:r>
        <w:rPr>
          <w:rFonts w:hint="eastAsia"/>
          <w:bCs/>
          <w:sz w:val="24"/>
          <w:szCs w:val="24"/>
        </w:rPr>
        <w:t>2</w:t>
      </w:r>
      <w:r>
        <w:rPr>
          <w:bCs/>
          <w:sz w:val="24"/>
          <w:szCs w:val="24"/>
        </w:rPr>
        <w:t>.8</w:t>
      </w:r>
      <w:r>
        <w:rPr>
          <w:rFonts w:hint="eastAsia"/>
          <w:bCs/>
          <w:sz w:val="24"/>
          <w:szCs w:val="24"/>
        </w:rPr>
        <w:t>）所示，这样可以为每一个类创建一个超平面。</w:t>
      </w:r>
    </w:p>
    <w:p w:rsidR="00F75DBA" w:rsidRPr="00C37324" w:rsidRDefault="00F75DBA" w:rsidP="00F75DBA">
      <w:pPr>
        <w:spacing w:line="360" w:lineRule="auto"/>
        <w:rPr>
          <w:bCs/>
          <w:sz w:val="24"/>
          <w:szCs w:val="24"/>
        </w:rPr>
      </w:pPr>
      <m:oMathPara>
        <m:oMathParaPr>
          <m:jc m:val="right"/>
        </m:oMathParaPr>
        <m:oMath>
          <m:r>
            <m:rPr>
              <m:sty m:val="p"/>
            </m:rPr>
            <w:rPr>
              <w:rFonts w:ascii="Cambria Math" w:hAnsi="Cambria Math"/>
              <w:sz w:val="24"/>
              <w:szCs w:val="24"/>
            </w:rPr>
            <m:t>f</m:t>
          </m:r>
          <m:d>
            <m:dPr>
              <m:ctrlPr>
                <w:rPr>
                  <w:rFonts w:ascii="Cambria Math" w:hAnsi="Cambria Math"/>
                  <w:bCs/>
                  <w:sz w:val="24"/>
                  <w:szCs w:val="24"/>
                </w:rPr>
              </m:ctrlPr>
            </m:dPr>
            <m:e>
              <m:r>
                <m:rPr>
                  <m:sty m:val="p"/>
                </m:rPr>
                <w:rPr>
                  <w:rFonts w:ascii="Cambria Math" w:hAnsi="Cambria Math" w:hint="eastAsia"/>
                  <w:sz w:val="24"/>
                  <w:szCs w:val="24"/>
                </w:rPr>
                <m:t>x</m:t>
              </m:r>
            </m:e>
          </m:d>
          <m:r>
            <m:rPr>
              <m:sty m:val="p"/>
            </m:rPr>
            <w:rPr>
              <w:rFonts w:ascii="Cambria Math" w:hAnsi="Cambria Math" w:hint="eastAsia"/>
              <w:sz w:val="24"/>
              <w:szCs w:val="24"/>
            </w:rPr>
            <m:t>=</m:t>
          </m:r>
          <m:sSub>
            <m:sSubPr>
              <m:ctrlPr>
                <w:rPr>
                  <w:rFonts w:ascii="Cambria Math" w:hAnsi="Cambria Math"/>
                  <w:bCs/>
                  <w:sz w:val="24"/>
                  <w:szCs w:val="24"/>
                </w:rPr>
              </m:ctrlPr>
            </m:sSubPr>
            <m:e>
              <m:r>
                <m:rPr>
                  <m:sty m:val="p"/>
                </m:rPr>
                <w:rPr>
                  <w:rFonts w:ascii="Cambria Math" w:hAnsi="Cambria Math" w:hint="eastAsia"/>
                  <w:sz w:val="24"/>
                  <w:szCs w:val="24"/>
                </w:rPr>
                <m:t>argmax</m:t>
              </m:r>
            </m:e>
            <m:sub>
              <m:r>
                <w:rPr>
                  <w:rFonts w:ascii="Cambria Math" w:hAnsi="Cambria Math"/>
                  <w:sz w:val="24"/>
                  <w:szCs w:val="24"/>
                </w:rPr>
                <m:t>1≤j≤m</m:t>
              </m:r>
            </m:sub>
          </m:sSub>
          <m:d>
            <m:dPr>
              <m:ctrlPr>
                <w:rPr>
                  <w:rFonts w:ascii="Cambria Math" w:hAnsi="Cambria Math"/>
                  <w:bCs/>
                  <w:i/>
                  <w:sz w:val="24"/>
                  <w:szCs w:val="24"/>
                </w:rPr>
              </m:ctrlPr>
            </m:dPr>
            <m:e>
              <m:d>
                <m:dPr>
                  <m:ctrlPr>
                    <w:rPr>
                      <w:rFonts w:ascii="Cambria Math" w:hAnsi="Cambria Math"/>
                      <w:bCs/>
                      <w:i/>
                      <w:sz w:val="24"/>
                      <w:szCs w:val="24"/>
                    </w:rPr>
                  </m:ctrlPr>
                </m:dPr>
                <m:e>
                  <m:sSub>
                    <m:sSubPr>
                      <m:ctrlPr>
                        <w:rPr>
                          <w:rFonts w:ascii="Cambria Math" w:hAnsi="Cambria Math"/>
                          <w:bCs/>
                          <w:sz w:val="24"/>
                          <w:szCs w:val="24"/>
                        </w:rPr>
                      </m:ctrlPr>
                    </m:sSubPr>
                    <m:e>
                      <m:r>
                        <w:rPr>
                          <w:rFonts w:ascii="Cambria Math" w:hAnsi="Cambria Math"/>
                          <w:sz w:val="24"/>
                          <w:szCs w:val="24"/>
                        </w:rPr>
                        <m:t>w</m:t>
                      </m:r>
                    </m:e>
                    <m:sub>
                      <m:r>
                        <w:rPr>
                          <w:rFonts w:ascii="Cambria Math" w:hAnsi="Cambria Math"/>
                          <w:sz w:val="24"/>
                          <w:szCs w:val="24"/>
                        </w:rPr>
                        <m:t>j</m:t>
                      </m:r>
                    </m:sub>
                  </m:sSub>
                  <m:r>
                    <w:rPr>
                      <w:rFonts w:ascii="Cambria Math" w:hAnsi="Cambria Math"/>
                      <w:sz w:val="24"/>
                      <w:szCs w:val="24"/>
                    </w:rPr>
                    <m:t>∙</m:t>
                  </m:r>
                  <m:r>
                    <m:rPr>
                      <m:sty m:val="p"/>
                    </m:rPr>
                    <w:rPr>
                      <w:rFonts w:ascii="Cambria Math" w:hAnsi="Cambria Math"/>
                      <w:sz w:val="24"/>
                      <w:szCs w:val="24"/>
                    </w:rPr>
                    <m:t>x</m:t>
                  </m:r>
                  <m:ctrlPr>
                    <w:rPr>
                      <w:rFonts w:ascii="Cambria Math" w:hAnsi="Cambria Math"/>
                      <w:bCs/>
                      <w:sz w:val="24"/>
                      <w:szCs w:val="24"/>
                    </w:rPr>
                  </m:ctrlPr>
                </m:e>
              </m:d>
              <m:r>
                <m:rPr>
                  <m:sty m:val="p"/>
                </m:rPr>
                <w:rPr>
                  <w:rFonts w:ascii="Cambria Math" w:hAnsi="Cambria Math"/>
                  <w:sz w:val="24"/>
                  <w:szCs w:val="24"/>
                </w:rPr>
                <m:t>+</m:t>
              </m:r>
              <m:sSub>
                <m:sSubPr>
                  <m:ctrlPr>
                    <w:rPr>
                      <w:rFonts w:ascii="Cambria Math" w:hAnsi="Cambria Math"/>
                      <w:bCs/>
                      <w:sz w:val="24"/>
                      <w:szCs w:val="24"/>
                    </w:rPr>
                  </m:ctrlPr>
                </m:sSubPr>
                <m:e>
                  <m:r>
                    <w:rPr>
                      <w:rFonts w:ascii="Cambria Math" w:hAnsi="Cambria Math"/>
                      <w:sz w:val="24"/>
                      <w:szCs w:val="24"/>
                    </w:rPr>
                    <m:t>b</m:t>
                  </m:r>
                </m:e>
                <m:sub>
                  <m:r>
                    <w:rPr>
                      <w:rFonts w:ascii="Cambria Math" w:hAnsi="Cambria Math"/>
                      <w:sz w:val="24"/>
                      <w:szCs w:val="24"/>
                    </w:rPr>
                    <m:t>j</m:t>
                  </m:r>
                </m:sub>
              </m:sSub>
              <m:ctrlPr>
                <w:rPr>
                  <w:rFonts w:ascii="Cambria Math" w:hAnsi="Cambria Math"/>
                  <w:bCs/>
                  <w:sz w:val="24"/>
                  <w:szCs w:val="24"/>
                </w:rPr>
              </m:ctrlPr>
            </m:e>
          </m:d>
          <m:r>
            <m:rPr>
              <m:sty m:val="p"/>
            </m:rPr>
            <w:rPr>
              <w:rFonts w:ascii="Cambria Math" w:hAnsi="Cambria Math"/>
              <w:sz w:val="24"/>
              <w:szCs w:val="24"/>
            </w:rPr>
            <m:t xml:space="preserve">                 (2.8)</m:t>
          </m:r>
        </m:oMath>
      </m:oMathPara>
    </w:p>
    <w:p w:rsidR="00F75DBA" w:rsidRDefault="00F75DBA" w:rsidP="00F75DBA">
      <w:pPr>
        <w:spacing w:line="360" w:lineRule="auto"/>
        <w:rPr>
          <w:bCs/>
          <w:sz w:val="24"/>
          <w:szCs w:val="24"/>
        </w:rPr>
      </w:pPr>
      <w:r>
        <w:rPr>
          <w:rFonts w:hint="eastAsia"/>
          <w:bCs/>
          <w:sz w:val="24"/>
          <w:szCs w:val="24"/>
        </w:rPr>
        <w:t>线性不可分：</w:t>
      </w:r>
    </w:p>
    <w:p w:rsidR="00F75DBA" w:rsidRDefault="00F75DBA" w:rsidP="00F75DBA">
      <w:pPr>
        <w:spacing w:line="360" w:lineRule="auto"/>
        <w:rPr>
          <w:bCs/>
          <w:sz w:val="24"/>
          <w:szCs w:val="24"/>
        </w:rPr>
      </w:pPr>
      <w:r>
        <w:rPr>
          <w:bCs/>
          <w:sz w:val="24"/>
          <w:szCs w:val="24"/>
        </w:rPr>
        <w:tab/>
      </w:r>
      <w:r>
        <w:rPr>
          <w:rFonts w:hint="eastAsia"/>
          <w:bCs/>
          <w:sz w:val="24"/>
          <w:szCs w:val="24"/>
        </w:rPr>
        <w:t>若当前问题是一个非线性问题，那么可以通过映射的方式，将样本集</w:t>
      </w:r>
      <w:r>
        <w:rPr>
          <w:rFonts w:hint="eastAsia"/>
          <w:bCs/>
          <w:sz w:val="24"/>
          <w:szCs w:val="24"/>
        </w:rPr>
        <w:t>x</w:t>
      </w:r>
      <w:r>
        <w:rPr>
          <w:rFonts w:hint="eastAsia"/>
          <w:bCs/>
          <w:sz w:val="24"/>
          <w:szCs w:val="24"/>
        </w:rPr>
        <w:t>映射到另一个空间中，然后在另一个空间中使用前述的线性分类，我们使用</w:t>
      </w:r>
      <m:oMath>
        <m:r>
          <m:rPr>
            <m:sty m:val="p"/>
          </m:rPr>
          <w:rPr>
            <w:rFonts w:ascii="Cambria Math" w:hAnsi="Cambria Math"/>
            <w:sz w:val="24"/>
            <w:szCs w:val="24"/>
          </w:rPr>
          <m:t>μ:X</m:t>
        </m:r>
        <m:r>
          <m:rPr>
            <m:sty m:val="p"/>
          </m:rPr>
          <w:rPr>
            <w:rFonts w:ascii="Cambria Math" w:hAnsi="Cambria Math" w:hint="eastAsia"/>
            <w:sz w:val="24"/>
            <w:szCs w:val="24"/>
          </w:rPr>
          <m:t>→</m:t>
        </m:r>
        <m:r>
          <m:rPr>
            <m:sty m:val="p"/>
          </m:rPr>
          <w:rPr>
            <w:rFonts w:ascii="Cambria Math" w:hAnsi="Cambria Math"/>
            <w:sz w:val="24"/>
            <w:szCs w:val="24"/>
          </w:rPr>
          <m:t>F</m:t>
        </m:r>
      </m:oMath>
      <w:r>
        <w:rPr>
          <w:rFonts w:hint="eastAsia"/>
          <w:bCs/>
          <w:sz w:val="24"/>
          <w:szCs w:val="24"/>
        </w:rPr>
        <w:t>表示从空间</w:t>
      </w:r>
      <w:r>
        <w:rPr>
          <w:rFonts w:hint="eastAsia"/>
          <w:bCs/>
          <w:sz w:val="24"/>
          <w:szCs w:val="24"/>
        </w:rPr>
        <w:t>X</w:t>
      </w:r>
      <w:r>
        <w:rPr>
          <w:rFonts w:hint="eastAsia"/>
          <w:bCs/>
          <w:sz w:val="24"/>
          <w:szCs w:val="24"/>
        </w:rPr>
        <w:t>到空间</w:t>
      </w:r>
      <w:r>
        <w:rPr>
          <w:bCs/>
          <w:sz w:val="24"/>
          <w:szCs w:val="24"/>
        </w:rPr>
        <w:t>F</w:t>
      </w:r>
      <w:r>
        <w:rPr>
          <w:rFonts w:hint="eastAsia"/>
          <w:bCs/>
          <w:sz w:val="24"/>
          <w:szCs w:val="24"/>
        </w:rPr>
        <w:t>的映射，那么新的决策函数如下式（</w:t>
      </w:r>
      <w:r>
        <w:rPr>
          <w:rFonts w:hint="eastAsia"/>
          <w:bCs/>
          <w:sz w:val="24"/>
          <w:szCs w:val="24"/>
        </w:rPr>
        <w:t>2</w:t>
      </w:r>
      <w:r>
        <w:rPr>
          <w:bCs/>
          <w:sz w:val="24"/>
          <w:szCs w:val="24"/>
        </w:rPr>
        <w:t>.9</w:t>
      </w:r>
      <w:r>
        <w:rPr>
          <w:rFonts w:hint="eastAsia"/>
          <w:bCs/>
          <w:sz w:val="24"/>
          <w:szCs w:val="24"/>
        </w:rPr>
        <w:t>）所示：</w:t>
      </w:r>
    </w:p>
    <w:p w:rsidR="00F75DBA" w:rsidRPr="00DE5CC6" w:rsidRDefault="00F75DBA" w:rsidP="00F75DBA">
      <w:pPr>
        <w:spacing w:line="360" w:lineRule="auto"/>
        <w:rPr>
          <w:bCs/>
          <w:sz w:val="24"/>
          <w:szCs w:val="24"/>
        </w:rPr>
      </w:pPr>
      <m:oMathPara>
        <m:oMathParaPr>
          <m:jc m:val="right"/>
        </m:oMathParaPr>
        <m:oMath>
          <m:r>
            <m:rPr>
              <m:sty m:val="p"/>
            </m:rPr>
            <w:rPr>
              <w:rFonts w:ascii="Cambria Math" w:hAnsi="Cambria Math"/>
              <w:sz w:val="24"/>
              <w:szCs w:val="24"/>
            </w:rPr>
            <m:t>f</m:t>
          </m:r>
          <m:d>
            <m:dPr>
              <m:ctrlPr>
                <w:rPr>
                  <w:rFonts w:ascii="Cambria Math" w:hAnsi="Cambria Math"/>
                  <w:bCs/>
                  <w:sz w:val="24"/>
                  <w:szCs w:val="24"/>
                </w:rPr>
              </m:ctrlPr>
            </m:dPr>
            <m:e>
              <m:r>
                <m:rPr>
                  <m:sty m:val="p"/>
                </m:rPr>
                <w:rPr>
                  <w:rFonts w:ascii="Cambria Math" w:hAnsi="Cambria Math" w:hint="eastAsia"/>
                  <w:sz w:val="24"/>
                  <w:szCs w:val="24"/>
                </w:rPr>
                <m:t>x</m:t>
              </m:r>
            </m:e>
          </m:d>
          <m:r>
            <m:rPr>
              <m:sty m:val="p"/>
            </m:rPr>
            <w:rPr>
              <w:rFonts w:ascii="Cambria Math" w:hAnsi="Cambria Math" w:hint="eastAsia"/>
              <w:sz w:val="24"/>
              <w:szCs w:val="24"/>
            </w:rPr>
            <m:t>=</m:t>
          </m:r>
          <m:nary>
            <m:naryPr>
              <m:chr m:val="∑"/>
              <m:limLoc m:val="undOvr"/>
              <m:ctrlPr>
                <w:rPr>
                  <w:rFonts w:ascii="Cambria Math" w:hAnsi="Cambria Math"/>
                  <w:bCs/>
                  <w:sz w:val="24"/>
                  <w:szCs w:val="24"/>
                </w:rPr>
              </m:ctrlPr>
            </m:naryPr>
            <m:sub>
              <m:r>
                <w:rPr>
                  <w:rFonts w:ascii="Cambria Math" w:hAnsi="Cambria Math"/>
                  <w:sz w:val="24"/>
                  <w:szCs w:val="24"/>
                </w:rPr>
                <m:t>j=1</m:t>
              </m:r>
            </m:sub>
            <m:sup>
              <m:r>
                <w:rPr>
                  <w:rFonts w:ascii="Cambria Math" w:hAnsi="Cambria Math"/>
                  <w:sz w:val="24"/>
                  <w:szCs w:val="24"/>
                </w:rPr>
                <m:t>n</m:t>
              </m:r>
            </m:sup>
            <m:e>
              <m:sSub>
                <m:sSubPr>
                  <m:ctrlPr>
                    <w:rPr>
                      <w:rFonts w:ascii="Cambria Math" w:hAnsi="Cambria Math"/>
                      <w:bCs/>
                      <w:sz w:val="24"/>
                      <w:szCs w:val="24"/>
                    </w:rPr>
                  </m:ctrlPr>
                </m:sSubPr>
                <m:e>
                  <m:r>
                    <w:rPr>
                      <w:rFonts w:ascii="Cambria Math" w:hAnsi="Cambria Math"/>
                      <w:sz w:val="24"/>
                      <w:szCs w:val="24"/>
                    </w:rPr>
                    <m:t>w</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bCs/>
                      <w:sz w:val="24"/>
                      <w:szCs w:val="24"/>
                    </w:rPr>
                  </m:ctrlPr>
                </m:sSubPr>
                <m:e>
                  <m:r>
                    <m:rPr>
                      <m:sty m:val="p"/>
                    </m:rPr>
                    <w:rPr>
                      <w:rFonts w:ascii="Cambria Math" w:hAnsi="Cambria Math"/>
                      <w:sz w:val="24"/>
                      <w:szCs w:val="24"/>
                    </w:rPr>
                    <m:t>μ</m:t>
                  </m:r>
                </m:e>
                <m:sub>
                  <m:r>
                    <w:rPr>
                      <w:rFonts w:ascii="Cambria Math" w:hAnsi="Cambria Math"/>
                      <w:sz w:val="24"/>
                      <w:szCs w:val="24"/>
                    </w:rPr>
                    <m:t>j</m:t>
                  </m:r>
                </m:sub>
              </m:sSub>
              <m:r>
                <m:rPr>
                  <m:sty m:val="p"/>
                </m:rPr>
                <w:rPr>
                  <w:rFonts w:ascii="Cambria Math" w:hAnsi="Cambria Math"/>
                  <w:sz w:val="24"/>
                  <w:szCs w:val="24"/>
                </w:rPr>
                <m:t>(x)</m:t>
              </m:r>
            </m:e>
          </m:nary>
          <m:r>
            <w:rPr>
              <w:rFonts w:ascii="Cambria Math" w:hAnsi="Cambria Math"/>
              <w:sz w:val="24"/>
              <w:szCs w:val="24"/>
            </w:rPr>
            <m:t xml:space="preserve">+b                         </m:t>
          </m:r>
          <m:r>
            <m:rPr>
              <m:sty m:val="p"/>
            </m:rPr>
            <w:rPr>
              <w:rFonts w:ascii="Cambria Math" w:hAnsi="Cambria Math"/>
              <w:sz w:val="24"/>
              <w:szCs w:val="24"/>
            </w:rPr>
            <m:t>(2.9)</m:t>
          </m:r>
        </m:oMath>
      </m:oMathPara>
    </w:p>
    <w:p w:rsidR="00F75DBA" w:rsidRDefault="00F75DBA" w:rsidP="00F75DBA">
      <w:pPr>
        <w:spacing w:line="360" w:lineRule="auto"/>
        <w:rPr>
          <w:bCs/>
          <w:sz w:val="24"/>
          <w:szCs w:val="24"/>
        </w:rPr>
      </w:pPr>
      <w:r>
        <w:rPr>
          <w:rFonts w:hint="eastAsia"/>
          <w:bCs/>
          <w:sz w:val="24"/>
          <w:szCs w:val="24"/>
        </w:rPr>
        <w:t>构造核</w:t>
      </w:r>
      <w:r>
        <w:rPr>
          <w:rFonts w:hint="eastAsia"/>
          <w:bCs/>
          <w:sz w:val="24"/>
          <w:szCs w:val="24"/>
        </w:rPr>
        <w:t>(</w:t>
      </w:r>
      <w:r>
        <w:rPr>
          <w:bCs/>
          <w:sz w:val="24"/>
          <w:szCs w:val="24"/>
        </w:rPr>
        <w:t>kernel)</w:t>
      </w:r>
      <w:r>
        <w:rPr>
          <w:rFonts w:hint="eastAsia"/>
          <w:bCs/>
          <w:sz w:val="24"/>
          <w:szCs w:val="24"/>
        </w:rPr>
        <w:t>函数</w:t>
      </w:r>
    </w:p>
    <w:p w:rsidR="00F75DBA" w:rsidRDefault="00F75DBA" w:rsidP="00F75DBA">
      <w:pPr>
        <w:spacing w:line="360" w:lineRule="auto"/>
        <w:rPr>
          <w:bCs/>
          <w:sz w:val="24"/>
          <w:szCs w:val="24"/>
        </w:rPr>
      </w:pPr>
      <w:r>
        <w:rPr>
          <w:bCs/>
          <w:sz w:val="24"/>
          <w:szCs w:val="24"/>
        </w:rPr>
        <w:tab/>
      </w:r>
      <w:r>
        <w:rPr>
          <w:rFonts w:hint="eastAsia"/>
          <w:bCs/>
          <w:sz w:val="24"/>
          <w:szCs w:val="24"/>
        </w:rPr>
        <w:t>核函数要求，对于</w:t>
      </w:r>
      <m:oMath>
        <m:r>
          <m:rPr>
            <m:sty m:val="p"/>
          </m:rPr>
          <w:rPr>
            <w:rFonts w:ascii="Cambria Math" w:hAnsi="Cambria Math"/>
            <w:sz w:val="24"/>
            <w:szCs w:val="24"/>
          </w:rPr>
          <m:t>x,z∈X</m:t>
        </m:r>
      </m:oMath>
      <w:r>
        <w:rPr>
          <w:rFonts w:hint="eastAsia"/>
          <w:bCs/>
          <w:sz w:val="24"/>
          <w:szCs w:val="24"/>
        </w:rPr>
        <w:t>,</w:t>
      </w:r>
      <w:r>
        <w:rPr>
          <w:bCs/>
          <w:sz w:val="24"/>
          <w:szCs w:val="24"/>
        </w:rPr>
        <w:t xml:space="preserve"> </w:t>
      </w:r>
      <w:r>
        <w:rPr>
          <w:rFonts w:hint="eastAsia"/>
          <w:bCs/>
          <w:sz w:val="24"/>
          <w:szCs w:val="24"/>
        </w:rPr>
        <w:t>满足</w:t>
      </w:r>
    </w:p>
    <w:p w:rsidR="00F75DBA" w:rsidRDefault="00F75DBA" w:rsidP="00F75DBA">
      <w:pPr>
        <w:spacing w:line="360" w:lineRule="auto"/>
        <w:jc w:val="right"/>
        <w:rPr>
          <w:bCs/>
          <w:sz w:val="24"/>
          <w:szCs w:val="24"/>
        </w:rPr>
      </w:pPr>
      <w:r>
        <w:rPr>
          <w:bCs/>
          <w:sz w:val="24"/>
          <w:szCs w:val="24"/>
        </w:rPr>
        <w:lastRenderedPageBreak/>
        <w:tab/>
      </w:r>
      <m:oMath>
        <m:r>
          <m:rPr>
            <m:sty m:val="p"/>
          </m:rPr>
          <w:rPr>
            <w:rFonts w:ascii="Cambria Math" w:hAnsi="Cambria Math" w:hint="eastAsia"/>
            <w:sz w:val="24"/>
            <w:szCs w:val="24"/>
          </w:rPr>
          <m:t>k</m:t>
        </m:r>
        <m:d>
          <m:dPr>
            <m:ctrlPr>
              <w:rPr>
                <w:rFonts w:ascii="Cambria Math" w:hAnsi="Cambria Math"/>
                <w:bCs/>
                <w:sz w:val="24"/>
                <w:szCs w:val="24"/>
              </w:rPr>
            </m:ctrlPr>
          </m:dPr>
          <m:e>
            <m:r>
              <m:rPr>
                <m:sty m:val="p"/>
              </m:rPr>
              <w:rPr>
                <w:rFonts w:ascii="Cambria Math" w:hAnsi="Cambria Math"/>
                <w:sz w:val="24"/>
                <w:szCs w:val="24"/>
              </w:rPr>
              <m:t>x,z</m:t>
            </m:r>
          </m:e>
        </m:d>
        <m:r>
          <w:rPr>
            <w:rFonts w:ascii="Cambria Math" w:hAnsi="Cambria Math"/>
            <w:sz w:val="24"/>
            <w:szCs w:val="24"/>
          </w:rPr>
          <m:t>=</m:t>
        </m:r>
        <m:d>
          <m:dPr>
            <m:ctrlPr>
              <w:rPr>
                <w:rFonts w:ascii="Cambria Math" w:hAnsi="Cambria Math"/>
                <w:bCs/>
                <w:i/>
                <w:sz w:val="24"/>
                <w:szCs w:val="24"/>
              </w:rPr>
            </m:ctrlPr>
          </m:dPr>
          <m:e>
            <m:r>
              <m:rPr>
                <m:sty m:val="p"/>
              </m:rPr>
              <w:rPr>
                <w:rFonts w:ascii="Cambria Math" w:hAnsi="Cambria Math"/>
                <w:sz w:val="24"/>
                <w:szCs w:val="24"/>
              </w:rPr>
              <m:t>μ</m:t>
            </m:r>
            <m:d>
              <m:dPr>
                <m:ctrlPr>
                  <w:rPr>
                    <w:rFonts w:ascii="Cambria Math" w:hAnsi="Cambria Math"/>
                    <w:bCs/>
                    <w:sz w:val="24"/>
                    <w:szCs w:val="24"/>
                  </w:rPr>
                </m:ctrlPr>
              </m:dPr>
              <m:e>
                <m:r>
                  <m:rPr>
                    <m:sty m:val="p"/>
                  </m:rPr>
                  <w:rPr>
                    <w:rFonts w:ascii="Cambria Math" w:hAnsi="Cambria Math"/>
                    <w:sz w:val="24"/>
                    <w:szCs w:val="24"/>
                  </w:rPr>
                  <m:t>x</m:t>
                </m:r>
              </m:e>
            </m:d>
            <m:r>
              <m:rPr>
                <m:sty m:val="p"/>
              </m:rPr>
              <w:rPr>
                <w:rFonts w:ascii="Cambria Math" w:hAnsi="Cambria Math"/>
                <w:sz w:val="24"/>
                <w:szCs w:val="24"/>
              </w:rPr>
              <m:t>∙μ</m:t>
            </m:r>
            <m:d>
              <m:dPr>
                <m:ctrlPr>
                  <w:rPr>
                    <w:rFonts w:ascii="Cambria Math" w:hAnsi="Cambria Math"/>
                    <w:bCs/>
                    <w:sz w:val="24"/>
                    <w:szCs w:val="24"/>
                  </w:rPr>
                </m:ctrlPr>
              </m:dPr>
              <m:e>
                <m:r>
                  <m:rPr>
                    <m:sty m:val="p"/>
                  </m:rPr>
                  <w:rPr>
                    <w:rFonts w:ascii="Cambria Math" w:hAnsi="Cambria Math"/>
                    <w:sz w:val="24"/>
                    <w:szCs w:val="24"/>
                  </w:rPr>
                  <m:t>z</m:t>
                </m:r>
              </m:e>
            </m:d>
          </m:e>
        </m:d>
        <m:r>
          <w:rPr>
            <w:rFonts w:ascii="Cambria Math" w:hAnsi="Cambria Math"/>
            <w:sz w:val="24"/>
            <w:szCs w:val="24"/>
          </w:rPr>
          <m:t xml:space="preserve">                         (2.10)</m:t>
        </m:r>
      </m:oMath>
    </w:p>
    <w:p w:rsidR="00F75DBA" w:rsidRDefault="00F75DBA" w:rsidP="00F75DBA">
      <w:pPr>
        <w:spacing w:line="360" w:lineRule="auto"/>
        <w:rPr>
          <w:bCs/>
          <w:sz w:val="24"/>
          <w:szCs w:val="24"/>
        </w:rPr>
      </w:pPr>
      <w:r>
        <w:rPr>
          <w:rFonts w:hint="eastAsia"/>
          <w:bCs/>
          <w:sz w:val="24"/>
          <w:szCs w:val="24"/>
        </w:rPr>
        <w:t>这里的</w:t>
      </w:r>
      <m:oMath>
        <m:r>
          <m:rPr>
            <m:sty m:val="p"/>
          </m:rPr>
          <w:rPr>
            <w:rFonts w:ascii="Cambria Math" w:hAnsi="Cambria Math"/>
            <w:sz w:val="24"/>
            <w:szCs w:val="24"/>
          </w:rPr>
          <m:t>μ</m:t>
        </m:r>
      </m:oMath>
      <w:r>
        <w:rPr>
          <w:rFonts w:hint="eastAsia"/>
          <w:bCs/>
          <w:sz w:val="24"/>
          <w:szCs w:val="24"/>
        </w:rPr>
        <w:t>是从空间</w:t>
      </w:r>
      <w:r>
        <w:rPr>
          <w:rFonts w:hint="eastAsia"/>
          <w:bCs/>
          <w:sz w:val="24"/>
          <w:szCs w:val="24"/>
        </w:rPr>
        <w:t>X</w:t>
      </w:r>
      <w:r>
        <w:rPr>
          <w:rFonts w:hint="eastAsia"/>
          <w:bCs/>
          <w:sz w:val="24"/>
          <w:szCs w:val="24"/>
        </w:rPr>
        <w:t>到空间</w:t>
      </w:r>
      <w:r>
        <w:rPr>
          <w:bCs/>
          <w:sz w:val="24"/>
          <w:szCs w:val="24"/>
        </w:rPr>
        <w:t>F</w:t>
      </w:r>
      <w:r>
        <w:rPr>
          <w:rFonts w:hint="eastAsia"/>
          <w:bCs/>
          <w:sz w:val="24"/>
          <w:szCs w:val="24"/>
        </w:rPr>
        <w:t>的映射。</w:t>
      </w:r>
    </w:p>
    <w:p w:rsidR="00F75DBA" w:rsidRDefault="00F75DBA" w:rsidP="00F75DBA">
      <w:pPr>
        <w:spacing w:line="360" w:lineRule="auto"/>
        <w:rPr>
          <w:bCs/>
          <w:sz w:val="24"/>
          <w:szCs w:val="24"/>
        </w:rPr>
      </w:pPr>
      <w:r>
        <w:rPr>
          <w:bCs/>
          <w:sz w:val="24"/>
          <w:szCs w:val="24"/>
        </w:rPr>
        <w:tab/>
      </w:r>
      <w:r>
        <w:rPr>
          <w:rFonts w:hint="eastAsia"/>
          <w:bCs/>
          <w:sz w:val="24"/>
          <w:szCs w:val="24"/>
        </w:rPr>
        <w:t>在引入了核函数后，决策函数就可以用下式（</w:t>
      </w:r>
      <w:r>
        <w:rPr>
          <w:rFonts w:hint="eastAsia"/>
          <w:bCs/>
          <w:sz w:val="24"/>
          <w:szCs w:val="24"/>
        </w:rPr>
        <w:t>2</w:t>
      </w:r>
      <w:r>
        <w:rPr>
          <w:bCs/>
          <w:sz w:val="24"/>
          <w:szCs w:val="24"/>
        </w:rPr>
        <w:t>.11</w:t>
      </w:r>
      <w:r>
        <w:rPr>
          <w:rFonts w:hint="eastAsia"/>
          <w:bCs/>
          <w:sz w:val="24"/>
          <w:szCs w:val="24"/>
        </w:rPr>
        <w:t>）表示，</w:t>
      </w:r>
    </w:p>
    <w:p w:rsidR="00F75DBA" w:rsidRPr="00D557D6" w:rsidRDefault="00F75DBA" w:rsidP="00F75DBA">
      <w:pPr>
        <w:spacing w:line="360" w:lineRule="auto"/>
        <w:rPr>
          <w:bCs/>
          <w:sz w:val="24"/>
          <w:szCs w:val="24"/>
        </w:rPr>
      </w:pPr>
      <m:oMathPara>
        <m:oMathParaPr>
          <m:jc m:val="right"/>
        </m:oMathParaPr>
        <m:oMath>
          <m:r>
            <m:rPr>
              <m:sty m:val="p"/>
            </m:rPr>
            <w:rPr>
              <w:rFonts w:ascii="Cambria Math" w:hAnsi="Cambria Math"/>
              <w:sz w:val="24"/>
              <w:szCs w:val="24"/>
            </w:rPr>
            <m:t>f</m:t>
          </m:r>
          <m:d>
            <m:dPr>
              <m:ctrlPr>
                <w:rPr>
                  <w:rFonts w:ascii="Cambria Math" w:hAnsi="Cambria Math"/>
                  <w:bCs/>
                  <w:sz w:val="24"/>
                  <w:szCs w:val="24"/>
                </w:rPr>
              </m:ctrlPr>
            </m:dPr>
            <m:e>
              <m:r>
                <m:rPr>
                  <m:sty m:val="p"/>
                </m:rPr>
                <w:rPr>
                  <w:rFonts w:ascii="Cambria Math" w:hAnsi="Cambria Math" w:hint="eastAsia"/>
                  <w:sz w:val="24"/>
                  <w:szCs w:val="24"/>
                </w:rPr>
                <m:t>x</m:t>
              </m:r>
            </m:e>
          </m:d>
          <m:r>
            <m:rPr>
              <m:sty m:val="p"/>
            </m:rPr>
            <w:rPr>
              <w:rFonts w:ascii="Cambria Math" w:hAnsi="Cambria Math" w:hint="eastAsia"/>
              <w:sz w:val="24"/>
              <w:szCs w:val="24"/>
            </w:rPr>
            <m:t>=</m:t>
          </m:r>
          <m:nary>
            <m:naryPr>
              <m:chr m:val="∑"/>
              <m:limLoc m:val="undOvr"/>
              <m:ctrlPr>
                <w:rPr>
                  <w:rFonts w:ascii="Cambria Math" w:hAnsi="Cambria Math"/>
                  <w:bCs/>
                  <w:sz w:val="24"/>
                  <w:szCs w:val="24"/>
                </w:rPr>
              </m:ctrlPr>
            </m:naryPr>
            <m:sub>
              <m:r>
                <w:rPr>
                  <w:rFonts w:ascii="Cambria Math" w:hAnsi="Cambria Math"/>
                  <w:sz w:val="24"/>
                  <w:szCs w:val="24"/>
                </w:rPr>
                <m:t>j=1</m:t>
              </m:r>
            </m:sub>
            <m:sup>
              <m:r>
                <w:rPr>
                  <w:rFonts w:ascii="Cambria Math" w:hAnsi="Cambria Math"/>
                  <w:sz w:val="24"/>
                  <w:szCs w:val="24"/>
                </w:rPr>
                <m:t>n</m:t>
              </m:r>
            </m:sup>
            <m:e>
              <m:sSub>
                <m:sSubPr>
                  <m:ctrlPr>
                    <w:rPr>
                      <w:rFonts w:ascii="Cambria Math" w:hAnsi="Cambria Math"/>
                      <w:bCs/>
                      <w:sz w:val="24"/>
                      <w:szCs w:val="24"/>
                    </w:rPr>
                  </m:ctrlPr>
                </m:sSubPr>
                <m:e>
                  <m:r>
                    <w:rPr>
                      <w:rFonts w:ascii="Cambria Math" w:hAnsi="Cambria Math"/>
                      <w:sz w:val="24"/>
                      <w:szCs w:val="24"/>
                    </w:rPr>
                    <m:t>α</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bCs/>
                      <w:sz w:val="24"/>
                      <w:szCs w:val="24"/>
                    </w:rPr>
                  </m:ctrlPr>
                </m:sSubPr>
                <m:e>
                  <m:r>
                    <m:rPr>
                      <m:sty m:val="p"/>
                    </m:rPr>
                    <w:rPr>
                      <w:rFonts w:ascii="Cambria Math" w:hAnsi="Cambria Math" w:hint="eastAsia"/>
                      <w:sz w:val="24"/>
                      <w:szCs w:val="24"/>
                    </w:rPr>
                    <m:t>y</m:t>
                  </m:r>
                </m:e>
                <m:sub>
                  <m:r>
                    <w:rPr>
                      <w:rFonts w:ascii="Cambria Math" w:hAnsi="Cambria Math"/>
                      <w:sz w:val="24"/>
                      <w:szCs w:val="24"/>
                    </w:rPr>
                    <m:t>j</m:t>
                  </m:r>
                </m:sub>
              </m:sSub>
              <m:r>
                <m:rPr>
                  <m:sty m:val="p"/>
                </m:rPr>
                <w:rPr>
                  <w:rFonts w:ascii="Cambria Math" w:hAnsi="Cambria Math" w:hint="eastAsia"/>
                  <w:sz w:val="24"/>
                  <w:szCs w:val="24"/>
                </w:rPr>
                <m:t>k</m:t>
              </m:r>
              <m:r>
                <m:rPr>
                  <m:sty m:val="p"/>
                </m:rPr>
                <w:rPr>
                  <w:rFonts w:ascii="Cambria Math" w:hAnsi="Cambria Math"/>
                  <w:sz w:val="24"/>
                  <w:szCs w:val="24"/>
                </w:rPr>
                <m:t>(</m:t>
              </m:r>
              <m:sSub>
                <m:sSubPr>
                  <m:ctrlPr>
                    <w:rPr>
                      <w:rFonts w:ascii="Cambria Math" w:hAnsi="Cambria Math"/>
                      <w:bCs/>
                      <w:sz w:val="24"/>
                      <w:szCs w:val="24"/>
                    </w:rPr>
                  </m:ctrlPr>
                </m:sSubPr>
                <m:e>
                  <m:r>
                    <m:rPr>
                      <m:sty m:val="p"/>
                    </m:rPr>
                    <w:rPr>
                      <w:rFonts w:ascii="Cambria Math" w:hAnsi="Cambria Math"/>
                      <w:sz w:val="24"/>
                      <w:szCs w:val="24"/>
                    </w:rPr>
                    <m:t>x</m:t>
                  </m:r>
                </m:e>
                <m:sub>
                  <m:r>
                    <w:rPr>
                      <w:rFonts w:ascii="Cambria Math" w:hAnsi="Cambria Math"/>
                      <w:sz w:val="24"/>
                      <w:szCs w:val="24"/>
                    </w:rPr>
                    <m:t>j</m:t>
                  </m:r>
                </m:sub>
              </m:sSub>
              <m:r>
                <m:rPr>
                  <m:sty m:val="p"/>
                </m:rPr>
                <w:rPr>
                  <w:rFonts w:ascii="Cambria Math" w:hAnsi="Cambria Math"/>
                  <w:sz w:val="24"/>
                  <w:szCs w:val="24"/>
                </w:rPr>
                <m:t>,x)</m:t>
              </m:r>
            </m:e>
          </m:nary>
          <m:r>
            <w:rPr>
              <w:rFonts w:ascii="Cambria Math" w:hAnsi="Cambria Math"/>
              <w:sz w:val="24"/>
              <w:szCs w:val="24"/>
            </w:rPr>
            <m:t xml:space="preserve">+b                      </m:t>
          </m:r>
          <m:r>
            <m:rPr>
              <m:sty m:val="p"/>
            </m:rPr>
            <w:rPr>
              <w:rFonts w:ascii="Cambria Math" w:hAnsi="Cambria Math"/>
              <w:sz w:val="24"/>
              <w:szCs w:val="24"/>
            </w:rPr>
            <m:t>(2.11)</m:t>
          </m:r>
        </m:oMath>
      </m:oMathPara>
    </w:p>
    <w:p w:rsidR="00F75DBA" w:rsidRDefault="00F75DBA" w:rsidP="00F75DBA">
      <w:pPr>
        <w:spacing w:line="360" w:lineRule="auto"/>
        <w:rPr>
          <w:bCs/>
          <w:sz w:val="24"/>
          <w:szCs w:val="24"/>
        </w:rPr>
      </w:pPr>
      <w:r>
        <w:rPr>
          <w:rFonts w:hint="eastAsia"/>
          <w:bCs/>
          <w:sz w:val="24"/>
          <w:szCs w:val="24"/>
        </w:rPr>
        <w:t>此时，此算法的关键就在于核函数的建立，核函数要求适用的特征空间必须是对称的，也就是：</w:t>
      </w:r>
    </w:p>
    <w:p w:rsidR="00F75DBA" w:rsidRPr="002B2B11" w:rsidRDefault="00F75DBA" w:rsidP="00F75DBA">
      <w:pPr>
        <w:spacing w:line="360" w:lineRule="auto"/>
        <w:rPr>
          <w:bCs/>
          <w:sz w:val="24"/>
          <w:szCs w:val="24"/>
        </w:rPr>
      </w:pPr>
      <m:oMathPara>
        <m:oMathParaPr>
          <m:jc m:val="right"/>
        </m:oMathParaPr>
        <m:oMath>
          <m:r>
            <m:rPr>
              <m:sty m:val="p"/>
            </m:rPr>
            <w:rPr>
              <w:rFonts w:ascii="Cambria Math" w:hAnsi="Cambria Math" w:hint="eastAsia"/>
              <w:sz w:val="24"/>
              <w:szCs w:val="24"/>
            </w:rPr>
            <m:t>k</m:t>
          </m:r>
          <m:d>
            <m:dPr>
              <m:ctrlPr>
                <w:rPr>
                  <w:rFonts w:ascii="Cambria Math" w:hAnsi="Cambria Math"/>
                  <w:bCs/>
                  <w:sz w:val="24"/>
                  <w:szCs w:val="24"/>
                </w:rPr>
              </m:ctrlPr>
            </m:dPr>
            <m:e>
              <m:r>
                <m:rPr>
                  <m:sty m:val="p"/>
                </m:rPr>
                <w:rPr>
                  <w:rFonts w:ascii="Cambria Math" w:hAnsi="Cambria Math"/>
                  <w:sz w:val="24"/>
                  <w:szCs w:val="24"/>
                </w:rPr>
                <m:t>x,z</m:t>
              </m:r>
            </m:e>
          </m:d>
          <m:r>
            <w:rPr>
              <w:rFonts w:ascii="Cambria Math" w:hAnsi="Cambria Math"/>
              <w:sz w:val="24"/>
              <w:szCs w:val="24"/>
            </w:rPr>
            <m:t>=</m:t>
          </m:r>
          <m:r>
            <m:rPr>
              <m:sty m:val="p"/>
            </m:rPr>
            <w:rPr>
              <w:rFonts w:ascii="Cambria Math" w:hAnsi="Cambria Math" w:hint="eastAsia"/>
              <w:sz w:val="24"/>
              <w:szCs w:val="24"/>
            </w:rPr>
            <m:t>k</m:t>
          </m:r>
          <m:d>
            <m:dPr>
              <m:ctrlPr>
                <w:rPr>
                  <w:rFonts w:ascii="Cambria Math" w:hAnsi="Cambria Math"/>
                  <w:bCs/>
                  <w:sz w:val="24"/>
                  <w:szCs w:val="24"/>
                </w:rPr>
              </m:ctrlPr>
            </m:dPr>
            <m:e>
              <m:r>
                <m:rPr>
                  <m:sty m:val="p"/>
                </m:rPr>
                <w:rPr>
                  <w:rFonts w:ascii="Cambria Math" w:hAnsi="Cambria Math" w:hint="eastAsia"/>
                  <w:sz w:val="24"/>
                  <w:szCs w:val="24"/>
                </w:rPr>
                <m:t>z</m:t>
              </m:r>
              <m:r>
                <m:rPr>
                  <m:sty m:val="p"/>
                </m:rPr>
                <w:rPr>
                  <w:rFonts w:ascii="Cambria Math" w:hAnsi="Cambria Math"/>
                  <w:sz w:val="24"/>
                  <w:szCs w:val="24"/>
                </w:rPr>
                <m:t>,</m:t>
              </m:r>
              <m:r>
                <m:rPr>
                  <m:sty m:val="p"/>
                </m:rPr>
                <w:rPr>
                  <w:rFonts w:ascii="Cambria Math" w:hAnsi="Cambria Math" w:hint="eastAsia"/>
                  <w:sz w:val="24"/>
                  <w:szCs w:val="24"/>
                </w:rPr>
                <m:t>x</m:t>
              </m:r>
            </m:e>
          </m:d>
          <m:r>
            <w:rPr>
              <w:rFonts w:ascii="Cambria Math" w:hAnsi="Cambria Math"/>
              <w:sz w:val="24"/>
              <w:szCs w:val="24"/>
            </w:rPr>
            <m:t>=</m:t>
          </m:r>
          <m:d>
            <m:dPr>
              <m:ctrlPr>
                <w:rPr>
                  <w:rFonts w:ascii="Cambria Math" w:hAnsi="Cambria Math"/>
                  <w:bCs/>
                  <w:i/>
                  <w:sz w:val="24"/>
                  <w:szCs w:val="24"/>
                </w:rPr>
              </m:ctrlPr>
            </m:dPr>
            <m:e>
              <m:r>
                <m:rPr>
                  <m:sty m:val="p"/>
                </m:rPr>
                <w:rPr>
                  <w:rFonts w:ascii="Cambria Math" w:hAnsi="Cambria Math"/>
                  <w:sz w:val="24"/>
                  <w:szCs w:val="24"/>
                </w:rPr>
                <m:t>μ</m:t>
              </m:r>
              <m:d>
                <m:dPr>
                  <m:ctrlPr>
                    <w:rPr>
                      <w:rFonts w:ascii="Cambria Math" w:hAnsi="Cambria Math"/>
                      <w:bCs/>
                      <w:sz w:val="24"/>
                      <w:szCs w:val="24"/>
                    </w:rPr>
                  </m:ctrlPr>
                </m:dPr>
                <m:e>
                  <m:r>
                    <m:rPr>
                      <m:sty m:val="p"/>
                    </m:rPr>
                    <w:rPr>
                      <w:rFonts w:ascii="Cambria Math" w:hAnsi="Cambria Math"/>
                      <w:sz w:val="24"/>
                      <w:szCs w:val="24"/>
                    </w:rPr>
                    <m:t>x</m:t>
                  </m:r>
                </m:e>
              </m:d>
              <m:r>
                <m:rPr>
                  <m:sty m:val="p"/>
                </m:rPr>
                <w:rPr>
                  <w:rFonts w:ascii="Cambria Math" w:hAnsi="Cambria Math"/>
                  <w:sz w:val="24"/>
                  <w:szCs w:val="24"/>
                </w:rPr>
                <m:t>∙μ</m:t>
              </m:r>
              <m:d>
                <m:dPr>
                  <m:ctrlPr>
                    <w:rPr>
                      <w:rFonts w:ascii="Cambria Math" w:hAnsi="Cambria Math"/>
                      <w:bCs/>
                      <w:sz w:val="24"/>
                      <w:szCs w:val="24"/>
                    </w:rPr>
                  </m:ctrlPr>
                </m:dPr>
                <m:e>
                  <m:r>
                    <m:rPr>
                      <m:sty m:val="p"/>
                    </m:rPr>
                    <w:rPr>
                      <w:rFonts w:ascii="Cambria Math" w:hAnsi="Cambria Math"/>
                      <w:sz w:val="24"/>
                      <w:szCs w:val="24"/>
                    </w:rPr>
                    <m:t>z</m:t>
                  </m:r>
                </m:e>
              </m:d>
            </m:e>
          </m:d>
          <m:r>
            <w:rPr>
              <w:rFonts w:ascii="Cambria Math" w:hAnsi="Cambria Math" w:hint="eastAsia"/>
              <w:sz w:val="24"/>
              <w:szCs w:val="24"/>
            </w:rPr>
            <m:t>=</m:t>
          </m:r>
          <m:d>
            <m:dPr>
              <m:ctrlPr>
                <w:rPr>
                  <w:rFonts w:ascii="Cambria Math" w:hAnsi="Cambria Math"/>
                  <w:bCs/>
                  <w:i/>
                  <w:sz w:val="24"/>
                  <w:szCs w:val="24"/>
                </w:rPr>
              </m:ctrlPr>
            </m:dPr>
            <m:e>
              <m:r>
                <m:rPr>
                  <m:sty m:val="p"/>
                </m:rPr>
                <w:rPr>
                  <w:rFonts w:ascii="Cambria Math" w:hAnsi="Cambria Math"/>
                  <w:sz w:val="24"/>
                  <w:szCs w:val="24"/>
                </w:rPr>
                <m:t>μ</m:t>
              </m:r>
              <m:d>
                <m:dPr>
                  <m:ctrlPr>
                    <w:rPr>
                      <w:rFonts w:ascii="Cambria Math" w:hAnsi="Cambria Math"/>
                      <w:bCs/>
                      <w:sz w:val="24"/>
                      <w:szCs w:val="24"/>
                    </w:rPr>
                  </m:ctrlPr>
                </m:dPr>
                <m:e>
                  <m:r>
                    <m:rPr>
                      <m:sty m:val="p"/>
                    </m:rPr>
                    <w:rPr>
                      <w:rFonts w:ascii="Cambria Math" w:hAnsi="Cambria Math" w:hint="eastAsia"/>
                      <w:sz w:val="24"/>
                      <w:szCs w:val="24"/>
                    </w:rPr>
                    <m:t>z</m:t>
                  </m:r>
                </m:e>
              </m:d>
              <m:r>
                <m:rPr>
                  <m:sty m:val="p"/>
                </m:rPr>
                <w:rPr>
                  <w:rFonts w:ascii="Cambria Math" w:hAnsi="Cambria Math"/>
                  <w:sz w:val="24"/>
                  <w:szCs w:val="24"/>
                </w:rPr>
                <m:t>∙μ</m:t>
              </m:r>
              <m:d>
                <m:dPr>
                  <m:ctrlPr>
                    <w:rPr>
                      <w:rFonts w:ascii="Cambria Math" w:hAnsi="Cambria Math"/>
                      <w:bCs/>
                      <w:sz w:val="24"/>
                      <w:szCs w:val="24"/>
                    </w:rPr>
                  </m:ctrlPr>
                </m:dPr>
                <m:e>
                  <m:r>
                    <m:rPr>
                      <m:sty m:val="p"/>
                    </m:rPr>
                    <w:rPr>
                      <w:rFonts w:ascii="Cambria Math" w:hAnsi="Cambria Math" w:hint="eastAsia"/>
                      <w:sz w:val="24"/>
                      <w:szCs w:val="24"/>
                    </w:rPr>
                    <m:t>x</m:t>
                  </m:r>
                </m:e>
              </m:d>
            </m:e>
          </m:d>
          <m:r>
            <w:rPr>
              <w:rFonts w:ascii="Cambria Math" w:hAnsi="Cambria Math"/>
              <w:sz w:val="24"/>
              <w:szCs w:val="24"/>
            </w:rPr>
            <m:t xml:space="preserve">          </m:t>
          </m:r>
          <m:r>
            <m:rPr>
              <m:sty m:val="p"/>
            </m:rPr>
            <w:rPr>
              <w:rFonts w:ascii="Cambria Math" w:hAnsi="Cambria Math"/>
              <w:sz w:val="24"/>
              <w:szCs w:val="24"/>
            </w:rPr>
            <m:t>(2.12)</m:t>
          </m:r>
        </m:oMath>
      </m:oMathPara>
    </w:p>
    <w:p w:rsidR="00F75DBA" w:rsidRDefault="00F75DBA" w:rsidP="00F75DBA">
      <w:pPr>
        <w:spacing w:line="360" w:lineRule="auto"/>
        <w:rPr>
          <w:bCs/>
          <w:sz w:val="24"/>
          <w:szCs w:val="24"/>
        </w:rPr>
      </w:pPr>
      <w:r>
        <w:rPr>
          <w:rFonts w:hint="eastAsia"/>
          <w:bCs/>
          <w:sz w:val="24"/>
          <w:szCs w:val="24"/>
        </w:rPr>
        <w:t>另外，核函数还必须满足</w:t>
      </w:r>
      <w:r>
        <w:rPr>
          <w:rFonts w:hint="eastAsia"/>
          <w:bCs/>
          <w:sz w:val="24"/>
          <w:szCs w:val="24"/>
        </w:rPr>
        <w:t>Mercer</w:t>
      </w:r>
      <w:r>
        <w:rPr>
          <w:rFonts w:hint="eastAsia"/>
          <w:bCs/>
          <w:sz w:val="24"/>
          <w:szCs w:val="24"/>
        </w:rPr>
        <w:t>定理：</w:t>
      </w:r>
      <w:r>
        <w:rPr>
          <w:bCs/>
          <w:sz w:val="24"/>
          <w:szCs w:val="24"/>
        </w:rPr>
        <w:t>X</w:t>
      </w:r>
      <w:r>
        <w:rPr>
          <w:rFonts w:hint="eastAsia"/>
          <w:bCs/>
          <w:sz w:val="24"/>
          <w:szCs w:val="24"/>
        </w:rPr>
        <w:t>的任意子集对应的矩阵必须是半正定的，综上</w:t>
      </w:r>
      <m:oMath>
        <m:r>
          <m:rPr>
            <m:sty m:val="p"/>
          </m:rPr>
          <w:rPr>
            <w:rFonts w:ascii="Cambria Math" w:hAnsi="Cambria Math" w:hint="eastAsia"/>
            <w:sz w:val="24"/>
            <w:szCs w:val="24"/>
          </w:rPr>
          <m:t>k</m:t>
        </m:r>
        <m:d>
          <m:dPr>
            <m:ctrlPr>
              <w:rPr>
                <w:rFonts w:ascii="Cambria Math" w:hAnsi="Cambria Math"/>
                <w:bCs/>
                <w:sz w:val="24"/>
                <w:szCs w:val="24"/>
              </w:rPr>
            </m:ctrlPr>
          </m:dPr>
          <m:e>
            <m:r>
              <m:rPr>
                <m:sty m:val="p"/>
              </m:rPr>
              <w:rPr>
                <w:rFonts w:ascii="Cambria Math" w:hAnsi="Cambria Math"/>
                <w:sz w:val="24"/>
                <w:szCs w:val="24"/>
              </w:rPr>
              <m:t>x,z</m:t>
            </m:r>
          </m:e>
        </m:d>
      </m:oMath>
      <w:r>
        <w:rPr>
          <w:rFonts w:hint="eastAsia"/>
          <w:bCs/>
          <w:sz w:val="24"/>
          <w:szCs w:val="24"/>
        </w:rPr>
        <w:t>是核函数的充要条件为：</w:t>
      </w:r>
    </w:p>
    <w:p w:rsidR="00F75DBA" w:rsidRPr="008A1F66" w:rsidRDefault="00F75DBA" w:rsidP="00F75DBA">
      <w:pPr>
        <w:spacing w:line="360" w:lineRule="auto"/>
        <w:rPr>
          <w:sz w:val="24"/>
          <w:szCs w:val="24"/>
        </w:rPr>
      </w:pPr>
      <m:oMathPara>
        <m:oMathParaPr>
          <m:jc m:val="right"/>
        </m:oMathParaPr>
        <m:oMath>
          <m:r>
            <m:rPr>
              <m:sty m:val="p"/>
            </m:rPr>
            <w:rPr>
              <w:rFonts w:ascii="Cambria Math" w:hAnsi="Cambria Math" w:hint="eastAsia"/>
              <w:sz w:val="24"/>
              <w:szCs w:val="24"/>
            </w:rPr>
            <m:t>k=</m:t>
          </m:r>
          <m:sSubSup>
            <m:sSubSupPr>
              <m:ctrlPr>
                <w:rPr>
                  <w:rFonts w:ascii="Cambria Math" w:hAnsi="Cambria Math"/>
                  <w:bCs/>
                  <w:sz w:val="24"/>
                  <w:szCs w:val="24"/>
                </w:rPr>
              </m:ctrlPr>
            </m:sSubSupPr>
            <m:e>
              <m:d>
                <m:dPr>
                  <m:ctrlPr>
                    <w:rPr>
                      <w:rFonts w:ascii="Cambria Math" w:hAnsi="Cambria Math"/>
                      <w:bCs/>
                      <w:sz w:val="24"/>
                      <w:szCs w:val="24"/>
                    </w:rPr>
                  </m:ctrlPr>
                </m:dPr>
                <m:e>
                  <m:r>
                    <m:rPr>
                      <m:sty m:val="p"/>
                    </m:rPr>
                    <w:rPr>
                      <w:rFonts w:ascii="Cambria Math" w:hAnsi="Cambria Math" w:hint="eastAsia"/>
                      <w:sz w:val="24"/>
                      <w:szCs w:val="24"/>
                    </w:rPr>
                    <m:t>k</m:t>
                  </m:r>
                  <m:d>
                    <m:dPr>
                      <m:ctrlPr>
                        <w:rPr>
                          <w:rFonts w:ascii="Cambria Math" w:hAnsi="Cambria Math"/>
                          <w:bCs/>
                          <w:sz w:val="24"/>
                          <w:szCs w:val="24"/>
                        </w:rPr>
                      </m:ctrlPr>
                    </m:dPr>
                    <m:e>
                      <m:sSub>
                        <m:sSubPr>
                          <m:ctrlPr>
                            <w:rPr>
                              <w:rFonts w:ascii="Cambria Math" w:hAnsi="Cambria Math"/>
                              <w:bCs/>
                              <w:sz w:val="24"/>
                              <w:szCs w:val="24"/>
                            </w:rPr>
                          </m:ctrlPr>
                        </m:sSubPr>
                        <m:e>
                          <m:r>
                            <m:rPr>
                              <m:sty m:val="p"/>
                            </m:rPr>
                            <w:rPr>
                              <w:rFonts w:ascii="Cambria Math" w:hAnsi="Cambria Math"/>
                              <w:sz w:val="24"/>
                              <w:szCs w:val="24"/>
                            </w:rPr>
                            <m:t>x</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bCs/>
                              <w:sz w:val="24"/>
                              <w:szCs w:val="24"/>
                            </w:rPr>
                          </m:ctrlPr>
                        </m:sSubPr>
                        <m:e>
                          <m:r>
                            <m:rPr>
                              <m:sty m:val="p"/>
                            </m:rPr>
                            <w:rPr>
                              <w:rFonts w:ascii="Cambria Math" w:hAnsi="Cambria Math"/>
                              <w:sz w:val="24"/>
                              <w:szCs w:val="24"/>
                            </w:rPr>
                            <m:t>x</m:t>
                          </m:r>
                        </m:e>
                        <m:sub>
                          <m:r>
                            <w:rPr>
                              <w:rFonts w:ascii="Cambria Math" w:hAnsi="Cambria Math"/>
                              <w:sz w:val="24"/>
                              <w:szCs w:val="24"/>
                            </w:rPr>
                            <m:t>j</m:t>
                          </m:r>
                        </m:sub>
                      </m:sSub>
                    </m:e>
                  </m:d>
                </m:e>
              </m:d>
            </m:e>
            <m:sub>
              <m:r>
                <w:rPr>
                  <w:rFonts w:ascii="Cambria Math" w:hAnsi="Cambria Math"/>
                  <w:sz w:val="24"/>
                  <w:szCs w:val="24"/>
                </w:rPr>
                <m:t>i,j=1</m:t>
              </m:r>
            </m:sub>
            <m:sup>
              <m:r>
                <w:rPr>
                  <w:rFonts w:ascii="Cambria Math" w:hAnsi="Cambria Math"/>
                  <w:sz w:val="24"/>
                  <w:szCs w:val="24"/>
                </w:rPr>
                <m:t>n</m:t>
              </m:r>
            </m:sup>
          </m:sSubSup>
          <m:r>
            <m:rPr>
              <m:sty m:val="p"/>
            </m:rPr>
            <w:rPr>
              <w:rFonts w:ascii="Cambria Math" w:hAnsi="Cambria Math"/>
              <w:sz w:val="24"/>
              <w:szCs w:val="24"/>
            </w:rPr>
            <m:t xml:space="preserve">                         (2.13)</m:t>
          </m:r>
        </m:oMath>
      </m:oMathPara>
    </w:p>
    <w:p w:rsidR="00F75DBA" w:rsidRPr="008A1F66" w:rsidRDefault="00F75DBA" w:rsidP="00F75DBA">
      <w:pPr>
        <w:spacing w:line="360" w:lineRule="auto"/>
        <w:rPr>
          <w:sz w:val="24"/>
          <w:szCs w:val="24"/>
        </w:rPr>
      </w:pPr>
      <w:r>
        <w:rPr>
          <w:rFonts w:hint="eastAsia"/>
          <w:sz w:val="24"/>
          <w:szCs w:val="24"/>
        </w:rPr>
        <w:t>经过以上介绍，可知，</w:t>
      </w:r>
      <w:r>
        <w:rPr>
          <w:rFonts w:hint="eastAsia"/>
          <w:sz w:val="24"/>
          <w:szCs w:val="24"/>
        </w:rPr>
        <w:t>S</w:t>
      </w:r>
      <w:r>
        <w:rPr>
          <w:sz w:val="24"/>
          <w:szCs w:val="24"/>
        </w:rPr>
        <w:t>VM</w:t>
      </w:r>
      <w:r>
        <w:rPr>
          <w:rFonts w:hint="eastAsia"/>
          <w:sz w:val="24"/>
          <w:szCs w:val="24"/>
        </w:rPr>
        <w:t>算法最适用于二分类问题，且更适用于文本分类，目前文本分类方面的研究学者多数是使用的本算法来完成的文本情感分类的任务，因此在本课题中，也是用这种算法来完成迁移学习任务。</w:t>
      </w:r>
    </w:p>
    <w:p w:rsidR="00FF36D4" w:rsidRPr="00F75DBA" w:rsidRDefault="00FF36D4" w:rsidP="00FF36D4"/>
    <w:p w:rsidR="00FF36D4" w:rsidRDefault="00FF36D4" w:rsidP="00FF36D4"/>
    <w:p w:rsidR="00FF36D4" w:rsidRPr="00FF36D4" w:rsidRDefault="00FF36D4" w:rsidP="00FF36D4"/>
    <w:p w:rsidR="00FF36D4" w:rsidRDefault="00FF36D4" w:rsidP="00FF36D4">
      <w:pPr>
        <w:pStyle w:val="1"/>
        <w:spacing w:before="312" w:after="312"/>
      </w:pPr>
      <w:bookmarkStart w:id="61" w:name="_Toc41032181"/>
      <w:r>
        <w:t xml:space="preserve">7 </w:t>
      </w:r>
      <w:r>
        <w:rPr>
          <w:rFonts w:hint="eastAsia"/>
        </w:rPr>
        <w:t>总结与展望</w:t>
      </w:r>
      <w:bookmarkEnd w:id="61"/>
    </w:p>
    <w:p w:rsidR="00944A3A" w:rsidRDefault="00944A3A" w:rsidP="00A24914">
      <w:pPr>
        <w:spacing w:line="360" w:lineRule="auto"/>
        <w:rPr>
          <w:rFonts w:ascii="宋体" w:hAnsi="宋体"/>
          <w:sz w:val="24"/>
          <w:szCs w:val="24"/>
        </w:rPr>
      </w:pPr>
      <w:r>
        <w:rPr>
          <w:rFonts w:ascii="宋体" w:hAnsi="宋体" w:hint="eastAsia"/>
          <w:sz w:val="24"/>
          <w:szCs w:val="24"/>
        </w:rPr>
        <w:t>出现的问题</w:t>
      </w:r>
    </w:p>
    <w:p w:rsidR="00944A3A" w:rsidRDefault="00944A3A" w:rsidP="00A24914">
      <w:pPr>
        <w:spacing w:line="360" w:lineRule="auto"/>
        <w:rPr>
          <w:rFonts w:ascii="宋体" w:hAnsi="宋体"/>
          <w:sz w:val="24"/>
          <w:szCs w:val="24"/>
        </w:rPr>
      </w:pPr>
    </w:p>
    <w:p w:rsidR="00FF36D4" w:rsidRDefault="00944A3A" w:rsidP="00A24914">
      <w:pPr>
        <w:spacing w:line="360" w:lineRule="auto"/>
        <w:rPr>
          <w:rFonts w:ascii="宋体" w:hAnsi="宋体"/>
          <w:sz w:val="24"/>
          <w:szCs w:val="24"/>
        </w:rPr>
      </w:pPr>
      <w:r>
        <w:rPr>
          <w:rFonts w:ascii="宋体" w:hAnsi="宋体" w:hint="eastAsia"/>
          <w:sz w:val="24"/>
          <w:szCs w:val="24"/>
        </w:rPr>
        <w:t>1</w:t>
      </w:r>
      <w:r>
        <w:rPr>
          <w:rFonts w:ascii="宋体" w:hAnsi="宋体"/>
          <w:sz w:val="24"/>
          <w:szCs w:val="24"/>
        </w:rPr>
        <w:t xml:space="preserve"> </w:t>
      </w:r>
      <w:r>
        <w:rPr>
          <w:rFonts w:ascii="宋体" w:hAnsi="宋体" w:hint="eastAsia"/>
          <w:sz w:val="24"/>
          <w:szCs w:val="24"/>
        </w:rPr>
        <w:t>使用该算法分别对</w:t>
      </w:r>
      <w:proofErr w:type="gramStart"/>
      <w:r>
        <w:rPr>
          <w:rFonts w:ascii="宋体" w:hAnsi="宋体" w:hint="eastAsia"/>
          <w:sz w:val="24"/>
          <w:szCs w:val="24"/>
        </w:rPr>
        <w:t>源领域</w:t>
      </w:r>
      <w:proofErr w:type="gramEnd"/>
      <w:r>
        <w:rPr>
          <w:rFonts w:ascii="宋体" w:hAnsi="宋体" w:hint="eastAsia"/>
          <w:sz w:val="24"/>
          <w:szCs w:val="24"/>
        </w:rPr>
        <w:t>与目标领域中的词汇的T</w:t>
      </w:r>
      <w:r>
        <w:rPr>
          <w:rFonts w:ascii="宋体" w:hAnsi="宋体"/>
          <w:sz w:val="24"/>
          <w:szCs w:val="24"/>
        </w:rPr>
        <w:t>F-IDF</w:t>
      </w:r>
      <w:r>
        <w:rPr>
          <w:rFonts w:ascii="宋体" w:hAnsi="宋体" w:hint="eastAsia"/>
          <w:sz w:val="24"/>
          <w:szCs w:val="24"/>
        </w:rPr>
        <w:t>值进行计算，然后按照T</w:t>
      </w:r>
      <w:r>
        <w:rPr>
          <w:rFonts w:ascii="宋体" w:hAnsi="宋体"/>
          <w:sz w:val="24"/>
          <w:szCs w:val="24"/>
        </w:rPr>
        <w:t>F-IDF</w:t>
      </w:r>
      <w:r>
        <w:rPr>
          <w:rFonts w:ascii="宋体" w:hAnsi="宋体" w:hint="eastAsia"/>
          <w:sz w:val="24"/>
          <w:szCs w:val="24"/>
        </w:rPr>
        <w:t>值由小到大进行排序。很容易发现，由于数据量较少，许多词汇的出现次数</w:t>
      </w:r>
      <w:r>
        <w:rPr>
          <w:rFonts w:hint="eastAsia"/>
          <w:sz w:val="24"/>
          <w:szCs w:val="24"/>
        </w:rPr>
        <w:t>比较少，以</w:t>
      </w:r>
      <w:r>
        <w:rPr>
          <w:rFonts w:hint="eastAsia"/>
          <w:sz w:val="24"/>
          <w:szCs w:val="24"/>
        </w:rPr>
        <w:t>1</w:t>
      </w:r>
      <w:r>
        <w:rPr>
          <w:rFonts w:hint="eastAsia"/>
          <w:sz w:val="24"/>
          <w:szCs w:val="24"/>
        </w:rPr>
        <w:t>为例，这些仅出现一次的词也只能在一个句子中出现，进而导致，这些词对应的</w:t>
      </w:r>
      <w:r>
        <w:rPr>
          <w:rFonts w:hint="eastAsia"/>
          <w:sz w:val="24"/>
          <w:szCs w:val="24"/>
        </w:rPr>
        <w:t>m</w:t>
      </w:r>
      <w:r>
        <w:rPr>
          <w:rFonts w:hint="eastAsia"/>
          <w:sz w:val="24"/>
          <w:szCs w:val="24"/>
        </w:rPr>
        <w:t>、</w:t>
      </w:r>
      <w:r>
        <w:rPr>
          <w:rFonts w:hint="eastAsia"/>
          <w:sz w:val="24"/>
          <w:szCs w:val="24"/>
        </w:rPr>
        <w:t>n</w:t>
      </w:r>
      <w:r>
        <w:rPr>
          <w:rFonts w:hint="eastAsia"/>
          <w:sz w:val="24"/>
          <w:szCs w:val="24"/>
        </w:rPr>
        <w:t>、</w:t>
      </w:r>
      <w:r>
        <w:rPr>
          <w:rFonts w:hint="eastAsia"/>
          <w:sz w:val="24"/>
          <w:szCs w:val="24"/>
        </w:rPr>
        <w:t>p</w:t>
      </w:r>
      <w:r>
        <w:rPr>
          <w:rFonts w:hint="eastAsia"/>
          <w:sz w:val="24"/>
          <w:szCs w:val="24"/>
        </w:rPr>
        <w:t>、</w:t>
      </w:r>
      <w:r>
        <w:rPr>
          <w:rFonts w:hint="eastAsia"/>
          <w:sz w:val="24"/>
          <w:szCs w:val="24"/>
        </w:rPr>
        <w:t>q</w:t>
      </w:r>
      <w:r>
        <w:rPr>
          <w:rFonts w:hint="eastAsia"/>
          <w:sz w:val="24"/>
          <w:szCs w:val="24"/>
        </w:rPr>
        <w:t>的值也都相同，那么最终计算的</w:t>
      </w:r>
      <w:r>
        <w:rPr>
          <w:rFonts w:hint="eastAsia"/>
          <w:sz w:val="24"/>
          <w:szCs w:val="24"/>
        </w:rPr>
        <w:t>T</w:t>
      </w:r>
      <w:r>
        <w:rPr>
          <w:sz w:val="24"/>
          <w:szCs w:val="24"/>
        </w:rPr>
        <w:t>F-IDF</w:t>
      </w:r>
      <w:proofErr w:type="gramStart"/>
      <w:r>
        <w:rPr>
          <w:rFonts w:hint="eastAsia"/>
          <w:sz w:val="24"/>
          <w:szCs w:val="24"/>
        </w:rPr>
        <w:t>值必然</w:t>
      </w:r>
      <w:proofErr w:type="gramEnd"/>
      <w:r>
        <w:rPr>
          <w:rFonts w:hint="eastAsia"/>
          <w:sz w:val="24"/>
          <w:szCs w:val="24"/>
        </w:rPr>
        <w:t>相同，这是影响最终模型分类精度的一个重要影响因素。但是，从另一种思路想，既然这类词的出现次数仅为</w:t>
      </w:r>
      <w:r>
        <w:rPr>
          <w:rFonts w:hint="eastAsia"/>
          <w:sz w:val="24"/>
          <w:szCs w:val="24"/>
        </w:rPr>
        <w:t>1</w:t>
      </w:r>
      <w:r>
        <w:rPr>
          <w:rFonts w:hint="eastAsia"/>
          <w:sz w:val="24"/>
          <w:szCs w:val="24"/>
        </w:rPr>
        <w:t>，那么这些</w:t>
      </w:r>
      <w:proofErr w:type="gramStart"/>
      <w:r>
        <w:rPr>
          <w:rFonts w:hint="eastAsia"/>
          <w:sz w:val="24"/>
          <w:szCs w:val="24"/>
        </w:rPr>
        <w:t>词必然</w:t>
      </w:r>
      <w:proofErr w:type="gramEnd"/>
      <w:r>
        <w:rPr>
          <w:rFonts w:hint="eastAsia"/>
          <w:sz w:val="24"/>
          <w:szCs w:val="24"/>
        </w:rPr>
        <w:t>对该领域的研究没有贡献价值，即这些</w:t>
      </w:r>
      <w:proofErr w:type="gramStart"/>
      <w:r>
        <w:rPr>
          <w:rFonts w:hint="eastAsia"/>
          <w:sz w:val="24"/>
          <w:szCs w:val="24"/>
        </w:rPr>
        <w:t>词必然</w:t>
      </w:r>
      <w:proofErr w:type="gramEnd"/>
      <w:r>
        <w:rPr>
          <w:rFonts w:hint="eastAsia"/>
          <w:sz w:val="24"/>
          <w:szCs w:val="24"/>
        </w:rPr>
        <w:t>不是特征词，因此可以放心的进行删除，排除在特征词的考虑之外，基于此分析，在对两个领域的特征词进行提取时，分别做了如下</w:t>
      </w:r>
      <w:r>
        <w:rPr>
          <w:rFonts w:hint="eastAsia"/>
          <w:sz w:val="24"/>
          <w:szCs w:val="24"/>
        </w:rPr>
        <w:lastRenderedPageBreak/>
        <w:t>操作。</w:t>
      </w:r>
      <w:r w:rsidR="00103031">
        <w:rPr>
          <w:rFonts w:hint="eastAsia"/>
          <w:sz w:val="24"/>
          <w:szCs w:val="24"/>
        </w:rPr>
        <w:t>（</w:t>
      </w:r>
      <w:r w:rsidR="00103031">
        <w:rPr>
          <w:rFonts w:hint="eastAsia"/>
          <w:sz w:val="24"/>
          <w:szCs w:val="24"/>
        </w:rPr>
        <w:t>4</w:t>
      </w:r>
      <w:r w:rsidR="00103031">
        <w:rPr>
          <w:sz w:val="24"/>
          <w:szCs w:val="24"/>
        </w:rPr>
        <w:t>.3</w:t>
      </w:r>
      <w:r w:rsidR="00103031">
        <w:rPr>
          <w:rFonts w:hint="eastAsia"/>
          <w:sz w:val="24"/>
          <w:szCs w:val="24"/>
        </w:rPr>
        <w:t>）</w:t>
      </w:r>
    </w:p>
    <w:p w:rsidR="00944A3A" w:rsidRDefault="00944A3A" w:rsidP="00A24914">
      <w:pPr>
        <w:spacing w:line="360" w:lineRule="auto"/>
        <w:rPr>
          <w:rFonts w:ascii="宋体" w:hAnsi="宋体"/>
          <w:sz w:val="24"/>
          <w:szCs w:val="24"/>
        </w:rPr>
      </w:pPr>
      <w:r>
        <w:rPr>
          <w:rFonts w:ascii="宋体" w:hAnsi="宋体" w:hint="eastAsia"/>
          <w:sz w:val="24"/>
          <w:szCs w:val="24"/>
        </w:rPr>
        <w:t>2</w:t>
      </w:r>
      <w:r>
        <w:rPr>
          <w:rFonts w:ascii="宋体" w:hAnsi="宋体"/>
          <w:sz w:val="24"/>
          <w:szCs w:val="24"/>
        </w:rPr>
        <w:t xml:space="preserve"> </w:t>
      </w:r>
      <w:r>
        <w:rPr>
          <w:rFonts w:ascii="宋体" w:hAnsi="宋体" w:hint="eastAsia"/>
          <w:sz w:val="24"/>
          <w:szCs w:val="24"/>
        </w:rPr>
        <w:t>停用词表中没有空格，导致空格的T</w:t>
      </w:r>
      <w:r>
        <w:rPr>
          <w:rFonts w:ascii="宋体" w:hAnsi="宋体"/>
          <w:sz w:val="24"/>
          <w:szCs w:val="24"/>
        </w:rPr>
        <w:t>F-IDF</w:t>
      </w:r>
      <w:r>
        <w:rPr>
          <w:rFonts w:ascii="宋体" w:hAnsi="宋体" w:hint="eastAsia"/>
          <w:sz w:val="24"/>
          <w:szCs w:val="24"/>
        </w:rPr>
        <w:t>最大，</w:t>
      </w:r>
      <w:r w:rsidR="0041097D">
        <w:rPr>
          <w:rFonts w:ascii="宋体" w:hAnsi="宋体" w:hint="eastAsia"/>
          <w:sz w:val="24"/>
          <w:szCs w:val="24"/>
        </w:rPr>
        <w:t>好在两个都有，可以作为枢纽特征</w:t>
      </w:r>
    </w:p>
    <w:p w:rsidR="00DF6848" w:rsidRDefault="00DF6848" w:rsidP="00A24914">
      <w:pPr>
        <w:spacing w:line="360" w:lineRule="auto"/>
        <w:rPr>
          <w:rFonts w:ascii="宋体" w:hAnsi="宋体"/>
          <w:sz w:val="24"/>
          <w:szCs w:val="24"/>
        </w:rPr>
      </w:pPr>
      <w:r>
        <w:rPr>
          <w:rFonts w:ascii="宋体" w:hAnsi="宋体" w:hint="eastAsia"/>
          <w:sz w:val="24"/>
          <w:szCs w:val="24"/>
        </w:rPr>
        <w:t>3</w:t>
      </w:r>
      <w:r>
        <w:rPr>
          <w:rFonts w:ascii="宋体" w:hAnsi="宋体"/>
          <w:sz w:val="24"/>
          <w:szCs w:val="24"/>
        </w:rPr>
        <w:t xml:space="preserve"> </w:t>
      </w:r>
      <w:r>
        <w:rPr>
          <w:rFonts w:ascii="宋体" w:hAnsi="宋体" w:hint="eastAsia"/>
          <w:sz w:val="24"/>
          <w:szCs w:val="24"/>
        </w:rPr>
        <w:t>部分字符超出解码范围的问题。</w:t>
      </w:r>
    </w:p>
    <w:p w:rsidR="00944A3A" w:rsidRDefault="00944A3A" w:rsidP="00A24914">
      <w:pPr>
        <w:spacing w:line="360" w:lineRule="auto"/>
        <w:rPr>
          <w:rFonts w:ascii="宋体" w:hAnsi="宋体"/>
          <w:sz w:val="24"/>
          <w:szCs w:val="24"/>
        </w:rPr>
      </w:pPr>
    </w:p>
    <w:p w:rsidR="00944A3A" w:rsidRDefault="00944A3A" w:rsidP="00A24914">
      <w:pPr>
        <w:spacing w:line="360" w:lineRule="auto"/>
        <w:rPr>
          <w:rFonts w:ascii="宋体" w:hAnsi="宋体"/>
          <w:sz w:val="24"/>
          <w:szCs w:val="24"/>
        </w:rPr>
      </w:pPr>
    </w:p>
    <w:p w:rsidR="00120FC6" w:rsidRDefault="00120FC6" w:rsidP="00A24914">
      <w:pPr>
        <w:spacing w:line="360" w:lineRule="auto"/>
        <w:rPr>
          <w:rFonts w:ascii="宋体" w:hAnsi="宋体"/>
          <w:sz w:val="24"/>
          <w:szCs w:val="24"/>
        </w:rPr>
      </w:pPr>
    </w:p>
    <w:p w:rsidR="00120FC6" w:rsidRDefault="00120FC6" w:rsidP="00A24914">
      <w:pPr>
        <w:spacing w:line="360" w:lineRule="auto"/>
        <w:rPr>
          <w:rFonts w:ascii="宋体" w:hAnsi="宋体"/>
          <w:sz w:val="24"/>
          <w:szCs w:val="24"/>
        </w:rPr>
      </w:pPr>
      <w:r>
        <w:rPr>
          <w:rFonts w:ascii="宋体" w:hAnsi="宋体" w:hint="eastAsia"/>
          <w:sz w:val="24"/>
          <w:szCs w:val="24"/>
        </w:rPr>
        <w:t>展望：</w:t>
      </w:r>
    </w:p>
    <w:p w:rsidR="00120FC6" w:rsidRDefault="00120FC6" w:rsidP="00A24914">
      <w:pPr>
        <w:spacing w:line="360" w:lineRule="auto"/>
        <w:rPr>
          <w:rFonts w:ascii="宋体" w:hAnsi="宋体"/>
          <w:sz w:val="24"/>
          <w:szCs w:val="24"/>
        </w:rPr>
      </w:pPr>
    </w:p>
    <w:p w:rsidR="00120FC6" w:rsidRDefault="00120FC6" w:rsidP="00A24914">
      <w:pPr>
        <w:spacing w:line="360" w:lineRule="auto"/>
        <w:rPr>
          <w:rFonts w:ascii="宋体" w:hAnsi="宋体"/>
          <w:sz w:val="24"/>
          <w:szCs w:val="24"/>
        </w:rPr>
      </w:pPr>
      <w:r>
        <w:rPr>
          <w:rFonts w:ascii="宋体" w:hAnsi="宋体" w:hint="eastAsia"/>
          <w:sz w:val="24"/>
          <w:szCs w:val="24"/>
        </w:rPr>
        <w:t>可进一步研究：</w:t>
      </w:r>
    </w:p>
    <w:p w:rsidR="00120FC6" w:rsidRPr="00FF36D4" w:rsidRDefault="00120FC6" w:rsidP="00A24914">
      <w:pPr>
        <w:spacing w:line="360" w:lineRule="auto"/>
        <w:rPr>
          <w:rFonts w:ascii="宋体" w:hAnsi="宋体"/>
          <w:sz w:val="24"/>
          <w:szCs w:val="24"/>
        </w:rPr>
        <w:sectPr w:rsidR="00120FC6" w:rsidRPr="00FF36D4" w:rsidSect="003D3F5D">
          <w:headerReference w:type="even" r:id="rId26"/>
          <w:headerReference w:type="default" r:id="rId27"/>
          <w:footerReference w:type="even" r:id="rId28"/>
          <w:footerReference w:type="default" r:id="rId29"/>
          <w:pgSz w:w="11906" w:h="16838" w:code="9"/>
          <w:pgMar w:top="1418" w:right="1701" w:bottom="1418" w:left="1701" w:header="851" w:footer="851" w:gutter="284"/>
          <w:pgNumType w:start="1"/>
          <w:cols w:space="425"/>
          <w:docGrid w:type="lines" w:linePitch="312"/>
        </w:sectPr>
      </w:pPr>
      <w:r>
        <w:rPr>
          <w:rFonts w:hint="eastAsia"/>
          <w:sz w:val="24"/>
          <w:szCs w:val="24"/>
        </w:rPr>
        <w:t>同时通过这两组数据发现另外一个有趣的现象，对于同样的字数（</w:t>
      </w:r>
      <w:proofErr w:type="gramStart"/>
      <w:r>
        <w:rPr>
          <w:rFonts w:hint="eastAsia"/>
          <w:sz w:val="24"/>
          <w:szCs w:val="24"/>
        </w:rPr>
        <w:t>源领域</w:t>
      </w:r>
      <w:proofErr w:type="gramEnd"/>
      <w:r>
        <w:rPr>
          <w:rFonts w:hint="eastAsia"/>
          <w:sz w:val="24"/>
          <w:szCs w:val="24"/>
        </w:rPr>
        <w:t>与目标领域每个句子的字数都是在</w:t>
      </w:r>
      <w:r>
        <w:rPr>
          <w:rFonts w:hint="eastAsia"/>
          <w:sz w:val="24"/>
          <w:szCs w:val="24"/>
        </w:rPr>
        <w:t>2</w:t>
      </w:r>
      <w:r>
        <w:rPr>
          <w:sz w:val="24"/>
          <w:szCs w:val="24"/>
        </w:rPr>
        <w:t>0</w:t>
      </w:r>
      <w:r>
        <w:rPr>
          <w:rFonts w:hint="eastAsia"/>
          <w:sz w:val="24"/>
          <w:szCs w:val="24"/>
        </w:rPr>
        <w:t>-</w:t>
      </w:r>
      <w:r>
        <w:rPr>
          <w:sz w:val="24"/>
          <w:szCs w:val="24"/>
        </w:rPr>
        <w:t>30</w:t>
      </w:r>
      <w:r>
        <w:rPr>
          <w:rFonts w:hint="eastAsia"/>
          <w:sz w:val="24"/>
          <w:szCs w:val="24"/>
        </w:rPr>
        <w:t>字之间）、同样的数据量、同样的</w:t>
      </w:r>
      <w:proofErr w:type="spellStart"/>
      <w:r>
        <w:rPr>
          <w:rFonts w:hint="eastAsia"/>
          <w:sz w:val="24"/>
          <w:szCs w:val="24"/>
        </w:rPr>
        <w:t>jieba</w:t>
      </w:r>
      <w:proofErr w:type="spellEnd"/>
      <w:r>
        <w:rPr>
          <w:rFonts w:hint="eastAsia"/>
          <w:sz w:val="24"/>
          <w:szCs w:val="24"/>
        </w:rPr>
        <w:t>分词工具和同样的停用词语表，新闻领域的分词结果总是比电</w:t>
      </w:r>
      <w:proofErr w:type="gramStart"/>
      <w:r>
        <w:rPr>
          <w:rFonts w:hint="eastAsia"/>
          <w:sz w:val="24"/>
          <w:szCs w:val="24"/>
        </w:rPr>
        <w:t>商领域</w:t>
      </w:r>
      <w:proofErr w:type="gramEnd"/>
      <w:r>
        <w:rPr>
          <w:rFonts w:hint="eastAsia"/>
          <w:sz w:val="24"/>
          <w:szCs w:val="24"/>
        </w:rPr>
        <w:t>的多，这也从另一个维度上说明了两个领域的文本在特点上有着较大的不同</w:t>
      </w:r>
      <w:r w:rsidR="00103031">
        <w:rPr>
          <w:rFonts w:hint="eastAsia"/>
          <w:sz w:val="24"/>
          <w:szCs w:val="24"/>
        </w:rPr>
        <w:t>（</w:t>
      </w:r>
      <w:r w:rsidR="00103031">
        <w:rPr>
          <w:rFonts w:hint="eastAsia"/>
          <w:sz w:val="24"/>
          <w:szCs w:val="24"/>
        </w:rPr>
        <w:t>3</w:t>
      </w:r>
      <w:r w:rsidR="00103031">
        <w:rPr>
          <w:sz w:val="24"/>
          <w:szCs w:val="24"/>
        </w:rPr>
        <w:t>.3.2</w:t>
      </w:r>
      <w:r w:rsidR="00103031">
        <w:rPr>
          <w:rFonts w:hint="eastAsia"/>
          <w:sz w:val="24"/>
          <w:szCs w:val="24"/>
        </w:rPr>
        <w:t>）</w:t>
      </w:r>
    </w:p>
    <w:p w:rsidR="008E6648" w:rsidRDefault="008E6648" w:rsidP="003D3F5D">
      <w:pPr>
        <w:spacing w:line="360" w:lineRule="auto"/>
        <w:rPr>
          <w:rFonts w:eastAsia="黑体"/>
          <w:b/>
          <w:bCs/>
          <w:sz w:val="28"/>
          <w:szCs w:val="28"/>
        </w:rPr>
        <w:sectPr w:rsidR="008E6648" w:rsidSect="00267CD4">
          <w:headerReference w:type="default" r:id="rId30"/>
          <w:pgSz w:w="11906" w:h="16838" w:code="9"/>
          <w:pgMar w:top="1418" w:right="1701" w:bottom="1418" w:left="1701" w:header="851" w:footer="851" w:gutter="284"/>
          <w:cols w:space="425"/>
          <w:docGrid w:type="lines" w:linePitch="312"/>
        </w:sectPr>
      </w:pPr>
    </w:p>
    <w:p w:rsidR="008E6648" w:rsidRDefault="008E6648" w:rsidP="00DF3300">
      <w:pPr>
        <w:pStyle w:val="ac"/>
        <w:spacing w:before="312" w:after="312"/>
        <w:rPr>
          <w:rFonts w:ascii="Times New Roman" w:hAnsi="Times New Roman"/>
        </w:rPr>
      </w:pPr>
      <w:bookmarkStart w:id="62" w:name="_Toc476657895"/>
      <w:bookmarkStart w:id="63" w:name="_Toc476662332"/>
      <w:bookmarkStart w:id="64" w:name="_Toc476854925"/>
      <w:bookmarkStart w:id="65" w:name="_Toc476855062"/>
      <w:bookmarkStart w:id="66" w:name="_Toc476855368"/>
      <w:bookmarkStart w:id="67" w:name="_Toc479031499"/>
      <w:bookmarkStart w:id="68" w:name="_Toc484392988"/>
      <w:bookmarkStart w:id="69" w:name="_Toc41032182"/>
      <w:r w:rsidRPr="00D26E6E">
        <w:rPr>
          <w:rFonts w:ascii="Times New Roman" w:hAnsi="Times New Roman"/>
        </w:rPr>
        <w:lastRenderedPageBreak/>
        <w:t>参考文献</w:t>
      </w:r>
      <w:bookmarkEnd w:id="62"/>
      <w:bookmarkEnd w:id="63"/>
      <w:bookmarkEnd w:id="64"/>
      <w:bookmarkEnd w:id="65"/>
      <w:bookmarkEnd w:id="66"/>
      <w:bookmarkEnd w:id="67"/>
      <w:bookmarkEnd w:id="68"/>
      <w:bookmarkEnd w:id="69"/>
    </w:p>
    <w:p w:rsidR="008E6648" w:rsidRPr="008B2098" w:rsidRDefault="008E6648" w:rsidP="008E6648">
      <w:pPr>
        <w:rPr>
          <w:color w:val="FF0000"/>
          <w:szCs w:val="21"/>
        </w:rPr>
      </w:pPr>
      <w:r w:rsidRPr="008B2098">
        <w:rPr>
          <w:rFonts w:hint="eastAsia"/>
          <w:color w:val="FF0000"/>
          <w:szCs w:val="21"/>
        </w:rPr>
        <w:t>专著：</w:t>
      </w:r>
      <w:r>
        <w:rPr>
          <w:rFonts w:hint="eastAsia"/>
          <w:color w:val="FF0000"/>
          <w:szCs w:val="21"/>
        </w:rPr>
        <w:t>[</w:t>
      </w:r>
      <w:r w:rsidRPr="008B2098">
        <w:rPr>
          <w:rFonts w:hint="eastAsia"/>
          <w:color w:val="FF0000"/>
          <w:szCs w:val="21"/>
        </w:rPr>
        <w:t>序号</w:t>
      </w:r>
      <w:r>
        <w:rPr>
          <w:rFonts w:hint="eastAsia"/>
          <w:color w:val="FF0000"/>
          <w:szCs w:val="21"/>
        </w:rPr>
        <w:t>]</w:t>
      </w:r>
      <w:r w:rsidRPr="008B2098">
        <w:rPr>
          <w:rFonts w:hint="eastAsia"/>
          <w:color w:val="FF0000"/>
          <w:szCs w:val="21"/>
        </w:rPr>
        <w:t xml:space="preserve"> </w:t>
      </w:r>
      <w:r w:rsidRPr="008B2098">
        <w:rPr>
          <w:rFonts w:hint="eastAsia"/>
          <w:color w:val="FF0000"/>
          <w:szCs w:val="21"/>
        </w:rPr>
        <w:t>编著者</w:t>
      </w:r>
      <w:r w:rsidRPr="008B2098">
        <w:rPr>
          <w:rFonts w:hint="eastAsia"/>
          <w:color w:val="FF0000"/>
          <w:szCs w:val="21"/>
        </w:rPr>
        <w:t>.</w:t>
      </w:r>
      <w:r>
        <w:rPr>
          <w:rFonts w:hint="eastAsia"/>
          <w:color w:val="FF0000"/>
          <w:szCs w:val="21"/>
        </w:rPr>
        <w:t xml:space="preserve"> </w:t>
      </w:r>
      <w:r w:rsidRPr="008B2098">
        <w:rPr>
          <w:rFonts w:hint="eastAsia"/>
          <w:color w:val="FF0000"/>
          <w:szCs w:val="21"/>
        </w:rPr>
        <w:t>书名</w:t>
      </w:r>
      <w:r w:rsidRPr="008B2098">
        <w:rPr>
          <w:rFonts w:hint="eastAsia"/>
          <w:color w:val="FF0000"/>
          <w:szCs w:val="21"/>
        </w:rPr>
        <w:t>[M].</w:t>
      </w:r>
      <w:r>
        <w:rPr>
          <w:rFonts w:hint="eastAsia"/>
          <w:color w:val="FF0000"/>
          <w:szCs w:val="21"/>
        </w:rPr>
        <w:t xml:space="preserve"> </w:t>
      </w:r>
      <w:r w:rsidRPr="008B2098">
        <w:rPr>
          <w:rFonts w:hint="eastAsia"/>
          <w:color w:val="FF0000"/>
          <w:szCs w:val="21"/>
        </w:rPr>
        <w:t>出版地</w:t>
      </w:r>
      <w:r>
        <w:rPr>
          <w:rFonts w:hint="eastAsia"/>
          <w:color w:val="FF0000"/>
          <w:szCs w:val="21"/>
        </w:rPr>
        <w:t xml:space="preserve">: </w:t>
      </w:r>
      <w:r w:rsidRPr="008B2098">
        <w:rPr>
          <w:rFonts w:hint="eastAsia"/>
          <w:color w:val="FF0000"/>
          <w:szCs w:val="21"/>
        </w:rPr>
        <w:t>出版社</w:t>
      </w:r>
      <w:r>
        <w:rPr>
          <w:rFonts w:hint="eastAsia"/>
          <w:color w:val="FF0000"/>
          <w:szCs w:val="21"/>
        </w:rPr>
        <w:t xml:space="preserve">, </w:t>
      </w:r>
      <w:r w:rsidRPr="008B2098">
        <w:rPr>
          <w:rFonts w:hint="eastAsia"/>
          <w:color w:val="FF0000"/>
          <w:szCs w:val="21"/>
        </w:rPr>
        <w:t>年代</w:t>
      </w:r>
      <w:r>
        <w:rPr>
          <w:rFonts w:hint="eastAsia"/>
          <w:color w:val="FF0000"/>
          <w:szCs w:val="21"/>
        </w:rPr>
        <w:t xml:space="preserve">, </w:t>
      </w:r>
      <w:r w:rsidRPr="008B2098">
        <w:rPr>
          <w:rFonts w:hint="eastAsia"/>
          <w:color w:val="FF0000"/>
          <w:szCs w:val="21"/>
        </w:rPr>
        <w:t>起止页码</w:t>
      </w:r>
    </w:p>
    <w:p w:rsidR="008E6648" w:rsidRPr="008B2098" w:rsidRDefault="008E6648" w:rsidP="008E6648">
      <w:pPr>
        <w:rPr>
          <w:color w:val="FF0000"/>
          <w:szCs w:val="21"/>
        </w:rPr>
      </w:pPr>
      <w:r w:rsidRPr="008B2098">
        <w:rPr>
          <w:rFonts w:hint="eastAsia"/>
          <w:color w:val="FF0000"/>
          <w:szCs w:val="21"/>
        </w:rPr>
        <w:t>期刊论文：</w:t>
      </w:r>
      <w:r>
        <w:rPr>
          <w:rFonts w:hint="eastAsia"/>
          <w:color w:val="FF0000"/>
          <w:szCs w:val="21"/>
        </w:rPr>
        <w:t>[</w:t>
      </w:r>
      <w:r w:rsidRPr="008B2098">
        <w:rPr>
          <w:rFonts w:hint="eastAsia"/>
          <w:color w:val="FF0000"/>
          <w:szCs w:val="21"/>
        </w:rPr>
        <w:t>序号</w:t>
      </w:r>
      <w:r>
        <w:rPr>
          <w:rFonts w:hint="eastAsia"/>
          <w:color w:val="FF0000"/>
          <w:szCs w:val="21"/>
        </w:rPr>
        <w:t xml:space="preserve">] </w:t>
      </w:r>
      <w:r w:rsidRPr="008B2098">
        <w:rPr>
          <w:rFonts w:hint="eastAsia"/>
          <w:color w:val="FF0000"/>
          <w:szCs w:val="21"/>
        </w:rPr>
        <w:t>作者</w:t>
      </w:r>
      <w:r w:rsidRPr="008B2098">
        <w:rPr>
          <w:rFonts w:hint="eastAsia"/>
          <w:color w:val="FF0000"/>
          <w:szCs w:val="21"/>
        </w:rPr>
        <w:t>.</w:t>
      </w:r>
      <w:r>
        <w:rPr>
          <w:rFonts w:hint="eastAsia"/>
          <w:color w:val="FF0000"/>
          <w:szCs w:val="21"/>
        </w:rPr>
        <w:t xml:space="preserve"> </w:t>
      </w:r>
      <w:r w:rsidRPr="008B2098">
        <w:rPr>
          <w:rFonts w:hint="eastAsia"/>
          <w:color w:val="FF0000"/>
          <w:szCs w:val="21"/>
        </w:rPr>
        <w:t>论文题目</w:t>
      </w:r>
      <w:r w:rsidRPr="008B2098">
        <w:rPr>
          <w:rFonts w:hint="eastAsia"/>
          <w:color w:val="FF0000"/>
          <w:szCs w:val="21"/>
        </w:rPr>
        <w:t>[J]</w:t>
      </w:r>
      <w:r>
        <w:rPr>
          <w:rFonts w:hint="eastAsia"/>
          <w:color w:val="FF0000"/>
          <w:szCs w:val="21"/>
        </w:rPr>
        <w:t xml:space="preserve">. </w:t>
      </w:r>
      <w:r w:rsidRPr="008B2098">
        <w:rPr>
          <w:rFonts w:hint="eastAsia"/>
          <w:color w:val="FF0000"/>
          <w:szCs w:val="21"/>
        </w:rPr>
        <w:t>期刊名称</w:t>
      </w:r>
      <w:r>
        <w:rPr>
          <w:rFonts w:hint="eastAsia"/>
          <w:color w:val="FF0000"/>
          <w:szCs w:val="21"/>
        </w:rPr>
        <w:t xml:space="preserve">, </w:t>
      </w:r>
      <w:r w:rsidRPr="008B2098">
        <w:rPr>
          <w:rFonts w:hint="eastAsia"/>
          <w:color w:val="FF0000"/>
          <w:szCs w:val="21"/>
        </w:rPr>
        <w:t>年度</w:t>
      </w:r>
      <w:r>
        <w:rPr>
          <w:rFonts w:hint="eastAsia"/>
          <w:color w:val="FF0000"/>
          <w:szCs w:val="21"/>
        </w:rPr>
        <w:t xml:space="preserve">, </w:t>
      </w:r>
      <w:r w:rsidRPr="008B2098">
        <w:rPr>
          <w:rFonts w:hint="eastAsia"/>
          <w:color w:val="FF0000"/>
          <w:szCs w:val="21"/>
        </w:rPr>
        <w:t>卷</w:t>
      </w:r>
      <w:r>
        <w:rPr>
          <w:rFonts w:hint="eastAsia"/>
          <w:color w:val="FF0000"/>
          <w:szCs w:val="21"/>
        </w:rPr>
        <w:t>(</w:t>
      </w:r>
      <w:r w:rsidRPr="008B2098">
        <w:rPr>
          <w:rFonts w:hint="eastAsia"/>
          <w:color w:val="FF0000"/>
          <w:szCs w:val="21"/>
        </w:rPr>
        <w:t>期</w:t>
      </w:r>
      <w:r>
        <w:rPr>
          <w:rFonts w:hint="eastAsia"/>
          <w:color w:val="FF0000"/>
          <w:szCs w:val="21"/>
        </w:rPr>
        <w:t xml:space="preserve">): </w:t>
      </w:r>
      <w:r w:rsidRPr="008B2098">
        <w:rPr>
          <w:rFonts w:hint="eastAsia"/>
          <w:color w:val="FF0000"/>
          <w:szCs w:val="21"/>
        </w:rPr>
        <w:t>起止页码</w:t>
      </w:r>
    </w:p>
    <w:p w:rsidR="008E6648" w:rsidRDefault="008E6648" w:rsidP="008E6648">
      <w:pPr>
        <w:rPr>
          <w:color w:val="FF0000"/>
          <w:szCs w:val="21"/>
        </w:rPr>
      </w:pPr>
      <w:r w:rsidRPr="008B2098">
        <w:rPr>
          <w:rFonts w:hint="eastAsia"/>
          <w:color w:val="FF0000"/>
          <w:szCs w:val="21"/>
        </w:rPr>
        <w:t>学位论文：</w:t>
      </w:r>
      <w:r>
        <w:rPr>
          <w:rFonts w:hint="eastAsia"/>
          <w:color w:val="FF0000"/>
          <w:szCs w:val="21"/>
        </w:rPr>
        <w:t>[</w:t>
      </w:r>
      <w:r w:rsidRPr="008B2098">
        <w:rPr>
          <w:rFonts w:hint="eastAsia"/>
          <w:color w:val="FF0000"/>
          <w:szCs w:val="21"/>
        </w:rPr>
        <w:t>序号</w:t>
      </w:r>
      <w:r>
        <w:rPr>
          <w:rFonts w:hint="eastAsia"/>
          <w:color w:val="FF0000"/>
          <w:szCs w:val="21"/>
        </w:rPr>
        <w:t xml:space="preserve">] </w:t>
      </w:r>
      <w:r w:rsidRPr="008B2098">
        <w:rPr>
          <w:rFonts w:hint="eastAsia"/>
          <w:color w:val="FF0000"/>
          <w:szCs w:val="21"/>
        </w:rPr>
        <w:t>作者</w:t>
      </w:r>
      <w:r w:rsidRPr="008B2098">
        <w:rPr>
          <w:rFonts w:hint="eastAsia"/>
          <w:color w:val="FF0000"/>
          <w:szCs w:val="21"/>
        </w:rPr>
        <w:t>.</w:t>
      </w:r>
      <w:r>
        <w:rPr>
          <w:rFonts w:hint="eastAsia"/>
          <w:color w:val="FF0000"/>
          <w:szCs w:val="21"/>
        </w:rPr>
        <w:t xml:space="preserve"> </w:t>
      </w:r>
      <w:r w:rsidRPr="008B2098">
        <w:rPr>
          <w:rFonts w:hint="eastAsia"/>
          <w:color w:val="FF0000"/>
          <w:szCs w:val="21"/>
        </w:rPr>
        <w:t>学位论文名称</w:t>
      </w:r>
      <w:r w:rsidRPr="008B2098">
        <w:rPr>
          <w:rFonts w:hint="eastAsia"/>
          <w:color w:val="FF0000"/>
          <w:szCs w:val="21"/>
        </w:rPr>
        <w:t>[D]</w:t>
      </w:r>
      <w:r>
        <w:rPr>
          <w:rFonts w:hint="eastAsia"/>
          <w:color w:val="FF0000"/>
          <w:szCs w:val="21"/>
        </w:rPr>
        <w:t xml:space="preserve">, </w:t>
      </w:r>
      <w:r>
        <w:rPr>
          <w:rFonts w:hint="eastAsia"/>
          <w:color w:val="FF0000"/>
          <w:szCs w:val="21"/>
        </w:rPr>
        <w:t>发表地</w:t>
      </w:r>
      <w:r>
        <w:rPr>
          <w:rFonts w:hint="eastAsia"/>
          <w:color w:val="FF0000"/>
          <w:szCs w:val="21"/>
        </w:rPr>
        <w:t xml:space="preserve">: </w:t>
      </w:r>
      <w:r>
        <w:rPr>
          <w:rFonts w:hint="eastAsia"/>
          <w:color w:val="FF0000"/>
          <w:szCs w:val="21"/>
        </w:rPr>
        <w:t>学位授予单位</w:t>
      </w:r>
      <w:r>
        <w:rPr>
          <w:rFonts w:hint="eastAsia"/>
          <w:color w:val="FF0000"/>
          <w:szCs w:val="21"/>
        </w:rPr>
        <w:t xml:space="preserve">, </w:t>
      </w:r>
      <w:r w:rsidRPr="008B2098">
        <w:rPr>
          <w:rFonts w:hint="eastAsia"/>
          <w:color w:val="FF0000"/>
          <w:szCs w:val="21"/>
        </w:rPr>
        <w:t>年度</w:t>
      </w:r>
    </w:p>
    <w:p w:rsidR="008E6648" w:rsidRPr="008B2098" w:rsidRDefault="008E6648" w:rsidP="008E6648">
      <w:pPr>
        <w:rPr>
          <w:color w:val="FF0000"/>
          <w:szCs w:val="21"/>
        </w:rPr>
      </w:pPr>
      <w:r>
        <w:rPr>
          <w:rFonts w:hint="eastAsia"/>
          <w:color w:val="FF0000"/>
          <w:szCs w:val="21"/>
        </w:rPr>
        <w:t>会议内容：</w:t>
      </w:r>
      <w:r>
        <w:rPr>
          <w:rFonts w:hint="eastAsia"/>
          <w:color w:val="FF0000"/>
          <w:szCs w:val="21"/>
        </w:rPr>
        <w:t>[</w:t>
      </w:r>
      <w:r w:rsidRPr="008B2098">
        <w:rPr>
          <w:rFonts w:hint="eastAsia"/>
          <w:color w:val="FF0000"/>
          <w:szCs w:val="21"/>
        </w:rPr>
        <w:t>序号</w:t>
      </w:r>
      <w:r>
        <w:rPr>
          <w:rFonts w:hint="eastAsia"/>
          <w:color w:val="FF0000"/>
          <w:szCs w:val="21"/>
        </w:rPr>
        <w:t xml:space="preserve">] </w:t>
      </w:r>
      <w:r w:rsidRPr="00CB2C5E">
        <w:rPr>
          <w:color w:val="FF0000"/>
          <w:szCs w:val="21"/>
        </w:rPr>
        <w:t>作者</w:t>
      </w:r>
      <w:r w:rsidRPr="00CB2C5E">
        <w:rPr>
          <w:color w:val="FF0000"/>
          <w:szCs w:val="21"/>
        </w:rPr>
        <w:t>.</w:t>
      </w:r>
      <w:r>
        <w:rPr>
          <w:rFonts w:hint="eastAsia"/>
          <w:color w:val="FF0000"/>
          <w:szCs w:val="21"/>
        </w:rPr>
        <w:t xml:space="preserve"> </w:t>
      </w:r>
      <w:r>
        <w:rPr>
          <w:rFonts w:hint="eastAsia"/>
          <w:color w:val="FF0000"/>
          <w:szCs w:val="21"/>
        </w:rPr>
        <w:t>论文</w:t>
      </w:r>
      <w:r w:rsidRPr="00CB2C5E">
        <w:rPr>
          <w:color w:val="FF0000"/>
          <w:szCs w:val="21"/>
        </w:rPr>
        <w:t>题</w:t>
      </w:r>
      <w:r>
        <w:rPr>
          <w:rFonts w:hint="eastAsia"/>
          <w:color w:val="FF0000"/>
          <w:szCs w:val="21"/>
        </w:rPr>
        <w:t>目</w:t>
      </w:r>
      <w:r w:rsidRPr="00CB2C5E">
        <w:rPr>
          <w:color w:val="FF0000"/>
          <w:szCs w:val="21"/>
        </w:rPr>
        <w:t>[</w:t>
      </w:r>
      <w:r>
        <w:rPr>
          <w:rFonts w:hint="eastAsia"/>
          <w:color w:val="FF0000"/>
          <w:szCs w:val="21"/>
        </w:rPr>
        <w:t>C</w:t>
      </w:r>
      <w:r w:rsidRPr="00CB2C5E">
        <w:rPr>
          <w:color w:val="FF0000"/>
          <w:szCs w:val="21"/>
        </w:rPr>
        <w:t>].</w:t>
      </w:r>
      <w:r>
        <w:rPr>
          <w:rFonts w:hint="eastAsia"/>
          <w:color w:val="FF0000"/>
          <w:szCs w:val="21"/>
        </w:rPr>
        <w:t xml:space="preserve"> </w:t>
      </w:r>
      <w:r>
        <w:rPr>
          <w:rFonts w:hint="eastAsia"/>
          <w:color w:val="FF0000"/>
          <w:szCs w:val="21"/>
        </w:rPr>
        <w:t>会议名称</w:t>
      </w:r>
      <w:r>
        <w:rPr>
          <w:rFonts w:hint="eastAsia"/>
          <w:color w:val="FF0000"/>
          <w:szCs w:val="21"/>
        </w:rPr>
        <w:t xml:space="preserve">, </w:t>
      </w:r>
      <w:r w:rsidRPr="00CB2C5E">
        <w:rPr>
          <w:color w:val="FF0000"/>
          <w:szCs w:val="21"/>
        </w:rPr>
        <w:t>出版年</w:t>
      </w:r>
      <w:r>
        <w:rPr>
          <w:rFonts w:hint="eastAsia"/>
          <w:color w:val="FF0000"/>
          <w:szCs w:val="21"/>
        </w:rPr>
        <w:t xml:space="preserve">, </w:t>
      </w:r>
      <w:r w:rsidRPr="00CB2C5E">
        <w:rPr>
          <w:color w:val="FF0000"/>
          <w:szCs w:val="21"/>
        </w:rPr>
        <w:t>起止页码</w:t>
      </w:r>
    </w:p>
    <w:p w:rsidR="008E6648" w:rsidRPr="002C405A" w:rsidRDefault="008E6648" w:rsidP="008E6648"/>
    <w:p w:rsidR="008E6648" w:rsidRDefault="008E6648" w:rsidP="008E6648">
      <w:pPr>
        <w:rPr>
          <w:szCs w:val="21"/>
        </w:rPr>
      </w:pPr>
      <w:r>
        <w:rPr>
          <w:rFonts w:hint="eastAsia"/>
          <w:szCs w:val="21"/>
        </w:rPr>
        <w:t>参考文献例子如下：</w:t>
      </w:r>
    </w:p>
    <w:p w:rsidR="008E6648" w:rsidRPr="008B2098" w:rsidRDefault="008E6648" w:rsidP="008E6648">
      <w:pPr>
        <w:rPr>
          <w:color w:val="FF0000"/>
          <w:szCs w:val="21"/>
        </w:rPr>
      </w:pPr>
      <w:r>
        <w:rPr>
          <w:rFonts w:hint="eastAsia"/>
          <w:color w:val="FF0000"/>
          <w:szCs w:val="21"/>
        </w:rPr>
        <w:t>[</w:t>
      </w:r>
      <w:r w:rsidRPr="008B2098">
        <w:rPr>
          <w:rFonts w:hint="eastAsia"/>
          <w:color w:val="FF0000"/>
          <w:szCs w:val="21"/>
        </w:rPr>
        <w:t>1</w:t>
      </w:r>
      <w:r>
        <w:rPr>
          <w:rFonts w:hint="eastAsia"/>
          <w:color w:val="FF0000"/>
          <w:szCs w:val="21"/>
        </w:rPr>
        <w:t xml:space="preserve">] </w:t>
      </w:r>
      <w:proofErr w:type="gramStart"/>
      <w:r w:rsidRPr="006318E8">
        <w:rPr>
          <w:color w:val="FF0000"/>
          <w:szCs w:val="21"/>
        </w:rPr>
        <w:t>王锡凡</w:t>
      </w:r>
      <w:proofErr w:type="gramEnd"/>
      <w:r w:rsidRPr="006318E8">
        <w:rPr>
          <w:color w:val="FF0000"/>
          <w:szCs w:val="21"/>
        </w:rPr>
        <w:t xml:space="preserve">. </w:t>
      </w:r>
      <w:r w:rsidRPr="006318E8">
        <w:rPr>
          <w:color w:val="FF0000"/>
          <w:szCs w:val="21"/>
        </w:rPr>
        <w:t>现代电力系统分析</w:t>
      </w:r>
      <w:r w:rsidRPr="006318E8">
        <w:rPr>
          <w:color w:val="FF0000"/>
          <w:szCs w:val="21"/>
        </w:rPr>
        <w:t xml:space="preserve">[M]. </w:t>
      </w:r>
      <w:r>
        <w:rPr>
          <w:rFonts w:hint="eastAsia"/>
          <w:color w:val="FF0000"/>
          <w:szCs w:val="21"/>
        </w:rPr>
        <w:t>北京</w:t>
      </w:r>
      <w:r>
        <w:rPr>
          <w:rFonts w:hint="eastAsia"/>
          <w:color w:val="FF0000"/>
          <w:szCs w:val="21"/>
        </w:rPr>
        <w:t xml:space="preserve">: </w:t>
      </w:r>
      <w:r w:rsidRPr="006318E8">
        <w:rPr>
          <w:color w:val="FF0000"/>
          <w:szCs w:val="21"/>
        </w:rPr>
        <w:t>科学出版社</w:t>
      </w:r>
      <w:r>
        <w:rPr>
          <w:color w:val="FF0000"/>
          <w:szCs w:val="21"/>
        </w:rPr>
        <w:t>, 2003</w:t>
      </w:r>
      <w:r>
        <w:rPr>
          <w:rFonts w:hint="eastAsia"/>
          <w:color w:val="FF0000"/>
          <w:szCs w:val="21"/>
        </w:rPr>
        <w:t xml:space="preserve">, </w:t>
      </w:r>
      <w:r w:rsidRPr="008B2098">
        <w:rPr>
          <w:rFonts w:hint="eastAsia"/>
          <w:color w:val="FF0000"/>
          <w:szCs w:val="21"/>
        </w:rPr>
        <w:t>14-15</w:t>
      </w:r>
      <w:r>
        <w:rPr>
          <w:rFonts w:hint="eastAsia"/>
          <w:color w:val="FF0000"/>
          <w:szCs w:val="21"/>
        </w:rPr>
        <w:t>.</w:t>
      </w:r>
    </w:p>
    <w:p w:rsidR="00EB7732" w:rsidRPr="00EB7732" w:rsidRDefault="008E6648" w:rsidP="00EB7732">
      <w:pPr>
        <w:rPr>
          <w:color w:val="FF0000"/>
          <w:szCs w:val="21"/>
        </w:rPr>
      </w:pPr>
      <w:r>
        <w:rPr>
          <w:rFonts w:hint="eastAsia"/>
          <w:color w:val="FF0000"/>
          <w:szCs w:val="21"/>
        </w:rPr>
        <w:t>[</w:t>
      </w:r>
      <w:r w:rsidRPr="008B2098">
        <w:rPr>
          <w:rFonts w:hint="eastAsia"/>
          <w:color w:val="FF0000"/>
          <w:szCs w:val="21"/>
        </w:rPr>
        <w:t>2</w:t>
      </w:r>
      <w:r>
        <w:rPr>
          <w:rFonts w:hint="eastAsia"/>
          <w:color w:val="FF0000"/>
          <w:szCs w:val="21"/>
        </w:rPr>
        <w:t xml:space="preserve">] </w:t>
      </w:r>
      <w:r w:rsidRPr="006318E8">
        <w:rPr>
          <w:color w:val="FF0000"/>
          <w:szCs w:val="21"/>
        </w:rPr>
        <w:t>丁明</w:t>
      </w:r>
      <w:r w:rsidRPr="006318E8">
        <w:rPr>
          <w:color w:val="FF0000"/>
          <w:szCs w:val="21"/>
        </w:rPr>
        <w:t xml:space="preserve">, </w:t>
      </w:r>
      <w:proofErr w:type="gramStart"/>
      <w:r w:rsidRPr="006318E8">
        <w:rPr>
          <w:color w:val="FF0000"/>
          <w:szCs w:val="21"/>
        </w:rPr>
        <w:t>李生虎</w:t>
      </w:r>
      <w:proofErr w:type="gramEnd"/>
      <w:r w:rsidRPr="006318E8">
        <w:rPr>
          <w:color w:val="FF0000"/>
          <w:szCs w:val="21"/>
        </w:rPr>
        <w:t xml:space="preserve">, </w:t>
      </w:r>
      <w:r w:rsidRPr="006318E8">
        <w:rPr>
          <w:color w:val="FF0000"/>
          <w:szCs w:val="21"/>
        </w:rPr>
        <w:t>黄凯</w:t>
      </w:r>
      <w:r w:rsidRPr="006318E8">
        <w:rPr>
          <w:color w:val="FF0000"/>
          <w:szCs w:val="21"/>
        </w:rPr>
        <w:t xml:space="preserve">. </w:t>
      </w:r>
      <w:r w:rsidRPr="006318E8">
        <w:rPr>
          <w:color w:val="FF0000"/>
          <w:szCs w:val="21"/>
        </w:rPr>
        <w:t>基于蒙特卡罗模拟的概率潮流计算</w:t>
      </w:r>
      <w:r w:rsidRPr="006318E8">
        <w:rPr>
          <w:color w:val="FF0000"/>
          <w:szCs w:val="21"/>
        </w:rPr>
        <w:t xml:space="preserve">[J]. </w:t>
      </w:r>
      <w:r w:rsidRPr="006318E8">
        <w:rPr>
          <w:color w:val="FF0000"/>
          <w:szCs w:val="21"/>
        </w:rPr>
        <w:t>电网技术</w:t>
      </w:r>
      <w:r w:rsidRPr="006318E8">
        <w:rPr>
          <w:color w:val="FF0000"/>
          <w:szCs w:val="21"/>
        </w:rPr>
        <w:t xml:space="preserve">, </w:t>
      </w:r>
      <w:r w:rsidRPr="00537622">
        <w:rPr>
          <w:color w:val="FF0000"/>
          <w:szCs w:val="21"/>
        </w:rPr>
        <w:t>2001</w:t>
      </w:r>
      <w:r>
        <w:rPr>
          <w:rFonts w:hint="eastAsia"/>
          <w:color w:val="FF0000"/>
          <w:szCs w:val="21"/>
        </w:rPr>
        <w:t xml:space="preserve">, </w:t>
      </w:r>
      <w:r w:rsidRPr="00537622">
        <w:rPr>
          <w:rFonts w:hint="eastAsia"/>
          <w:color w:val="FF0000"/>
          <w:szCs w:val="21"/>
        </w:rPr>
        <w:t>10</w:t>
      </w:r>
      <w:r w:rsidRPr="00537622">
        <w:rPr>
          <w:color w:val="FF0000"/>
          <w:szCs w:val="21"/>
        </w:rPr>
        <w:t>(11):</w:t>
      </w:r>
      <w:r w:rsidRPr="00537622">
        <w:rPr>
          <w:rFonts w:hint="eastAsia"/>
          <w:color w:val="FF0000"/>
          <w:szCs w:val="21"/>
        </w:rPr>
        <w:t xml:space="preserve"> </w:t>
      </w:r>
      <w:proofErr w:type="gramStart"/>
      <w:r w:rsidRPr="00537622">
        <w:rPr>
          <w:color w:val="FF0000"/>
          <w:szCs w:val="21"/>
        </w:rPr>
        <w:t>10-14</w:t>
      </w:r>
      <w:r w:rsidRPr="00CB2C5E">
        <w:rPr>
          <w:color w:val="0070C0"/>
          <w:szCs w:val="21"/>
        </w:rPr>
        <w:t>.</w:t>
      </w:r>
      <w:proofErr w:type="gramEnd"/>
      <w:r w:rsidR="00EB7732">
        <w:rPr>
          <w:color w:val="FF0000"/>
          <w:szCs w:val="21"/>
        </w:rPr>
        <w:t xml:space="preserve"> </w:t>
      </w:r>
    </w:p>
    <w:p w:rsidR="00EB7732" w:rsidRPr="00EB7732" w:rsidRDefault="00EB7732" w:rsidP="008E6648">
      <w:pPr>
        <w:rPr>
          <w:color w:val="FF0000"/>
          <w:szCs w:val="21"/>
        </w:rPr>
      </w:pPr>
    </w:p>
    <w:p w:rsidR="008E6648" w:rsidRPr="008D11F2" w:rsidRDefault="008E6648" w:rsidP="008E6648">
      <w:pPr>
        <w:rPr>
          <w:color w:val="FF0000"/>
          <w:szCs w:val="21"/>
        </w:rPr>
      </w:pPr>
      <w:r>
        <w:rPr>
          <w:rFonts w:hint="eastAsia"/>
          <w:color w:val="FF0000"/>
          <w:szCs w:val="21"/>
        </w:rPr>
        <w:t>[</w:t>
      </w:r>
      <w:r w:rsidRPr="008B2098">
        <w:rPr>
          <w:rFonts w:hint="eastAsia"/>
          <w:color w:val="FF0000"/>
          <w:szCs w:val="21"/>
        </w:rPr>
        <w:t>3</w:t>
      </w:r>
      <w:r>
        <w:rPr>
          <w:rFonts w:hint="eastAsia"/>
          <w:color w:val="FF0000"/>
          <w:szCs w:val="21"/>
        </w:rPr>
        <w:t xml:space="preserve">] </w:t>
      </w:r>
      <w:r w:rsidRPr="006318E8">
        <w:rPr>
          <w:color w:val="FF0000"/>
          <w:szCs w:val="21"/>
        </w:rPr>
        <w:t>郭靖</w:t>
      </w:r>
      <w:r w:rsidRPr="006318E8">
        <w:rPr>
          <w:color w:val="FF0000"/>
          <w:szCs w:val="21"/>
        </w:rPr>
        <w:t xml:space="preserve">. </w:t>
      </w:r>
      <w:r w:rsidRPr="006318E8">
        <w:rPr>
          <w:color w:val="FF0000"/>
          <w:szCs w:val="21"/>
        </w:rPr>
        <w:t>原对偶内点法及分枝定界法在无功优化中的应用</w:t>
      </w:r>
      <w:r w:rsidRPr="006318E8">
        <w:rPr>
          <w:color w:val="FF0000"/>
          <w:szCs w:val="21"/>
        </w:rPr>
        <w:t>[D].</w:t>
      </w:r>
      <w:r>
        <w:rPr>
          <w:rFonts w:hint="eastAsia"/>
          <w:color w:val="FF0000"/>
          <w:szCs w:val="21"/>
        </w:rPr>
        <w:t xml:space="preserve"> </w:t>
      </w:r>
      <w:r>
        <w:rPr>
          <w:rFonts w:hint="eastAsia"/>
          <w:color w:val="FF0000"/>
          <w:szCs w:val="21"/>
        </w:rPr>
        <w:t>济南</w:t>
      </w:r>
      <w:r>
        <w:rPr>
          <w:rFonts w:hint="eastAsia"/>
          <w:color w:val="FF0000"/>
          <w:szCs w:val="21"/>
        </w:rPr>
        <w:t xml:space="preserve">: </w:t>
      </w:r>
      <w:r w:rsidRPr="006318E8">
        <w:rPr>
          <w:color w:val="FF0000"/>
          <w:szCs w:val="21"/>
        </w:rPr>
        <w:t>山东大学</w:t>
      </w:r>
      <w:r w:rsidRPr="006318E8">
        <w:rPr>
          <w:color w:val="FF0000"/>
          <w:szCs w:val="21"/>
        </w:rPr>
        <w:t>, 2004.</w:t>
      </w:r>
    </w:p>
    <w:p w:rsidR="008E6648" w:rsidRDefault="008E6648" w:rsidP="008E6648">
      <w:pPr>
        <w:rPr>
          <w:szCs w:val="21"/>
        </w:rPr>
      </w:pPr>
      <w:r w:rsidRPr="00537622">
        <w:rPr>
          <w:rFonts w:hint="eastAsia"/>
          <w:color w:val="FF0000"/>
          <w:szCs w:val="21"/>
        </w:rPr>
        <w:t>[4]</w:t>
      </w:r>
      <w:r>
        <w:rPr>
          <w:rFonts w:hint="eastAsia"/>
          <w:szCs w:val="21"/>
        </w:rPr>
        <w:t xml:space="preserve"> </w:t>
      </w:r>
      <w:r w:rsidRPr="00537622">
        <w:rPr>
          <w:color w:val="FF0000"/>
          <w:szCs w:val="21"/>
        </w:rPr>
        <w:t>Li W, Yang G, Zhou Z, et al. Impact of the distributed photovoltaic on the current protection of 10kV distribution network[C]</w:t>
      </w:r>
      <w:r w:rsidRPr="00537622">
        <w:rPr>
          <w:rFonts w:hint="eastAsia"/>
          <w:color w:val="FF0000"/>
          <w:szCs w:val="21"/>
        </w:rPr>
        <w:t xml:space="preserve">. </w:t>
      </w:r>
      <w:r w:rsidRPr="00537622">
        <w:rPr>
          <w:color w:val="FF0000"/>
          <w:szCs w:val="21"/>
        </w:rPr>
        <w:t>Power and Energy Engineering Conference, 2014</w:t>
      </w:r>
      <w:r w:rsidRPr="00537622">
        <w:rPr>
          <w:rFonts w:hint="eastAsia"/>
          <w:color w:val="FF0000"/>
          <w:szCs w:val="21"/>
        </w:rPr>
        <w:t xml:space="preserve">, </w:t>
      </w:r>
      <w:r w:rsidRPr="00537622">
        <w:rPr>
          <w:color w:val="FF0000"/>
          <w:szCs w:val="21"/>
        </w:rPr>
        <w:t>1-4.</w:t>
      </w:r>
    </w:p>
    <w:p w:rsidR="008E6648" w:rsidRDefault="008E6648" w:rsidP="008E6648">
      <w:pPr>
        <w:rPr>
          <w:szCs w:val="21"/>
        </w:rPr>
      </w:pPr>
    </w:p>
    <w:p w:rsidR="008E6648" w:rsidRPr="00191F2F" w:rsidRDefault="008E6648" w:rsidP="008E6648">
      <w:pPr>
        <w:rPr>
          <w:szCs w:val="21"/>
        </w:rPr>
      </w:pPr>
      <w:r>
        <w:rPr>
          <w:rFonts w:hint="eastAsia"/>
          <w:szCs w:val="21"/>
        </w:rPr>
        <w:t>参考文献格式要求</w:t>
      </w:r>
    </w:p>
    <w:p w:rsidR="008E6648" w:rsidRDefault="008E6648" w:rsidP="008E6648">
      <w:pPr>
        <w:rPr>
          <w:color w:val="FF0000"/>
          <w:szCs w:val="21"/>
        </w:rPr>
      </w:pPr>
      <w:r w:rsidRPr="00881FB7">
        <w:rPr>
          <w:rFonts w:hint="eastAsia"/>
          <w:color w:val="FF0000"/>
          <w:szCs w:val="21"/>
        </w:rPr>
        <w:t>1</w:t>
      </w:r>
      <w:r w:rsidRPr="00881FB7">
        <w:rPr>
          <w:rFonts w:hint="eastAsia"/>
          <w:color w:val="FF0000"/>
          <w:szCs w:val="21"/>
        </w:rPr>
        <w:t>、</w:t>
      </w:r>
      <w:r w:rsidRPr="00191F2F">
        <w:rPr>
          <w:rFonts w:hint="eastAsia"/>
          <w:color w:val="FF0000"/>
          <w:szCs w:val="21"/>
        </w:rPr>
        <w:t>参考文献格式需要统一，其中</w:t>
      </w:r>
      <w:r w:rsidRPr="008037C8">
        <w:rPr>
          <w:rFonts w:hint="eastAsia"/>
          <w:b/>
          <w:color w:val="FF0000"/>
          <w:szCs w:val="21"/>
        </w:rPr>
        <w:t>所有标点符号</w:t>
      </w:r>
      <w:r>
        <w:rPr>
          <w:rFonts w:hint="eastAsia"/>
          <w:color w:val="FF0000"/>
          <w:szCs w:val="21"/>
        </w:rPr>
        <w:t>为半角，而且里边的标点符号后边加空格</w:t>
      </w:r>
      <w:r w:rsidRPr="00191F2F">
        <w:rPr>
          <w:rFonts w:hint="eastAsia"/>
          <w:color w:val="FF0000"/>
          <w:szCs w:val="21"/>
        </w:rPr>
        <w:t xml:space="preserve">. </w:t>
      </w:r>
    </w:p>
    <w:p w:rsidR="008E6648" w:rsidRDefault="008E6648" w:rsidP="008E6648">
      <w:pPr>
        <w:rPr>
          <w:color w:val="FF0000"/>
          <w:szCs w:val="21"/>
        </w:rPr>
      </w:pPr>
      <w:r>
        <w:rPr>
          <w:rFonts w:hint="eastAsia"/>
          <w:color w:val="FF0000"/>
          <w:szCs w:val="21"/>
        </w:rPr>
        <w:t>2</w:t>
      </w:r>
      <w:r>
        <w:rPr>
          <w:rFonts w:hint="eastAsia"/>
          <w:color w:val="FF0000"/>
          <w:szCs w:val="21"/>
        </w:rPr>
        <w:t>、</w:t>
      </w:r>
      <w:r w:rsidRPr="00ED2A78">
        <w:rPr>
          <w:rFonts w:hint="eastAsia"/>
          <w:color w:val="FF0000"/>
          <w:szCs w:val="21"/>
        </w:rPr>
        <w:t>参考文献</w:t>
      </w:r>
      <w:r>
        <w:rPr>
          <w:rFonts w:hint="eastAsia"/>
          <w:color w:val="FF0000"/>
          <w:szCs w:val="21"/>
        </w:rPr>
        <w:t>不要大量</w:t>
      </w:r>
      <w:r w:rsidRPr="00ED2A78">
        <w:rPr>
          <w:rFonts w:hint="eastAsia"/>
          <w:color w:val="FF0000"/>
          <w:szCs w:val="21"/>
        </w:rPr>
        <w:t>引用学</w:t>
      </w:r>
      <w:r>
        <w:rPr>
          <w:rFonts w:hint="eastAsia"/>
          <w:color w:val="FF0000"/>
          <w:szCs w:val="21"/>
        </w:rPr>
        <w:t>位</w:t>
      </w:r>
      <w:r w:rsidRPr="00ED2A78">
        <w:rPr>
          <w:rFonts w:hint="eastAsia"/>
          <w:color w:val="FF0000"/>
          <w:szCs w:val="21"/>
        </w:rPr>
        <w:t>论文</w:t>
      </w:r>
      <w:r w:rsidRPr="00ED2A78">
        <w:rPr>
          <w:rFonts w:hint="eastAsia"/>
          <w:color w:val="FF0000"/>
          <w:szCs w:val="21"/>
        </w:rPr>
        <w:t>[D]</w:t>
      </w:r>
      <w:r>
        <w:rPr>
          <w:rFonts w:hint="eastAsia"/>
          <w:color w:val="FF0000"/>
          <w:szCs w:val="21"/>
        </w:rPr>
        <w:t xml:space="preserve">, </w:t>
      </w:r>
      <w:r w:rsidRPr="00ED2A78">
        <w:rPr>
          <w:rFonts w:hint="eastAsia"/>
          <w:color w:val="FF0000"/>
          <w:szCs w:val="21"/>
        </w:rPr>
        <w:t>多引用近</w:t>
      </w:r>
      <w:r w:rsidRPr="00ED2A78">
        <w:rPr>
          <w:rFonts w:hint="eastAsia"/>
          <w:color w:val="FF0000"/>
          <w:szCs w:val="21"/>
        </w:rPr>
        <w:t>5</w:t>
      </w:r>
      <w:r w:rsidRPr="00ED2A78">
        <w:rPr>
          <w:rFonts w:hint="eastAsia"/>
          <w:color w:val="FF0000"/>
          <w:szCs w:val="21"/>
        </w:rPr>
        <w:t>年的成果论文</w:t>
      </w:r>
      <w:r>
        <w:rPr>
          <w:rFonts w:hint="eastAsia"/>
          <w:color w:val="FF0000"/>
          <w:szCs w:val="21"/>
        </w:rPr>
        <w:t xml:space="preserve">, </w:t>
      </w:r>
      <w:r w:rsidRPr="00ED2A78">
        <w:rPr>
          <w:rFonts w:hint="eastAsia"/>
          <w:color w:val="FF0000"/>
          <w:szCs w:val="21"/>
        </w:rPr>
        <w:t>尤其是</w:t>
      </w:r>
      <w:r w:rsidRPr="00ED2A78">
        <w:rPr>
          <w:rFonts w:hint="eastAsia"/>
          <w:color w:val="FF0000"/>
          <w:szCs w:val="21"/>
        </w:rPr>
        <w:t xml:space="preserve">16 </w:t>
      </w:r>
      <w:r w:rsidRPr="00ED2A78">
        <w:rPr>
          <w:rFonts w:hint="eastAsia"/>
          <w:color w:val="FF0000"/>
          <w:szCs w:val="21"/>
        </w:rPr>
        <w:t>、</w:t>
      </w:r>
      <w:r w:rsidRPr="00ED2A78">
        <w:rPr>
          <w:rFonts w:hint="eastAsia"/>
          <w:color w:val="FF0000"/>
          <w:szCs w:val="21"/>
        </w:rPr>
        <w:t>17</w:t>
      </w:r>
      <w:r w:rsidRPr="00ED2A78">
        <w:rPr>
          <w:rFonts w:hint="eastAsia"/>
          <w:color w:val="FF0000"/>
          <w:szCs w:val="21"/>
        </w:rPr>
        <w:t>年的论文</w:t>
      </w:r>
      <w:r w:rsidRPr="00ED2A78">
        <w:rPr>
          <w:color w:val="FF0000"/>
          <w:szCs w:val="21"/>
        </w:rPr>
        <w:t xml:space="preserve"> </w:t>
      </w:r>
    </w:p>
    <w:p w:rsidR="008E6648" w:rsidRDefault="008E6648" w:rsidP="008E6648">
      <w:pPr>
        <w:rPr>
          <w:color w:val="FF0000"/>
          <w:szCs w:val="21"/>
        </w:rPr>
      </w:pPr>
      <w:r>
        <w:rPr>
          <w:rFonts w:hint="eastAsia"/>
          <w:color w:val="FF0000"/>
          <w:szCs w:val="21"/>
        </w:rPr>
        <w:t>3</w:t>
      </w:r>
      <w:r>
        <w:rPr>
          <w:rFonts w:hint="eastAsia"/>
          <w:color w:val="FF0000"/>
          <w:szCs w:val="21"/>
        </w:rPr>
        <w:t>、作者</w:t>
      </w:r>
      <w:proofErr w:type="gramStart"/>
      <w:r>
        <w:rPr>
          <w:rFonts w:hint="eastAsia"/>
          <w:color w:val="FF0000"/>
          <w:szCs w:val="21"/>
        </w:rPr>
        <w:t>先写姓后</w:t>
      </w:r>
      <w:proofErr w:type="gramEnd"/>
      <w:r>
        <w:rPr>
          <w:rFonts w:hint="eastAsia"/>
          <w:color w:val="FF0000"/>
          <w:szCs w:val="21"/>
        </w:rPr>
        <w:t>写名，名字简写后面</w:t>
      </w:r>
      <w:proofErr w:type="gramStart"/>
      <w:r>
        <w:rPr>
          <w:rFonts w:hint="eastAsia"/>
          <w:color w:val="FF0000"/>
          <w:szCs w:val="21"/>
        </w:rPr>
        <w:t>不</w:t>
      </w:r>
      <w:proofErr w:type="gramEnd"/>
      <w:r>
        <w:rPr>
          <w:rFonts w:hint="eastAsia"/>
          <w:color w:val="FF0000"/>
          <w:szCs w:val="21"/>
        </w:rPr>
        <w:t>加点。例如</w:t>
      </w:r>
      <w:r>
        <w:rPr>
          <w:rFonts w:hint="eastAsia"/>
          <w:color w:val="FF0000"/>
          <w:szCs w:val="21"/>
        </w:rPr>
        <w:t xml:space="preserve"> Huang Q X, </w:t>
      </w:r>
    </w:p>
    <w:p w:rsidR="008E6648" w:rsidRDefault="008E6648" w:rsidP="008E6648">
      <w:pPr>
        <w:rPr>
          <w:color w:val="FF0000"/>
          <w:szCs w:val="21"/>
        </w:rPr>
      </w:pPr>
      <w:r>
        <w:rPr>
          <w:rFonts w:hint="eastAsia"/>
          <w:color w:val="FF0000"/>
          <w:szCs w:val="21"/>
        </w:rPr>
        <w:t>4</w:t>
      </w:r>
      <w:r>
        <w:rPr>
          <w:rFonts w:hint="eastAsia"/>
          <w:color w:val="FF0000"/>
          <w:szCs w:val="21"/>
        </w:rPr>
        <w:t>、参考文献的类型一定检查仔细，</w:t>
      </w:r>
      <w:r>
        <w:rPr>
          <w:rFonts w:hint="eastAsia"/>
          <w:color w:val="FF0000"/>
          <w:szCs w:val="21"/>
        </w:rPr>
        <w:t>[J]</w:t>
      </w:r>
      <w:r>
        <w:rPr>
          <w:rFonts w:hint="eastAsia"/>
          <w:color w:val="FF0000"/>
          <w:szCs w:val="21"/>
        </w:rPr>
        <w:t>、</w:t>
      </w:r>
      <w:r>
        <w:rPr>
          <w:rFonts w:hint="eastAsia"/>
          <w:color w:val="FF0000"/>
          <w:szCs w:val="21"/>
        </w:rPr>
        <w:t>[C]</w:t>
      </w:r>
      <w:r>
        <w:rPr>
          <w:rFonts w:hint="eastAsia"/>
          <w:color w:val="FF0000"/>
          <w:szCs w:val="21"/>
        </w:rPr>
        <w:t>等</w:t>
      </w:r>
    </w:p>
    <w:p w:rsidR="008E6648" w:rsidRPr="00537622" w:rsidRDefault="008E6648" w:rsidP="008E6648">
      <w:pPr>
        <w:rPr>
          <w:szCs w:val="21"/>
        </w:rPr>
      </w:pPr>
      <w:r w:rsidRPr="00537622">
        <w:rPr>
          <w:rFonts w:hint="eastAsia"/>
          <w:szCs w:val="21"/>
        </w:rPr>
        <w:t>5</w:t>
      </w:r>
      <w:r w:rsidRPr="00537622">
        <w:rPr>
          <w:rFonts w:hint="eastAsia"/>
          <w:szCs w:val="21"/>
        </w:rPr>
        <w:t>、参考文献作者</w:t>
      </w:r>
      <w:r>
        <w:rPr>
          <w:rFonts w:hint="eastAsia"/>
          <w:szCs w:val="21"/>
        </w:rPr>
        <w:t>多于</w:t>
      </w:r>
      <w:r w:rsidRPr="00537622">
        <w:rPr>
          <w:rFonts w:hint="eastAsia"/>
          <w:szCs w:val="21"/>
        </w:rPr>
        <w:t>三人时，</w:t>
      </w:r>
      <w:r>
        <w:rPr>
          <w:rFonts w:hint="eastAsia"/>
          <w:szCs w:val="21"/>
        </w:rPr>
        <w:t>列出前三位作者，后面几位</w:t>
      </w:r>
      <w:r w:rsidRPr="00537622">
        <w:rPr>
          <w:rFonts w:hint="eastAsia"/>
          <w:szCs w:val="21"/>
        </w:rPr>
        <w:t>用“等”字</w:t>
      </w:r>
      <w:r>
        <w:rPr>
          <w:rFonts w:hint="eastAsia"/>
          <w:szCs w:val="21"/>
        </w:rPr>
        <w:t>(</w:t>
      </w:r>
      <w:r>
        <w:rPr>
          <w:rFonts w:hint="eastAsia"/>
          <w:szCs w:val="21"/>
        </w:rPr>
        <w:t>英文使用</w:t>
      </w:r>
      <w:r>
        <w:rPr>
          <w:rFonts w:hint="eastAsia"/>
          <w:szCs w:val="21"/>
        </w:rPr>
        <w:t>et al)</w:t>
      </w:r>
      <w:r w:rsidRPr="00537622">
        <w:rPr>
          <w:rFonts w:hint="eastAsia"/>
          <w:szCs w:val="21"/>
        </w:rPr>
        <w:t>代替</w:t>
      </w:r>
      <w:r>
        <w:rPr>
          <w:rFonts w:hint="eastAsia"/>
          <w:szCs w:val="21"/>
        </w:rPr>
        <w:t>；如“张三</w:t>
      </w:r>
      <w:r>
        <w:rPr>
          <w:rFonts w:hint="eastAsia"/>
          <w:szCs w:val="21"/>
        </w:rPr>
        <w:t xml:space="preserve">, </w:t>
      </w:r>
      <w:r>
        <w:rPr>
          <w:rFonts w:hint="eastAsia"/>
          <w:szCs w:val="21"/>
        </w:rPr>
        <w:t>李四</w:t>
      </w:r>
      <w:r>
        <w:rPr>
          <w:rFonts w:hint="eastAsia"/>
          <w:szCs w:val="21"/>
        </w:rPr>
        <w:t xml:space="preserve">, </w:t>
      </w:r>
      <w:r>
        <w:rPr>
          <w:rFonts w:hint="eastAsia"/>
          <w:szCs w:val="21"/>
        </w:rPr>
        <w:t>王五</w:t>
      </w:r>
      <w:r>
        <w:rPr>
          <w:rFonts w:hint="eastAsia"/>
          <w:szCs w:val="21"/>
        </w:rPr>
        <w:t xml:space="preserve">, </w:t>
      </w:r>
      <w:r>
        <w:rPr>
          <w:rFonts w:hint="eastAsia"/>
          <w:szCs w:val="21"/>
        </w:rPr>
        <w:t>赵六</w:t>
      </w:r>
      <w:r>
        <w:rPr>
          <w:rFonts w:hint="eastAsia"/>
          <w:szCs w:val="21"/>
        </w:rPr>
        <w:t>.</w:t>
      </w:r>
      <w:r>
        <w:rPr>
          <w:rFonts w:hint="eastAsia"/>
          <w:szCs w:val="21"/>
        </w:rPr>
        <w:t>”写成</w:t>
      </w:r>
      <w:r>
        <w:rPr>
          <w:rFonts w:hint="eastAsia"/>
          <w:szCs w:val="21"/>
        </w:rPr>
        <w:t xml:space="preserve"> </w:t>
      </w:r>
      <w:r>
        <w:rPr>
          <w:rFonts w:hint="eastAsia"/>
          <w:szCs w:val="21"/>
        </w:rPr>
        <w:t>“张三</w:t>
      </w:r>
      <w:r>
        <w:rPr>
          <w:rFonts w:hint="eastAsia"/>
          <w:szCs w:val="21"/>
        </w:rPr>
        <w:t xml:space="preserve">, </w:t>
      </w:r>
      <w:r>
        <w:rPr>
          <w:rFonts w:hint="eastAsia"/>
          <w:szCs w:val="21"/>
        </w:rPr>
        <w:t>李四</w:t>
      </w:r>
      <w:r>
        <w:rPr>
          <w:rFonts w:hint="eastAsia"/>
          <w:szCs w:val="21"/>
        </w:rPr>
        <w:t xml:space="preserve">, </w:t>
      </w:r>
      <w:r>
        <w:rPr>
          <w:rFonts w:hint="eastAsia"/>
          <w:szCs w:val="21"/>
        </w:rPr>
        <w:t>王五</w:t>
      </w:r>
      <w:r>
        <w:rPr>
          <w:rFonts w:hint="eastAsia"/>
          <w:szCs w:val="21"/>
        </w:rPr>
        <w:t xml:space="preserve">, </w:t>
      </w:r>
      <w:r>
        <w:rPr>
          <w:rFonts w:hint="eastAsia"/>
          <w:szCs w:val="21"/>
        </w:rPr>
        <w:t>等</w:t>
      </w:r>
      <w:r>
        <w:rPr>
          <w:rFonts w:hint="eastAsia"/>
          <w:szCs w:val="21"/>
        </w:rPr>
        <w:t>.</w:t>
      </w:r>
      <w:r>
        <w:rPr>
          <w:rFonts w:hint="eastAsia"/>
          <w:szCs w:val="21"/>
        </w:rPr>
        <w:t>”</w:t>
      </w:r>
    </w:p>
    <w:p w:rsidR="00EB7732" w:rsidRPr="00B95A37" w:rsidRDefault="00EB7732" w:rsidP="00EB7732">
      <w:pPr>
        <w:numPr>
          <w:ilvl w:val="0"/>
          <w:numId w:val="4"/>
        </w:numPr>
        <w:rPr>
          <w:szCs w:val="21"/>
        </w:rPr>
      </w:pPr>
      <w:bookmarkStart w:id="70" w:name="_Ref36994893"/>
      <w:r w:rsidRPr="00B95A37">
        <w:rPr>
          <w:rFonts w:hint="eastAsia"/>
          <w:szCs w:val="21"/>
        </w:rPr>
        <w:t>魏晓聪</w:t>
      </w:r>
      <w:r w:rsidRPr="00B95A37">
        <w:rPr>
          <w:szCs w:val="21"/>
        </w:rPr>
        <w:t xml:space="preserve">, </w:t>
      </w:r>
      <w:r w:rsidRPr="00B95A37">
        <w:rPr>
          <w:rFonts w:hint="eastAsia"/>
          <w:szCs w:val="21"/>
        </w:rPr>
        <w:t>林鸿飞</w:t>
      </w:r>
      <w:r w:rsidRPr="00B95A37">
        <w:rPr>
          <w:rFonts w:hint="eastAsia"/>
          <w:szCs w:val="21"/>
        </w:rPr>
        <w:t>.</w:t>
      </w:r>
      <w:r w:rsidRPr="00B95A37">
        <w:rPr>
          <w:szCs w:val="21"/>
        </w:rPr>
        <w:t xml:space="preserve"> </w:t>
      </w:r>
      <w:r w:rsidRPr="00B95A37">
        <w:rPr>
          <w:rFonts w:hint="eastAsia"/>
          <w:szCs w:val="21"/>
        </w:rPr>
        <w:t>面向迁移学习的文本特征对齐算法</w:t>
      </w:r>
      <w:r w:rsidRPr="00B95A37">
        <w:rPr>
          <w:rFonts w:hint="eastAsia"/>
          <w:szCs w:val="21"/>
        </w:rPr>
        <w:t>[</w:t>
      </w:r>
      <w:r w:rsidRPr="00B95A37">
        <w:rPr>
          <w:szCs w:val="21"/>
        </w:rPr>
        <w:t>J]</w:t>
      </w:r>
      <w:r w:rsidRPr="00B95A37">
        <w:rPr>
          <w:rFonts w:hint="eastAsia"/>
          <w:szCs w:val="21"/>
        </w:rPr>
        <w:t>.</w:t>
      </w:r>
      <w:r w:rsidRPr="00B95A37">
        <w:rPr>
          <w:szCs w:val="21"/>
        </w:rPr>
        <w:t xml:space="preserve"> </w:t>
      </w:r>
      <w:r w:rsidRPr="00B95A37">
        <w:rPr>
          <w:szCs w:val="21"/>
        </w:rPr>
        <w:t>计算机工程</w:t>
      </w:r>
      <w:r w:rsidRPr="00B95A37">
        <w:rPr>
          <w:rFonts w:hint="eastAsia"/>
          <w:szCs w:val="21"/>
        </w:rPr>
        <w:t>,</w:t>
      </w:r>
      <w:r w:rsidRPr="00B95A37">
        <w:rPr>
          <w:szCs w:val="21"/>
        </w:rPr>
        <w:t xml:space="preserve"> 2017</w:t>
      </w:r>
      <w:r w:rsidRPr="00B95A37">
        <w:rPr>
          <w:rFonts w:hint="eastAsia"/>
          <w:szCs w:val="21"/>
        </w:rPr>
        <w:t>,</w:t>
      </w:r>
      <w:r w:rsidRPr="00B95A37">
        <w:rPr>
          <w:szCs w:val="21"/>
        </w:rPr>
        <w:t xml:space="preserve"> 43(2): 215-219</w:t>
      </w:r>
      <w:r w:rsidRPr="00B95A37">
        <w:rPr>
          <w:rFonts w:hint="eastAsia"/>
          <w:szCs w:val="21"/>
        </w:rPr>
        <w:t>,</w:t>
      </w:r>
      <w:r w:rsidRPr="00B95A37">
        <w:rPr>
          <w:szCs w:val="21"/>
        </w:rPr>
        <w:t xml:space="preserve"> 226</w:t>
      </w:r>
      <w:r w:rsidRPr="00B95A37">
        <w:rPr>
          <w:rFonts w:hint="eastAsia"/>
          <w:szCs w:val="21"/>
        </w:rPr>
        <w:t>.</w:t>
      </w:r>
      <w:bookmarkEnd w:id="70"/>
      <w:r w:rsidRPr="00B95A37">
        <w:rPr>
          <w:szCs w:val="21"/>
        </w:rPr>
        <w:t xml:space="preserve"> </w:t>
      </w:r>
    </w:p>
    <w:p w:rsidR="00FB2C0C" w:rsidRPr="00B95A37" w:rsidRDefault="00FB2C0C" w:rsidP="00EB7732">
      <w:pPr>
        <w:numPr>
          <w:ilvl w:val="0"/>
          <w:numId w:val="4"/>
        </w:numPr>
        <w:rPr>
          <w:szCs w:val="21"/>
        </w:rPr>
      </w:pPr>
      <w:bookmarkStart w:id="71" w:name="_Ref40634064"/>
      <w:proofErr w:type="spellStart"/>
      <w:r w:rsidRPr="00B95A37">
        <w:rPr>
          <w:szCs w:val="21"/>
        </w:rPr>
        <w:t>Turney</w:t>
      </w:r>
      <w:proofErr w:type="spellEnd"/>
      <w:r w:rsidRPr="00B95A37">
        <w:rPr>
          <w:szCs w:val="21"/>
        </w:rPr>
        <w:t xml:space="preserve"> P D, Littman M L. Measuring praise and criticism: Inference of semantic orientation from </w:t>
      </w:r>
      <w:proofErr w:type="gramStart"/>
      <w:r w:rsidRPr="00B95A37">
        <w:rPr>
          <w:szCs w:val="21"/>
        </w:rPr>
        <w:t>association[</w:t>
      </w:r>
      <w:proofErr w:type="gramEnd"/>
      <w:r w:rsidRPr="00B95A37">
        <w:rPr>
          <w:szCs w:val="21"/>
        </w:rPr>
        <w:t xml:space="preserve">J]. ACM Transactions on Information </w:t>
      </w:r>
      <w:proofErr w:type="gramStart"/>
      <w:r w:rsidRPr="00B95A37">
        <w:rPr>
          <w:szCs w:val="21"/>
        </w:rPr>
        <w:t>Systems(</w:t>
      </w:r>
      <w:proofErr w:type="gramEnd"/>
      <w:r w:rsidRPr="00B95A37">
        <w:rPr>
          <w:szCs w:val="21"/>
        </w:rPr>
        <w:t>TOIS), 2003, 21(4): 315-346.</w:t>
      </w:r>
      <w:bookmarkEnd w:id="71"/>
    </w:p>
    <w:p w:rsidR="00AA0259" w:rsidRDefault="00AA0259" w:rsidP="00AA0259">
      <w:pPr>
        <w:pStyle w:val="ae"/>
        <w:numPr>
          <w:ilvl w:val="0"/>
          <w:numId w:val="4"/>
        </w:numPr>
        <w:spacing w:line="360" w:lineRule="auto"/>
        <w:ind w:firstLineChars="0"/>
        <w:rPr>
          <w:szCs w:val="21"/>
        </w:rPr>
      </w:pPr>
      <w:bookmarkStart w:id="72" w:name="_Ref37178303"/>
      <w:proofErr w:type="spellStart"/>
      <w:r>
        <w:rPr>
          <w:rFonts w:hint="eastAsia"/>
          <w:szCs w:val="21"/>
        </w:rPr>
        <w:t>Galavotti</w:t>
      </w:r>
      <w:proofErr w:type="spellEnd"/>
      <w:r>
        <w:rPr>
          <w:rFonts w:hint="eastAsia"/>
          <w:szCs w:val="21"/>
        </w:rPr>
        <w:t xml:space="preserve"> L,</w:t>
      </w:r>
      <w:r>
        <w:rPr>
          <w:szCs w:val="21"/>
        </w:rPr>
        <w:t xml:space="preserve"> </w:t>
      </w:r>
      <w:proofErr w:type="spellStart"/>
      <w:r w:rsidRPr="001F2DF7">
        <w:rPr>
          <w:rFonts w:hint="eastAsia"/>
          <w:szCs w:val="21"/>
        </w:rPr>
        <w:t>Sebastiani</w:t>
      </w:r>
      <w:proofErr w:type="spellEnd"/>
      <w:r w:rsidRPr="001F2DF7">
        <w:rPr>
          <w:rFonts w:hint="eastAsia"/>
          <w:szCs w:val="21"/>
        </w:rPr>
        <w:t xml:space="preserve"> F</w:t>
      </w:r>
      <w:r>
        <w:rPr>
          <w:szCs w:val="21"/>
        </w:rPr>
        <w:t xml:space="preserve">, </w:t>
      </w:r>
      <w:r>
        <w:rPr>
          <w:rFonts w:hint="eastAsia"/>
          <w:szCs w:val="21"/>
        </w:rPr>
        <w:t>Simi M</w:t>
      </w:r>
      <w:r w:rsidRPr="001F2DF7">
        <w:rPr>
          <w:rFonts w:hint="eastAsia"/>
          <w:szCs w:val="21"/>
        </w:rPr>
        <w:t xml:space="preserve">. Experiments on the Use of Feature Selection and Negative Evidence in Automated Text Categorization[C]// Research &amp; Advanced Technology for Digital Libraries, European Conference, </w:t>
      </w:r>
      <w:proofErr w:type="spellStart"/>
      <w:r w:rsidRPr="001F2DF7">
        <w:rPr>
          <w:rFonts w:hint="eastAsia"/>
          <w:szCs w:val="21"/>
        </w:rPr>
        <w:t>Ecdl</w:t>
      </w:r>
      <w:proofErr w:type="spellEnd"/>
      <w:r w:rsidRPr="001F2DF7">
        <w:rPr>
          <w:rFonts w:hint="eastAsia"/>
          <w:szCs w:val="21"/>
        </w:rPr>
        <w:t>, Lisbon, Portugal, September. Springer-</w:t>
      </w:r>
      <w:proofErr w:type="spellStart"/>
      <w:r w:rsidRPr="001F2DF7">
        <w:rPr>
          <w:rFonts w:hint="eastAsia"/>
          <w:szCs w:val="21"/>
        </w:rPr>
        <w:t>Verlag</w:t>
      </w:r>
      <w:proofErr w:type="spellEnd"/>
      <w:r w:rsidRPr="001F2DF7">
        <w:rPr>
          <w:rFonts w:hint="eastAsia"/>
          <w:szCs w:val="21"/>
        </w:rPr>
        <w:t>, 2000.</w:t>
      </w:r>
      <w:bookmarkEnd w:id="72"/>
    </w:p>
    <w:p w:rsidR="00AA0259" w:rsidRDefault="00AA0259" w:rsidP="00AA0259">
      <w:pPr>
        <w:pStyle w:val="ae"/>
        <w:numPr>
          <w:ilvl w:val="0"/>
          <w:numId w:val="4"/>
        </w:numPr>
        <w:spacing w:line="360" w:lineRule="auto"/>
        <w:ind w:firstLineChars="0"/>
        <w:rPr>
          <w:szCs w:val="21"/>
        </w:rPr>
      </w:pPr>
      <w:proofErr w:type="spellStart"/>
      <w:r>
        <w:rPr>
          <w:rFonts w:hint="eastAsia"/>
          <w:szCs w:val="21"/>
        </w:rPr>
        <w:t>Mladenic</w:t>
      </w:r>
      <w:proofErr w:type="spellEnd"/>
      <w:r>
        <w:rPr>
          <w:rFonts w:hint="eastAsia"/>
          <w:szCs w:val="21"/>
        </w:rPr>
        <w:t xml:space="preserve"> D, Brank J, </w:t>
      </w:r>
      <w:proofErr w:type="spellStart"/>
      <w:r>
        <w:rPr>
          <w:rFonts w:hint="eastAsia"/>
          <w:szCs w:val="21"/>
        </w:rPr>
        <w:t>Grobelnik</w:t>
      </w:r>
      <w:proofErr w:type="spellEnd"/>
      <w:r>
        <w:rPr>
          <w:rFonts w:hint="eastAsia"/>
          <w:szCs w:val="21"/>
        </w:rPr>
        <w:t xml:space="preserve"> M</w:t>
      </w:r>
      <w:r w:rsidRPr="004D5389">
        <w:rPr>
          <w:rFonts w:hint="eastAsia"/>
          <w:szCs w:val="21"/>
        </w:rPr>
        <w:t>, et al. Feature selection using linear classifier weights: interaction with classification models[C]// SIGIR 2004: Proceedings of the 27th Annual International ACM SIGIR Conference on Research and Development in Information Retrieval, Sheffield, UK, July 25-29, 2004. ACM, 2004.</w:t>
      </w:r>
    </w:p>
    <w:p w:rsidR="00AA0259" w:rsidRDefault="00AA0259" w:rsidP="00AA0259">
      <w:pPr>
        <w:pStyle w:val="ae"/>
        <w:numPr>
          <w:ilvl w:val="0"/>
          <w:numId w:val="4"/>
        </w:numPr>
        <w:spacing w:line="360" w:lineRule="auto"/>
        <w:ind w:firstLineChars="0"/>
        <w:rPr>
          <w:szCs w:val="21"/>
        </w:rPr>
      </w:pPr>
      <w:r w:rsidRPr="004D5389">
        <w:rPr>
          <w:rFonts w:hint="eastAsia"/>
          <w:szCs w:val="21"/>
        </w:rPr>
        <w:t>林森</w:t>
      </w:r>
      <w:r w:rsidRPr="004D5389">
        <w:rPr>
          <w:rFonts w:hint="eastAsia"/>
          <w:szCs w:val="21"/>
        </w:rPr>
        <w:t xml:space="preserve">, </w:t>
      </w:r>
      <w:r w:rsidRPr="004D5389">
        <w:rPr>
          <w:rFonts w:hint="eastAsia"/>
          <w:szCs w:val="21"/>
        </w:rPr>
        <w:t>唐发根</w:t>
      </w:r>
      <w:r w:rsidRPr="004D5389">
        <w:rPr>
          <w:rFonts w:hint="eastAsia"/>
          <w:szCs w:val="21"/>
        </w:rPr>
        <w:t xml:space="preserve">. </w:t>
      </w:r>
      <w:r w:rsidRPr="004D5389">
        <w:rPr>
          <w:rFonts w:hint="eastAsia"/>
          <w:szCs w:val="21"/>
        </w:rPr>
        <w:t>基于</w:t>
      </w:r>
      <w:r w:rsidRPr="004D5389">
        <w:rPr>
          <w:rFonts w:hint="eastAsia"/>
          <w:szCs w:val="21"/>
        </w:rPr>
        <w:t>Log</w:t>
      </w:r>
      <w:r w:rsidRPr="004D5389">
        <w:rPr>
          <w:rFonts w:hint="eastAsia"/>
          <w:szCs w:val="21"/>
        </w:rPr>
        <w:t>似然比的特征选择算法</w:t>
      </w:r>
      <w:r w:rsidRPr="004D5389">
        <w:rPr>
          <w:rFonts w:hint="eastAsia"/>
          <w:szCs w:val="21"/>
        </w:rPr>
        <w:t xml:space="preserve">[J]. </w:t>
      </w:r>
      <w:r w:rsidRPr="004D5389">
        <w:rPr>
          <w:rFonts w:hint="eastAsia"/>
          <w:szCs w:val="21"/>
        </w:rPr>
        <w:t>计算机工程</w:t>
      </w:r>
      <w:r w:rsidRPr="004D5389">
        <w:rPr>
          <w:rFonts w:hint="eastAsia"/>
          <w:szCs w:val="21"/>
        </w:rPr>
        <w:t>, 2009(19):</w:t>
      </w:r>
      <w:r>
        <w:rPr>
          <w:szCs w:val="21"/>
        </w:rPr>
        <w:t xml:space="preserve"> </w:t>
      </w:r>
      <w:r w:rsidRPr="004D5389">
        <w:rPr>
          <w:rFonts w:hint="eastAsia"/>
          <w:szCs w:val="21"/>
        </w:rPr>
        <w:t>62-64+67.</w:t>
      </w:r>
    </w:p>
    <w:p w:rsidR="004C3FDD" w:rsidRDefault="004C3FDD" w:rsidP="004C3FDD">
      <w:pPr>
        <w:pStyle w:val="ae"/>
        <w:numPr>
          <w:ilvl w:val="0"/>
          <w:numId w:val="4"/>
        </w:numPr>
        <w:spacing w:line="360" w:lineRule="auto"/>
        <w:ind w:firstLineChars="0"/>
        <w:rPr>
          <w:szCs w:val="21"/>
        </w:rPr>
      </w:pPr>
      <w:bookmarkStart w:id="73" w:name="_Ref37177846"/>
      <w:r w:rsidRPr="001F2DF7">
        <w:rPr>
          <w:rFonts w:hint="eastAsia"/>
          <w:szCs w:val="21"/>
        </w:rPr>
        <w:lastRenderedPageBreak/>
        <w:t>杨凯峰</w:t>
      </w:r>
      <w:r w:rsidRPr="001F2DF7">
        <w:rPr>
          <w:rFonts w:hint="eastAsia"/>
          <w:szCs w:val="21"/>
        </w:rPr>
        <w:t xml:space="preserve">, </w:t>
      </w:r>
      <w:proofErr w:type="gramStart"/>
      <w:r w:rsidRPr="001F2DF7">
        <w:rPr>
          <w:rFonts w:hint="eastAsia"/>
          <w:szCs w:val="21"/>
        </w:rPr>
        <w:t>张毅坤</w:t>
      </w:r>
      <w:proofErr w:type="gramEnd"/>
      <w:r w:rsidRPr="001F2DF7">
        <w:rPr>
          <w:rFonts w:hint="eastAsia"/>
          <w:szCs w:val="21"/>
        </w:rPr>
        <w:t xml:space="preserve">, </w:t>
      </w:r>
      <w:r w:rsidRPr="001F2DF7">
        <w:rPr>
          <w:rFonts w:hint="eastAsia"/>
          <w:szCs w:val="21"/>
        </w:rPr>
        <w:t>李燕</w:t>
      </w:r>
      <w:r w:rsidRPr="001F2DF7">
        <w:rPr>
          <w:rFonts w:hint="eastAsia"/>
          <w:szCs w:val="21"/>
        </w:rPr>
        <w:t>. Feature Selection Method Based on Document Frequency%</w:t>
      </w:r>
      <w:r w:rsidRPr="001F2DF7">
        <w:rPr>
          <w:rFonts w:hint="eastAsia"/>
          <w:szCs w:val="21"/>
        </w:rPr>
        <w:t>基于文档频率的特征选择方法</w:t>
      </w:r>
      <w:r w:rsidRPr="001F2DF7">
        <w:rPr>
          <w:rFonts w:hint="eastAsia"/>
          <w:szCs w:val="21"/>
        </w:rPr>
        <w:t xml:space="preserve">[J]. </w:t>
      </w:r>
      <w:r w:rsidRPr="001F2DF7">
        <w:rPr>
          <w:rFonts w:hint="eastAsia"/>
          <w:szCs w:val="21"/>
        </w:rPr>
        <w:t>计算机工程</w:t>
      </w:r>
      <w:r w:rsidRPr="001F2DF7">
        <w:rPr>
          <w:rFonts w:hint="eastAsia"/>
          <w:szCs w:val="21"/>
        </w:rPr>
        <w:t>, 2010, 036(017):</w:t>
      </w:r>
      <w:r>
        <w:rPr>
          <w:szCs w:val="21"/>
        </w:rPr>
        <w:t xml:space="preserve"> </w:t>
      </w:r>
      <w:r w:rsidRPr="001F2DF7">
        <w:rPr>
          <w:rFonts w:hint="eastAsia"/>
          <w:szCs w:val="21"/>
        </w:rPr>
        <w:t>33-35,</w:t>
      </w:r>
      <w:r>
        <w:rPr>
          <w:szCs w:val="21"/>
        </w:rPr>
        <w:t xml:space="preserve"> </w:t>
      </w:r>
      <w:r w:rsidRPr="001F2DF7">
        <w:rPr>
          <w:rFonts w:hint="eastAsia"/>
          <w:szCs w:val="21"/>
        </w:rPr>
        <w:t>38.</w:t>
      </w:r>
      <w:bookmarkEnd w:id="73"/>
    </w:p>
    <w:p w:rsidR="004C3FDD" w:rsidRDefault="004C3FDD" w:rsidP="004C3FDD">
      <w:pPr>
        <w:pStyle w:val="ae"/>
        <w:numPr>
          <w:ilvl w:val="0"/>
          <w:numId w:val="4"/>
        </w:numPr>
        <w:spacing w:line="360" w:lineRule="auto"/>
        <w:ind w:firstLineChars="0"/>
        <w:rPr>
          <w:szCs w:val="21"/>
        </w:rPr>
      </w:pPr>
      <w:bookmarkStart w:id="74" w:name="_Ref37179619"/>
      <w:r w:rsidRPr="007832A2">
        <w:rPr>
          <w:rFonts w:hint="eastAsia"/>
          <w:szCs w:val="21"/>
        </w:rPr>
        <w:t>路永和</w:t>
      </w:r>
      <w:r w:rsidRPr="007832A2">
        <w:rPr>
          <w:rFonts w:hint="eastAsia"/>
          <w:szCs w:val="21"/>
        </w:rPr>
        <w:t xml:space="preserve">, </w:t>
      </w:r>
      <w:proofErr w:type="gramStart"/>
      <w:r w:rsidRPr="007832A2">
        <w:rPr>
          <w:rFonts w:hint="eastAsia"/>
          <w:szCs w:val="21"/>
        </w:rPr>
        <w:t>李焰锋</w:t>
      </w:r>
      <w:proofErr w:type="gramEnd"/>
      <w:r w:rsidRPr="007832A2">
        <w:rPr>
          <w:rFonts w:hint="eastAsia"/>
          <w:szCs w:val="21"/>
        </w:rPr>
        <w:t xml:space="preserve">. </w:t>
      </w:r>
      <w:r w:rsidRPr="007832A2">
        <w:rPr>
          <w:rFonts w:hint="eastAsia"/>
          <w:szCs w:val="21"/>
        </w:rPr>
        <w:t>改进</w:t>
      </w:r>
      <w:r w:rsidRPr="007832A2">
        <w:rPr>
          <w:rFonts w:hint="eastAsia"/>
          <w:szCs w:val="21"/>
        </w:rPr>
        <w:t>TF-IDF</w:t>
      </w:r>
      <w:r w:rsidRPr="007832A2">
        <w:rPr>
          <w:rFonts w:hint="eastAsia"/>
          <w:szCs w:val="21"/>
        </w:rPr>
        <w:t>算法的文本</w:t>
      </w:r>
      <w:proofErr w:type="gramStart"/>
      <w:r w:rsidRPr="007832A2">
        <w:rPr>
          <w:rFonts w:hint="eastAsia"/>
          <w:szCs w:val="21"/>
        </w:rPr>
        <w:t>特征项权值</w:t>
      </w:r>
      <w:proofErr w:type="gramEnd"/>
      <w:r w:rsidRPr="007832A2">
        <w:rPr>
          <w:rFonts w:hint="eastAsia"/>
          <w:szCs w:val="21"/>
        </w:rPr>
        <w:t>计算方法</w:t>
      </w:r>
      <w:r w:rsidRPr="007832A2">
        <w:rPr>
          <w:rFonts w:hint="eastAsia"/>
          <w:szCs w:val="21"/>
        </w:rPr>
        <w:t xml:space="preserve">[J]. </w:t>
      </w:r>
      <w:r w:rsidRPr="007832A2">
        <w:rPr>
          <w:rFonts w:hint="eastAsia"/>
          <w:szCs w:val="21"/>
        </w:rPr>
        <w:t>图书情报工作</w:t>
      </w:r>
      <w:r w:rsidRPr="007832A2">
        <w:rPr>
          <w:rFonts w:hint="eastAsia"/>
          <w:szCs w:val="21"/>
        </w:rPr>
        <w:t>, 2013(03):</w:t>
      </w:r>
      <w:r>
        <w:rPr>
          <w:szCs w:val="21"/>
        </w:rPr>
        <w:t xml:space="preserve"> </w:t>
      </w:r>
      <w:r w:rsidRPr="007832A2">
        <w:rPr>
          <w:rFonts w:hint="eastAsia"/>
          <w:szCs w:val="21"/>
        </w:rPr>
        <w:t>92-97.</w:t>
      </w:r>
      <w:bookmarkEnd w:id="74"/>
    </w:p>
    <w:p w:rsidR="002C78D7" w:rsidRPr="00E272AD" w:rsidRDefault="002C78D7" w:rsidP="002C78D7">
      <w:pPr>
        <w:pStyle w:val="ae"/>
        <w:numPr>
          <w:ilvl w:val="0"/>
          <w:numId w:val="4"/>
        </w:numPr>
        <w:spacing w:line="360" w:lineRule="auto"/>
        <w:ind w:firstLineChars="0"/>
        <w:rPr>
          <w:szCs w:val="21"/>
        </w:rPr>
      </w:pPr>
      <w:bookmarkStart w:id="75" w:name="_Ref37181351"/>
      <w:proofErr w:type="gramStart"/>
      <w:r w:rsidRPr="00E272AD">
        <w:rPr>
          <w:szCs w:val="21"/>
        </w:rPr>
        <w:t>曹鲁慧</w:t>
      </w:r>
      <w:proofErr w:type="gramEnd"/>
      <w:r w:rsidRPr="00E272AD">
        <w:rPr>
          <w:szCs w:val="21"/>
        </w:rPr>
        <w:t>,</w:t>
      </w:r>
      <w:r>
        <w:rPr>
          <w:szCs w:val="21"/>
        </w:rPr>
        <w:t xml:space="preserve"> </w:t>
      </w:r>
      <w:r w:rsidRPr="00E272AD">
        <w:rPr>
          <w:szCs w:val="21"/>
        </w:rPr>
        <w:t>邓玉香</w:t>
      </w:r>
      <w:r w:rsidRPr="00E272AD">
        <w:rPr>
          <w:szCs w:val="21"/>
        </w:rPr>
        <w:t>,</w:t>
      </w:r>
      <w:r>
        <w:rPr>
          <w:szCs w:val="21"/>
        </w:rPr>
        <w:t xml:space="preserve"> </w:t>
      </w:r>
      <w:r w:rsidRPr="00E272AD">
        <w:rPr>
          <w:szCs w:val="21"/>
        </w:rPr>
        <w:t>陈通</w:t>
      </w:r>
      <w:r>
        <w:rPr>
          <w:rFonts w:hint="eastAsia"/>
          <w:szCs w:val="21"/>
        </w:rPr>
        <w:t>等</w:t>
      </w:r>
      <w:r w:rsidRPr="00E272AD">
        <w:rPr>
          <w:szCs w:val="21"/>
        </w:rPr>
        <w:t>.</w:t>
      </w:r>
      <w:r>
        <w:rPr>
          <w:szCs w:val="21"/>
        </w:rPr>
        <w:t xml:space="preserve"> </w:t>
      </w:r>
      <w:r w:rsidRPr="00E272AD">
        <w:rPr>
          <w:szCs w:val="21"/>
        </w:rPr>
        <w:t>一种基于深度学习的中文文本特征提取与分类方法</w:t>
      </w:r>
      <w:r w:rsidRPr="00E272AD">
        <w:rPr>
          <w:szCs w:val="21"/>
        </w:rPr>
        <w:t>[J].</w:t>
      </w:r>
      <w:r>
        <w:rPr>
          <w:szCs w:val="21"/>
        </w:rPr>
        <w:t xml:space="preserve"> </w:t>
      </w:r>
      <w:r w:rsidRPr="00E272AD">
        <w:rPr>
          <w:szCs w:val="21"/>
        </w:rPr>
        <w:t>山东科学</w:t>
      </w:r>
      <w:r w:rsidRPr="00E272AD">
        <w:rPr>
          <w:szCs w:val="21"/>
        </w:rPr>
        <w:t>,</w:t>
      </w:r>
      <w:r>
        <w:rPr>
          <w:szCs w:val="21"/>
        </w:rPr>
        <w:t xml:space="preserve"> </w:t>
      </w:r>
      <w:r w:rsidRPr="00E272AD">
        <w:rPr>
          <w:szCs w:val="21"/>
        </w:rPr>
        <w:t>2019,</w:t>
      </w:r>
      <w:r>
        <w:rPr>
          <w:szCs w:val="21"/>
        </w:rPr>
        <w:t xml:space="preserve"> </w:t>
      </w:r>
      <w:r w:rsidRPr="00E272AD">
        <w:rPr>
          <w:szCs w:val="21"/>
        </w:rPr>
        <w:t>32(06):</w:t>
      </w:r>
      <w:r>
        <w:rPr>
          <w:szCs w:val="21"/>
        </w:rPr>
        <w:t xml:space="preserve"> </w:t>
      </w:r>
      <w:r w:rsidRPr="00E272AD">
        <w:rPr>
          <w:szCs w:val="21"/>
        </w:rPr>
        <w:t>106-111.</w:t>
      </w:r>
      <w:bookmarkEnd w:id="75"/>
    </w:p>
    <w:p w:rsidR="002C78D7" w:rsidRDefault="002C78D7" w:rsidP="008F7A8C">
      <w:pPr>
        <w:pStyle w:val="ae"/>
        <w:numPr>
          <w:ilvl w:val="0"/>
          <w:numId w:val="4"/>
        </w:numPr>
        <w:spacing w:line="360" w:lineRule="auto"/>
        <w:ind w:firstLineChars="0"/>
        <w:rPr>
          <w:szCs w:val="21"/>
        </w:rPr>
      </w:pPr>
      <w:bookmarkStart w:id="76" w:name="_Ref37182240"/>
      <w:r w:rsidRPr="0055705C">
        <w:rPr>
          <w:szCs w:val="21"/>
        </w:rPr>
        <w:t>卢晨阳</w:t>
      </w:r>
      <w:r w:rsidRPr="0055705C">
        <w:rPr>
          <w:szCs w:val="21"/>
        </w:rPr>
        <w:t>,</w:t>
      </w:r>
      <w:r>
        <w:rPr>
          <w:szCs w:val="21"/>
        </w:rPr>
        <w:t xml:space="preserve"> </w:t>
      </w:r>
      <w:proofErr w:type="gramStart"/>
      <w:r w:rsidRPr="0055705C">
        <w:rPr>
          <w:szCs w:val="21"/>
        </w:rPr>
        <w:t>康雁</w:t>
      </w:r>
      <w:proofErr w:type="gramEnd"/>
      <w:r w:rsidRPr="0055705C">
        <w:rPr>
          <w:szCs w:val="21"/>
        </w:rPr>
        <w:t>,</w:t>
      </w:r>
      <w:r>
        <w:rPr>
          <w:szCs w:val="21"/>
        </w:rPr>
        <w:t xml:space="preserve"> </w:t>
      </w:r>
      <w:r w:rsidRPr="0055705C">
        <w:rPr>
          <w:szCs w:val="21"/>
        </w:rPr>
        <w:t>杨成荣</w:t>
      </w:r>
      <w:r w:rsidRPr="0055705C">
        <w:rPr>
          <w:rFonts w:hint="eastAsia"/>
          <w:szCs w:val="21"/>
        </w:rPr>
        <w:t>等</w:t>
      </w:r>
      <w:r w:rsidRPr="0055705C">
        <w:rPr>
          <w:szCs w:val="21"/>
        </w:rPr>
        <w:t>.</w:t>
      </w:r>
      <w:r>
        <w:rPr>
          <w:szCs w:val="21"/>
        </w:rPr>
        <w:t xml:space="preserve"> </w:t>
      </w:r>
      <w:r w:rsidRPr="0055705C">
        <w:rPr>
          <w:szCs w:val="21"/>
        </w:rPr>
        <w:t>基于语义结构的迁移学习文本特征对齐算法</w:t>
      </w:r>
      <w:r w:rsidRPr="0055705C">
        <w:rPr>
          <w:szCs w:val="21"/>
        </w:rPr>
        <w:t>[J].</w:t>
      </w:r>
      <w:r>
        <w:rPr>
          <w:szCs w:val="21"/>
        </w:rPr>
        <w:t xml:space="preserve"> </w:t>
      </w:r>
      <w:r w:rsidRPr="0055705C">
        <w:rPr>
          <w:szCs w:val="21"/>
        </w:rPr>
        <w:t>计算机工程</w:t>
      </w:r>
      <w:r w:rsidRPr="0055705C">
        <w:rPr>
          <w:szCs w:val="21"/>
        </w:rPr>
        <w:t>,</w:t>
      </w:r>
      <w:r>
        <w:rPr>
          <w:szCs w:val="21"/>
        </w:rPr>
        <w:t xml:space="preserve"> </w:t>
      </w:r>
      <w:r w:rsidRPr="0055705C">
        <w:rPr>
          <w:szCs w:val="21"/>
        </w:rPr>
        <w:t>2019,</w:t>
      </w:r>
      <w:r>
        <w:rPr>
          <w:szCs w:val="21"/>
        </w:rPr>
        <w:t xml:space="preserve"> </w:t>
      </w:r>
      <w:r w:rsidRPr="0055705C">
        <w:rPr>
          <w:szCs w:val="21"/>
        </w:rPr>
        <w:t>45(05):</w:t>
      </w:r>
      <w:r>
        <w:rPr>
          <w:szCs w:val="21"/>
        </w:rPr>
        <w:t xml:space="preserve"> </w:t>
      </w:r>
      <w:r w:rsidRPr="0055705C">
        <w:rPr>
          <w:szCs w:val="21"/>
        </w:rPr>
        <w:t>116-121.</w:t>
      </w:r>
      <w:bookmarkStart w:id="77" w:name="_Ref37006917"/>
      <w:bookmarkEnd w:id="76"/>
    </w:p>
    <w:p w:rsidR="002C78D7" w:rsidRPr="004F1BA1" w:rsidRDefault="002C78D7" w:rsidP="002C78D7">
      <w:pPr>
        <w:pStyle w:val="ae"/>
        <w:numPr>
          <w:ilvl w:val="0"/>
          <w:numId w:val="4"/>
        </w:numPr>
        <w:spacing w:line="360" w:lineRule="auto"/>
        <w:ind w:firstLineChars="0"/>
        <w:rPr>
          <w:szCs w:val="21"/>
        </w:rPr>
      </w:pPr>
      <w:bookmarkStart w:id="78" w:name="_Ref37163961"/>
      <w:r>
        <w:rPr>
          <w:rFonts w:hint="eastAsia"/>
          <w:szCs w:val="21"/>
        </w:rPr>
        <w:t xml:space="preserve">Blitzer J, </w:t>
      </w:r>
      <w:proofErr w:type="spellStart"/>
      <w:r>
        <w:rPr>
          <w:rFonts w:hint="eastAsia"/>
          <w:szCs w:val="21"/>
        </w:rPr>
        <w:t>Mcdonald</w:t>
      </w:r>
      <w:proofErr w:type="spellEnd"/>
      <w:r>
        <w:rPr>
          <w:rFonts w:hint="eastAsia"/>
          <w:szCs w:val="21"/>
        </w:rPr>
        <w:t xml:space="preserve"> R T, Pereira F</w:t>
      </w:r>
      <w:r w:rsidRPr="004F1BA1">
        <w:rPr>
          <w:rFonts w:hint="eastAsia"/>
          <w:szCs w:val="21"/>
        </w:rPr>
        <w:t>. Domain Adaptation with Structural Correspondence Learning[C]// EMNLP 2007, Proceedings of the 2006 Conference on Empirical Methods in Natural Language Processing, 22-23 July 2006, Sydney, Australia. 2006.</w:t>
      </w:r>
      <w:bookmarkEnd w:id="78"/>
    </w:p>
    <w:p w:rsidR="002C78D7" w:rsidRDefault="002C78D7" w:rsidP="002C78D7">
      <w:pPr>
        <w:pStyle w:val="ae"/>
        <w:numPr>
          <w:ilvl w:val="0"/>
          <w:numId w:val="4"/>
        </w:numPr>
        <w:spacing w:line="360" w:lineRule="auto"/>
        <w:ind w:firstLineChars="0"/>
        <w:rPr>
          <w:szCs w:val="21"/>
        </w:rPr>
      </w:pPr>
      <w:bookmarkStart w:id="79" w:name="_Ref37095778"/>
      <w:r w:rsidRPr="0055705C">
        <w:rPr>
          <w:rFonts w:hint="eastAsia"/>
          <w:szCs w:val="21"/>
        </w:rPr>
        <w:t>孟佳娜</w:t>
      </w:r>
      <w:r w:rsidRPr="0055705C">
        <w:rPr>
          <w:szCs w:val="21"/>
        </w:rPr>
        <w:t>,</w:t>
      </w:r>
      <w:r>
        <w:rPr>
          <w:szCs w:val="21"/>
        </w:rPr>
        <w:t xml:space="preserve"> </w:t>
      </w:r>
      <w:r w:rsidRPr="0055705C">
        <w:rPr>
          <w:szCs w:val="21"/>
        </w:rPr>
        <w:t>段晓东</w:t>
      </w:r>
      <w:r w:rsidRPr="0055705C">
        <w:rPr>
          <w:szCs w:val="21"/>
        </w:rPr>
        <w:t>,</w:t>
      </w:r>
      <w:r>
        <w:rPr>
          <w:szCs w:val="21"/>
        </w:rPr>
        <w:t xml:space="preserve"> </w:t>
      </w:r>
      <w:r w:rsidRPr="0055705C">
        <w:rPr>
          <w:szCs w:val="21"/>
        </w:rPr>
        <w:t>杨亮</w:t>
      </w:r>
      <w:r w:rsidRPr="0055705C">
        <w:rPr>
          <w:szCs w:val="21"/>
        </w:rPr>
        <w:t>.</w:t>
      </w:r>
      <w:r>
        <w:rPr>
          <w:szCs w:val="21"/>
        </w:rPr>
        <w:t xml:space="preserve"> </w:t>
      </w:r>
      <w:r w:rsidRPr="0055705C">
        <w:rPr>
          <w:szCs w:val="21"/>
        </w:rPr>
        <w:t>基于特征变换的跨领域产品评论倾向性分析</w:t>
      </w:r>
      <w:r w:rsidRPr="0055705C">
        <w:rPr>
          <w:szCs w:val="21"/>
        </w:rPr>
        <w:t>[J].</w:t>
      </w:r>
      <w:r>
        <w:rPr>
          <w:szCs w:val="21"/>
        </w:rPr>
        <w:t xml:space="preserve"> </w:t>
      </w:r>
      <w:r w:rsidRPr="0055705C">
        <w:rPr>
          <w:szCs w:val="21"/>
        </w:rPr>
        <w:t>计算机工程</w:t>
      </w:r>
      <w:r w:rsidRPr="0055705C">
        <w:rPr>
          <w:szCs w:val="21"/>
        </w:rPr>
        <w:t>,</w:t>
      </w:r>
      <w:r>
        <w:rPr>
          <w:szCs w:val="21"/>
        </w:rPr>
        <w:t xml:space="preserve"> </w:t>
      </w:r>
      <w:r w:rsidRPr="0055705C">
        <w:rPr>
          <w:szCs w:val="21"/>
        </w:rPr>
        <w:t>2013,</w:t>
      </w:r>
      <w:r>
        <w:rPr>
          <w:szCs w:val="21"/>
        </w:rPr>
        <w:t xml:space="preserve"> </w:t>
      </w:r>
      <w:r w:rsidRPr="0055705C">
        <w:rPr>
          <w:szCs w:val="21"/>
        </w:rPr>
        <w:t>39(10):</w:t>
      </w:r>
      <w:r>
        <w:rPr>
          <w:szCs w:val="21"/>
        </w:rPr>
        <w:t xml:space="preserve"> </w:t>
      </w:r>
      <w:r w:rsidRPr="0055705C">
        <w:rPr>
          <w:szCs w:val="21"/>
        </w:rPr>
        <w:t>167-171.</w:t>
      </w:r>
      <w:bookmarkEnd w:id="79"/>
    </w:p>
    <w:p w:rsidR="002C78D7" w:rsidRDefault="002C78D7" w:rsidP="002C78D7">
      <w:pPr>
        <w:pStyle w:val="ae"/>
        <w:numPr>
          <w:ilvl w:val="0"/>
          <w:numId w:val="4"/>
        </w:numPr>
        <w:spacing w:line="360" w:lineRule="auto"/>
        <w:ind w:firstLineChars="0"/>
        <w:rPr>
          <w:szCs w:val="21"/>
        </w:rPr>
      </w:pPr>
      <w:bookmarkStart w:id="80" w:name="_Ref37163405"/>
      <w:r w:rsidRPr="007D5E43">
        <w:rPr>
          <w:szCs w:val="21"/>
        </w:rPr>
        <w:t xml:space="preserve">PAN </w:t>
      </w:r>
      <w:proofErr w:type="spellStart"/>
      <w:r w:rsidRPr="007D5E43">
        <w:rPr>
          <w:szCs w:val="21"/>
        </w:rPr>
        <w:t>Jialin</w:t>
      </w:r>
      <w:proofErr w:type="spellEnd"/>
      <w:r>
        <w:rPr>
          <w:rFonts w:hint="eastAsia"/>
          <w:szCs w:val="21"/>
        </w:rPr>
        <w:t>,</w:t>
      </w:r>
      <w:r>
        <w:rPr>
          <w:szCs w:val="21"/>
        </w:rPr>
        <w:t xml:space="preserve"> </w:t>
      </w:r>
      <w:r w:rsidRPr="007D5E43">
        <w:rPr>
          <w:szCs w:val="21"/>
        </w:rPr>
        <w:t xml:space="preserve">NI </w:t>
      </w:r>
      <w:proofErr w:type="spellStart"/>
      <w:r w:rsidRPr="007D5E43">
        <w:rPr>
          <w:szCs w:val="21"/>
        </w:rPr>
        <w:t>Xiaochuan</w:t>
      </w:r>
      <w:proofErr w:type="spellEnd"/>
      <w:r>
        <w:rPr>
          <w:rFonts w:hint="eastAsia"/>
          <w:szCs w:val="21"/>
        </w:rPr>
        <w:t>,</w:t>
      </w:r>
      <w:r>
        <w:rPr>
          <w:szCs w:val="21"/>
        </w:rPr>
        <w:t xml:space="preserve"> </w:t>
      </w:r>
      <w:r w:rsidRPr="007D5E43">
        <w:rPr>
          <w:szCs w:val="21"/>
        </w:rPr>
        <w:t xml:space="preserve">SUN </w:t>
      </w:r>
      <w:proofErr w:type="spellStart"/>
      <w:r w:rsidRPr="007D5E43">
        <w:rPr>
          <w:szCs w:val="21"/>
        </w:rPr>
        <w:t>Jiantao</w:t>
      </w:r>
      <w:proofErr w:type="spellEnd"/>
      <w:r>
        <w:rPr>
          <w:rFonts w:hint="eastAsia"/>
          <w:szCs w:val="21"/>
        </w:rPr>
        <w:t>,</w:t>
      </w:r>
      <w:r>
        <w:rPr>
          <w:szCs w:val="21"/>
        </w:rPr>
        <w:t xml:space="preserve"> </w:t>
      </w:r>
      <w:r w:rsidRPr="007D5E43">
        <w:rPr>
          <w:szCs w:val="21"/>
        </w:rPr>
        <w:t>et al</w:t>
      </w:r>
      <w:r>
        <w:rPr>
          <w:szCs w:val="21"/>
        </w:rPr>
        <w:t xml:space="preserve">. </w:t>
      </w:r>
      <w:proofErr w:type="spellStart"/>
      <w:r w:rsidRPr="007D5E43">
        <w:rPr>
          <w:szCs w:val="21"/>
        </w:rPr>
        <w:t>Crossdomain</w:t>
      </w:r>
      <w:proofErr w:type="spellEnd"/>
      <w:r w:rsidRPr="007D5E43">
        <w:rPr>
          <w:szCs w:val="21"/>
        </w:rPr>
        <w:t xml:space="preserve"> sentiment classification via spectral feature alignment</w:t>
      </w:r>
      <w:r>
        <w:rPr>
          <w:rFonts w:hint="eastAsia"/>
          <w:szCs w:val="21"/>
        </w:rPr>
        <w:t>[</w:t>
      </w:r>
      <w:r w:rsidRPr="007D5E43">
        <w:rPr>
          <w:szCs w:val="21"/>
        </w:rPr>
        <w:t>C</w:t>
      </w:r>
      <w:r>
        <w:rPr>
          <w:rFonts w:hint="eastAsia"/>
          <w:szCs w:val="21"/>
        </w:rPr>
        <w:t>]</w:t>
      </w:r>
      <w:r>
        <w:rPr>
          <w:szCs w:val="21"/>
        </w:rPr>
        <w:t>/</w:t>
      </w:r>
      <w:r w:rsidRPr="007D5E43">
        <w:rPr>
          <w:szCs w:val="21"/>
        </w:rPr>
        <w:t>/</w:t>
      </w:r>
      <w:r>
        <w:rPr>
          <w:szCs w:val="21"/>
        </w:rPr>
        <w:t xml:space="preserve"> </w:t>
      </w:r>
      <w:r w:rsidRPr="007D5E43">
        <w:rPr>
          <w:szCs w:val="21"/>
        </w:rPr>
        <w:t>Proceedings of the 19th International Conference on World Wide Web</w:t>
      </w:r>
      <w:r>
        <w:rPr>
          <w:rFonts w:hint="eastAsia"/>
          <w:szCs w:val="21"/>
        </w:rPr>
        <w:t>.</w:t>
      </w:r>
      <w:r>
        <w:rPr>
          <w:szCs w:val="21"/>
        </w:rPr>
        <w:t xml:space="preserve"> </w:t>
      </w:r>
      <w:r w:rsidRPr="007D5E43">
        <w:rPr>
          <w:szCs w:val="21"/>
        </w:rPr>
        <w:t>New York</w:t>
      </w:r>
      <w:r>
        <w:rPr>
          <w:rFonts w:hint="eastAsia"/>
          <w:szCs w:val="21"/>
        </w:rPr>
        <w:t>,</w:t>
      </w:r>
      <w:r>
        <w:rPr>
          <w:szCs w:val="21"/>
        </w:rPr>
        <w:t xml:space="preserve"> </w:t>
      </w:r>
      <w:r w:rsidRPr="007D5E43">
        <w:rPr>
          <w:szCs w:val="21"/>
        </w:rPr>
        <w:t>USA: ACM Press</w:t>
      </w:r>
      <w:r>
        <w:rPr>
          <w:szCs w:val="21"/>
        </w:rPr>
        <w:t xml:space="preserve">, </w:t>
      </w:r>
      <w:r>
        <w:rPr>
          <w:rFonts w:hint="eastAsia"/>
          <w:szCs w:val="21"/>
        </w:rPr>
        <w:t>2</w:t>
      </w:r>
      <w:r>
        <w:rPr>
          <w:szCs w:val="21"/>
        </w:rPr>
        <w:t>010</w:t>
      </w:r>
      <w:r>
        <w:rPr>
          <w:rFonts w:hint="eastAsia"/>
          <w:szCs w:val="21"/>
        </w:rPr>
        <w:t>:</w:t>
      </w:r>
      <w:r>
        <w:rPr>
          <w:szCs w:val="21"/>
        </w:rPr>
        <w:t>751-760.</w:t>
      </w:r>
      <w:bookmarkStart w:id="81" w:name="_Ref37009104"/>
      <w:bookmarkEnd w:id="80"/>
      <w:r>
        <w:rPr>
          <w:szCs w:val="21"/>
        </w:rPr>
        <w:t xml:space="preserve"> </w:t>
      </w:r>
    </w:p>
    <w:p w:rsidR="002C78D7" w:rsidRDefault="002C78D7" w:rsidP="002C78D7">
      <w:pPr>
        <w:pStyle w:val="ae"/>
        <w:numPr>
          <w:ilvl w:val="0"/>
          <w:numId w:val="4"/>
        </w:numPr>
        <w:spacing w:line="360" w:lineRule="auto"/>
        <w:ind w:firstLineChars="0"/>
        <w:rPr>
          <w:szCs w:val="21"/>
        </w:rPr>
      </w:pPr>
      <w:bookmarkStart w:id="82" w:name="_Ref37183614"/>
      <w:r>
        <w:rPr>
          <w:szCs w:val="21"/>
        </w:rPr>
        <w:t xml:space="preserve">Chung F R </w:t>
      </w:r>
      <w:r w:rsidRPr="00556656">
        <w:rPr>
          <w:szCs w:val="21"/>
        </w:rPr>
        <w:t>K.</w:t>
      </w:r>
      <w:r>
        <w:rPr>
          <w:szCs w:val="21"/>
        </w:rPr>
        <w:t xml:space="preserve"> </w:t>
      </w:r>
      <w:r w:rsidRPr="00556656">
        <w:rPr>
          <w:szCs w:val="21"/>
        </w:rPr>
        <w:t>Spectral graph theory</w:t>
      </w:r>
      <w:r>
        <w:rPr>
          <w:szCs w:val="21"/>
        </w:rPr>
        <w:t xml:space="preserve"> [</w:t>
      </w:r>
      <w:r w:rsidRPr="00556656">
        <w:rPr>
          <w:szCs w:val="21"/>
        </w:rPr>
        <w:t>M].</w:t>
      </w:r>
      <w:r>
        <w:rPr>
          <w:szCs w:val="21"/>
        </w:rPr>
        <w:t xml:space="preserve"> </w:t>
      </w:r>
      <w:r w:rsidRPr="00556656">
        <w:rPr>
          <w:szCs w:val="21"/>
        </w:rPr>
        <w:t xml:space="preserve">American Mathematical </w:t>
      </w:r>
      <w:proofErr w:type="spellStart"/>
      <w:r w:rsidRPr="00556656">
        <w:rPr>
          <w:szCs w:val="21"/>
        </w:rPr>
        <w:t>Soc</w:t>
      </w:r>
      <w:proofErr w:type="spellEnd"/>
      <w:r w:rsidRPr="00556656">
        <w:rPr>
          <w:szCs w:val="21"/>
        </w:rPr>
        <w:t>,</w:t>
      </w:r>
      <w:r>
        <w:rPr>
          <w:szCs w:val="21"/>
        </w:rPr>
        <w:t xml:space="preserve"> </w:t>
      </w:r>
      <w:r w:rsidRPr="00556656">
        <w:rPr>
          <w:szCs w:val="21"/>
        </w:rPr>
        <w:t>1997.</w:t>
      </w:r>
      <w:bookmarkEnd w:id="77"/>
      <w:bookmarkEnd w:id="81"/>
      <w:bookmarkEnd w:id="82"/>
    </w:p>
    <w:p w:rsidR="004E6FDC" w:rsidRDefault="004E6FDC" w:rsidP="00B07BE4">
      <w:pPr>
        <w:pStyle w:val="ae"/>
        <w:numPr>
          <w:ilvl w:val="0"/>
          <w:numId w:val="4"/>
        </w:numPr>
        <w:spacing w:line="360" w:lineRule="auto"/>
        <w:ind w:firstLineChars="0"/>
        <w:rPr>
          <w:szCs w:val="21"/>
        </w:rPr>
      </w:pPr>
      <w:bookmarkStart w:id="83" w:name="_Ref37080960"/>
      <w:r w:rsidRPr="004E6FDC">
        <w:rPr>
          <w:rFonts w:hint="eastAsia"/>
          <w:szCs w:val="21"/>
        </w:rPr>
        <w:t>Zhang Y,</w:t>
      </w:r>
      <w:r>
        <w:rPr>
          <w:szCs w:val="21"/>
        </w:rPr>
        <w:t xml:space="preserve"> </w:t>
      </w:r>
      <w:proofErr w:type="spellStart"/>
      <w:r w:rsidRPr="004E6FDC">
        <w:rPr>
          <w:rFonts w:hint="eastAsia"/>
          <w:szCs w:val="21"/>
        </w:rPr>
        <w:t>Xu</w:t>
      </w:r>
      <w:proofErr w:type="spellEnd"/>
      <w:r w:rsidRPr="004E6FDC">
        <w:rPr>
          <w:rFonts w:hint="eastAsia"/>
          <w:szCs w:val="21"/>
        </w:rPr>
        <w:t xml:space="preserve"> X,</w:t>
      </w:r>
      <w:r>
        <w:rPr>
          <w:szCs w:val="21"/>
        </w:rPr>
        <w:t xml:space="preserve"> </w:t>
      </w:r>
      <w:r w:rsidRPr="004E6FDC">
        <w:rPr>
          <w:rFonts w:hint="eastAsia"/>
          <w:szCs w:val="21"/>
        </w:rPr>
        <w:t>Hu X.</w:t>
      </w:r>
      <w:r>
        <w:rPr>
          <w:szCs w:val="21"/>
        </w:rPr>
        <w:t xml:space="preserve"> </w:t>
      </w:r>
      <w:r w:rsidRPr="004E6FDC">
        <w:rPr>
          <w:rFonts w:hint="eastAsia"/>
          <w:szCs w:val="21"/>
        </w:rPr>
        <w:t>A Common Subspace Construction Method in Cross-Domain Sentiment Classification[C]// International Conference on Electronic Science &amp; Automation Control. 2015.</w:t>
      </w:r>
      <w:bookmarkEnd w:id="83"/>
      <w:r w:rsidRPr="004E6FDC">
        <w:rPr>
          <w:rFonts w:hint="eastAsia"/>
          <w:szCs w:val="21"/>
        </w:rPr>
        <w:t xml:space="preserve"> </w:t>
      </w:r>
    </w:p>
    <w:p w:rsidR="00707D8C" w:rsidRDefault="00707D8C" w:rsidP="00707D8C">
      <w:pPr>
        <w:pStyle w:val="ae"/>
        <w:numPr>
          <w:ilvl w:val="0"/>
          <w:numId w:val="4"/>
        </w:numPr>
        <w:spacing w:line="360" w:lineRule="auto"/>
        <w:ind w:firstLineChars="0"/>
        <w:rPr>
          <w:szCs w:val="21"/>
        </w:rPr>
      </w:pPr>
      <w:bookmarkStart w:id="84" w:name="_Ref37082590"/>
      <w:proofErr w:type="spellStart"/>
      <w:r>
        <w:rPr>
          <w:szCs w:val="21"/>
        </w:rPr>
        <w:t>M.</w:t>
      </w:r>
      <w:r w:rsidRPr="00E50BC2">
        <w:rPr>
          <w:szCs w:val="21"/>
        </w:rPr>
        <w:t>Sim</w:t>
      </w:r>
      <w:r>
        <w:rPr>
          <w:szCs w:val="21"/>
        </w:rPr>
        <w:t>eon</w:t>
      </w:r>
      <w:proofErr w:type="spellEnd"/>
      <w:r>
        <w:rPr>
          <w:szCs w:val="21"/>
        </w:rPr>
        <w:t xml:space="preserve">, and </w:t>
      </w:r>
      <w:proofErr w:type="spellStart"/>
      <w:r>
        <w:rPr>
          <w:szCs w:val="21"/>
        </w:rPr>
        <w:t>R.</w:t>
      </w:r>
      <w:r w:rsidRPr="00E50BC2">
        <w:rPr>
          <w:szCs w:val="21"/>
        </w:rPr>
        <w:t>Hilderman</w:t>
      </w:r>
      <w:proofErr w:type="spellEnd"/>
      <w:r w:rsidRPr="00E50BC2">
        <w:rPr>
          <w:szCs w:val="21"/>
        </w:rPr>
        <w:t>, “Categorical proportional difference: A feature selection method for text categorization,” The Australasian Data Mining Conference. pp. 201–208, 2008.</w:t>
      </w:r>
      <w:bookmarkEnd w:id="84"/>
    </w:p>
    <w:p w:rsidR="003F056F" w:rsidRDefault="00412A5F" w:rsidP="003F056F">
      <w:pPr>
        <w:pStyle w:val="ae"/>
        <w:numPr>
          <w:ilvl w:val="0"/>
          <w:numId w:val="4"/>
        </w:numPr>
        <w:spacing w:line="360" w:lineRule="auto"/>
        <w:ind w:firstLineChars="0"/>
        <w:rPr>
          <w:szCs w:val="21"/>
        </w:rPr>
      </w:pPr>
      <w:bookmarkStart w:id="85" w:name="_Ref40704604"/>
      <w:proofErr w:type="gramStart"/>
      <w:r>
        <w:rPr>
          <w:rFonts w:hint="eastAsia"/>
          <w:szCs w:val="21"/>
        </w:rPr>
        <w:t>宗成庆</w:t>
      </w:r>
      <w:proofErr w:type="gramEnd"/>
      <w:r>
        <w:rPr>
          <w:rFonts w:hint="eastAsia"/>
          <w:szCs w:val="21"/>
        </w:rPr>
        <w:t>.</w:t>
      </w:r>
      <w:r>
        <w:rPr>
          <w:szCs w:val="21"/>
        </w:rPr>
        <w:t xml:space="preserve"> </w:t>
      </w:r>
      <w:r w:rsidRPr="00412A5F">
        <w:rPr>
          <w:rFonts w:hint="eastAsia"/>
          <w:szCs w:val="21"/>
        </w:rPr>
        <w:t>统计自然语言处理</w:t>
      </w:r>
      <w:r>
        <w:rPr>
          <w:rFonts w:hint="eastAsia"/>
          <w:szCs w:val="21"/>
        </w:rPr>
        <w:t>[</w:t>
      </w:r>
      <w:r>
        <w:rPr>
          <w:szCs w:val="21"/>
        </w:rPr>
        <w:t xml:space="preserve">M]. </w:t>
      </w:r>
      <w:r w:rsidR="00540559">
        <w:rPr>
          <w:rFonts w:hint="eastAsia"/>
          <w:szCs w:val="21"/>
        </w:rPr>
        <w:t>北京</w:t>
      </w:r>
      <w:r w:rsidR="00540559">
        <w:rPr>
          <w:rFonts w:hint="eastAsia"/>
          <w:szCs w:val="21"/>
        </w:rPr>
        <w:t>:</w:t>
      </w:r>
      <w:r w:rsidR="00540559">
        <w:rPr>
          <w:szCs w:val="21"/>
        </w:rPr>
        <w:t xml:space="preserve"> </w:t>
      </w:r>
      <w:r w:rsidR="00540559">
        <w:rPr>
          <w:rFonts w:hint="eastAsia"/>
          <w:szCs w:val="21"/>
        </w:rPr>
        <w:t>清华大学出版社</w:t>
      </w:r>
      <w:r w:rsidR="00540559">
        <w:rPr>
          <w:rFonts w:hint="eastAsia"/>
          <w:szCs w:val="21"/>
        </w:rPr>
        <w:t>,</w:t>
      </w:r>
      <w:r w:rsidR="00540559">
        <w:rPr>
          <w:szCs w:val="21"/>
        </w:rPr>
        <w:t xml:space="preserve"> 2013, 416-417.</w:t>
      </w:r>
      <w:bookmarkEnd w:id="85"/>
      <w:r w:rsidR="00540559" w:rsidRPr="00412A5F">
        <w:rPr>
          <w:szCs w:val="21"/>
        </w:rPr>
        <w:t xml:space="preserve"> </w:t>
      </w:r>
    </w:p>
    <w:p w:rsidR="00412A5F" w:rsidRDefault="003F056F" w:rsidP="003F056F">
      <w:pPr>
        <w:pStyle w:val="ae"/>
        <w:numPr>
          <w:ilvl w:val="0"/>
          <w:numId w:val="4"/>
        </w:numPr>
        <w:spacing w:line="360" w:lineRule="auto"/>
        <w:ind w:firstLineChars="0"/>
        <w:rPr>
          <w:szCs w:val="21"/>
        </w:rPr>
      </w:pPr>
      <w:r w:rsidRPr="003F056F">
        <w:rPr>
          <w:rFonts w:hint="eastAsia"/>
          <w:szCs w:val="21"/>
        </w:rPr>
        <w:t>肖明</w:t>
      </w:r>
      <w:r w:rsidRPr="003F056F">
        <w:rPr>
          <w:rFonts w:hint="eastAsia"/>
          <w:szCs w:val="21"/>
        </w:rPr>
        <w:t>. WWW</w:t>
      </w:r>
      <w:r w:rsidRPr="003F056F">
        <w:rPr>
          <w:rFonts w:hint="eastAsia"/>
          <w:szCs w:val="21"/>
        </w:rPr>
        <w:t>科技信息资源自动标引的理论与实践研究</w:t>
      </w:r>
      <w:r w:rsidRPr="003F056F">
        <w:rPr>
          <w:rFonts w:hint="eastAsia"/>
          <w:szCs w:val="21"/>
        </w:rPr>
        <w:t>[D].</w:t>
      </w:r>
      <w:r>
        <w:rPr>
          <w:szCs w:val="21"/>
        </w:rPr>
        <w:t xml:space="preserve"> </w:t>
      </w:r>
      <w:r w:rsidRPr="003F056F">
        <w:rPr>
          <w:rFonts w:hint="eastAsia"/>
          <w:szCs w:val="21"/>
        </w:rPr>
        <w:t>中国科学院文献情报中心</w:t>
      </w:r>
      <w:r w:rsidRPr="003F056F">
        <w:rPr>
          <w:rFonts w:hint="eastAsia"/>
          <w:szCs w:val="21"/>
        </w:rPr>
        <w:t>,</w:t>
      </w:r>
      <w:r>
        <w:rPr>
          <w:szCs w:val="21"/>
        </w:rPr>
        <w:t xml:space="preserve"> </w:t>
      </w:r>
      <w:r>
        <w:rPr>
          <w:rFonts w:hint="eastAsia"/>
          <w:szCs w:val="21"/>
        </w:rPr>
        <w:t>2001,</w:t>
      </w:r>
      <w:r>
        <w:rPr>
          <w:szCs w:val="21"/>
        </w:rPr>
        <w:t xml:space="preserve"> 45-48.</w:t>
      </w:r>
    </w:p>
    <w:p w:rsidR="00A4284B" w:rsidRDefault="00A4284B" w:rsidP="003F056F">
      <w:pPr>
        <w:pStyle w:val="ae"/>
        <w:numPr>
          <w:ilvl w:val="0"/>
          <w:numId w:val="4"/>
        </w:numPr>
        <w:spacing w:line="360" w:lineRule="auto"/>
        <w:ind w:firstLineChars="0"/>
        <w:rPr>
          <w:szCs w:val="21"/>
        </w:rPr>
      </w:pPr>
      <w:bookmarkStart w:id="86" w:name="_Ref40710171"/>
      <w:r>
        <w:rPr>
          <w:rFonts w:hint="eastAsia"/>
          <w:szCs w:val="21"/>
        </w:rPr>
        <w:t>P</w:t>
      </w:r>
      <w:r>
        <w:rPr>
          <w:szCs w:val="21"/>
        </w:rPr>
        <w:t xml:space="preserve">an S J, Yang Q. A survey on transfer </w:t>
      </w:r>
      <w:proofErr w:type="gramStart"/>
      <w:r>
        <w:rPr>
          <w:szCs w:val="21"/>
        </w:rPr>
        <w:t>learning</w:t>
      </w:r>
      <w:r w:rsidR="00337374">
        <w:rPr>
          <w:szCs w:val="21"/>
        </w:rPr>
        <w:t>[</w:t>
      </w:r>
      <w:proofErr w:type="gramEnd"/>
      <w:r w:rsidR="00337374">
        <w:rPr>
          <w:szCs w:val="21"/>
        </w:rPr>
        <w:t>J]. IEEE Transactions on knowledge and data engineering, 2010, 22(10): 1345-1359.</w:t>
      </w:r>
      <w:bookmarkEnd w:id="86"/>
    </w:p>
    <w:p w:rsidR="00A64CA4" w:rsidRPr="003F056F" w:rsidRDefault="00A64CA4" w:rsidP="003F056F">
      <w:pPr>
        <w:pStyle w:val="ae"/>
        <w:numPr>
          <w:ilvl w:val="0"/>
          <w:numId w:val="4"/>
        </w:numPr>
        <w:spacing w:line="360" w:lineRule="auto"/>
        <w:ind w:firstLineChars="0"/>
        <w:rPr>
          <w:szCs w:val="21"/>
        </w:rPr>
      </w:pPr>
      <w:bookmarkStart w:id="87" w:name="_Ref40797105"/>
      <w:r>
        <w:rPr>
          <w:rFonts w:hint="eastAsia"/>
          <w:szCs w:val="21"/>
        </w:rPr>
        <w:t xml:space="preserve">Xia R, </w:t>
      </w:r>
      <w:proofErr w:type="spellStart"/>
      <w:r>
        <w:rPr>
          <w:rFonts w:hint="eastAsia"/>
          <w:szCs w:val="21"/>
        </w:rPr>
        <w:t>Zong</w:t>
      </w:r>
      <w:proofErr w:type="spellEnd"/>
      <w:r>
        <w:rPr>
          <w:rFonts w:hint="eastAsia"/>
          <w:szCs w:val="21"/>
        </w:rPr>
        <w:t xml:space="preserve"> C, Hu X</w:t>
      </w:r>
      <w:r w:rsidRPr="00A64CA4">
        <w:rPr>
          <w:rFonts w:hint="eastAsia"/>
          <w:szCs w:val="21"/>
        </w:rPr>
        <w:t xml:space="preserve">, et al. Feature Ensemble Plus Sample Selection: Domain Adaptation for Sentiment </w:t>
      </w:r>
      <w:proofErr w:type="gramStart"/>
      <w:r w:rsidRPr="00A64CA4">
        <w:rPr>
          <w:rFonts w:hint="eastAsia"/>
          <w:szCs w:val="21"/>
        </w:rPr>
        <w:t>Classification[</w:t>
      </w:r>
      <w:proofErr w:type="gramEnd"/>
      <w:r w:rsidRPr="00A64CA4">
        <w:rPr>
          <w:rFonts w:hint="eastAsia"/>
          <w:szCs w:val="21"/>
        </w:rPr>
        <w:t>J]. IEEE Intelligent Systems, 2013, 28(3):</w:t>
      </w:r>
      <w:r>
        <w:rPr>
          <w:szCs w:val="21"/>
        </w:rPr>
        <w:t xml:space="preserve"> </w:t>
      </w:r>
      <w:r w:rsidRPr="00A64CA4">
        <w:rPr>
          <w:rFonts w:hint="eastAsia"/>
          <w:szCs w:val="21"/>
        </w:rPr>
        <w:t>10-18.</w:t>
      </w:r>
      <w:bookmarkEnd w:id="87"/>
    </w:p>
    <w:p w:rsidR="00412A5F" w:rsidRDefault="00412A5F" w:rsidP="00412A5F">
      <w:pPr>
        <w:spacing w:line="360" w:lineRule="auto"/>
        <w:rPr>
          <w:szCs w:val="21"/>
        </w:rPr>
      </w:pPr>
    </w:p>
    <w:p w:rsidR="00412A5F" w:rsidRDefault="00412A5F" w:rsidP="00412A5F">
      <w:pPr>
        <w:spacing w:line="360" w:lineRule="auto"/>
        <w:rPr>
          <w:szCs w:val="21"/>
        </w:rPr>
      </w:pPr>
    </w:p>
    <w:p w:rsidR="00412A5F" w:rsidRDefault="00412A5F" w:rsidP="00412A5F">
      <w:pPr>
        <w:spacing w:line="360" w:lineRule="auto"/>
        <w:rPr>
          <w:szCs w:val="21"/>
        </w:rPr>
      </w:pPr>
    </w:p>
    <w:p w:rsidR="00412A5F" w:rsidRPr="00412A5F" w:rsidRDefault="00412A5F" w:rsidP="00412A5F">
      <w:pPr>
        <w:spacing w:line="360" w:lineRule="auto"/>
        <w:rPr>
          <w:szCs w:val="21"/>
        </w:rPr>
      </w:pPr>
    </w:p>
    <w:p w:rsidR="002C78D7" w:rsidRDefault="002C78D7" w:rsidP="002C78D7">
      <w:pPr>
        <w:pStyle w:val="ae"/>
        <w:numPr>
          <w:ilvl w:val="0"/>
          <w:numId w:val="4"/>
        </w:numPr>
        <w:spacing w:line="360" w:lineRule="auto"/>
        <w:ind w:firstLineChars="0"/>
        <w:rPr>
          <w:szCs w:val="21"/>
        </w:rPr>
      </w:pPr>
      <w:bookmarkStart w:id="88" w:name="_Ref37165963"/>
      <w:r>
        <w:rPr>
          <w:rFonts w:hint="eastAsia"/>
          <w:szCs w:val="21"/>
        </w:rPr>
        <w:t>Zhang S</w:t>
      </w:r>
      <w:r w:rsidRPr="00A64F55">
        <w:rPr>
          <w:rFonts w:hint="eastAsia"/>
          <w:szCs w:val="21"/>
        </w:rPr>
        <w:t>, Liu H</w:t>
      </w:r>
      <w:r>
        <w:rPr>
          <w:rFonts w:hint="eastAsia"/>
          <w:szCs w:val="21"/>
        </w:rPr>
        <w:t>, Yang L</w:t>
      </w:r>
      <w:r w:rsidRPr="00A64F55">
        <w:rPr>
          <w:rFonts w:hint="eastAsia"/>
          <w:szCs w:val="21"/>
        </w:rPr>
        <w:t xml:space="preserve">, et al. A Cross-Domain Sentiment Classification Method Based on Extraction of Key Sentiment </w:t>
      </w:r>
      <w:proofErr w:type="gramStart"/>
      <w:r w:rsidRPr="00A64F55">
        <w:rPr>
          <w:rFonts w:hint="eastAsia"/>
          <w:szCs w:val="21"/>
        </w:rPr>
        <w:t>Sentence[</w:t>
      </w:r>
      <w:proofErr w:type="gramEnd"/>
      <w:r w:rsidRPr="00A64F55">
        <w:rPr>
          <w:rFonts w:hint="eastAsia"/>
          <w:szCs w:val="21"/>
        </w:rPr>
        <w:t>M]// Natural Language Processing and Chinese Computing. Springer-</w:t>
      </w:r>
      <w:proofErr w:type="spellStart"/>
      <w:r w:rsidRPr="00A64F55">
        <w:rPr>
          <w:rFonts w:hint="eastAsia"/>
          <w:szCs w:val="21"/>
        </w:rPr>
        <w:t>Verlag</w:t>
      </w:r>
      <w:proofErr w:type="spellEnd"/>
      <w:r w:rsidRPr="00A64F55">
        <w:rPr>
          <w:rFonts w:hint="eastAsia"/>
          <w:szCs w:val="21"/>
        </w:rPr>
        <w:t xml:space="preserve"> New York, Inc. 2015.</w:t>
      </w:r>
      <w:bookmarkEnd w:id="88"/>
    </w:p>
    <w:p w:rsidR="002C78D7" w:rsidRDefault="002C78D7" w:rsidP="002C78D7">
      <w:pPr>
        <w:pStyle w:val="ae"/>
        <w:numPr>
          <w:ilvl w:val="0"/>
          <w:numId w:val="4"/>
        </w:numPr>
        <w:spacing w:line="360" w:lineRule="auto"/>
        <w:ind w:firstLineChars="0"/>
        <w:rPr>
          <w:szCs w:val="21"/>
        </w:rPr>
      </w:pPr>
      <w:bookmarkStart w:id="89" w:name="_Ref37170003"/>
      <w:r>
        <w:rPr>
          <w:rFonts w:hint="eastAsia"/>
          <w:szCs w:val="21"/>
        </w:rPr>
        <w:t>Zhou G, He T, Wu W</w:t>
      </w:r>
      <w:r w:rsidRPr="00AC7CFE">
        <w:rPr>
          <w:rFonts w:hint="eastAsia"/>
          <w:szCs w:val="21"/>
        </w:rPr>
        <w:t>, et al. Linking Heterogeneous Input Features wi</w:t>
      </w:r>
      <w:r>
        <w:rPr>
          <w:rFonts w:hint="eastAsia"/>
          <w:szCs w:val="21"/>
        </w:rPr>
        <w:t>th Pivots for Domain Adaptation</w:t>
      </w:r>
      <w:r w:rsidRPr="00AC7CFE">
        <w:rPr>
          <w:rFonts w:hint="eastAsia"/>
          <w:szCs w:val="21"/>
        </w:rPr>
        <w:t>[C]// International Conference on Artificial Intelligence. AAAI Press, 2015.</w:t>
      </w:r>
      <w:bookmarkEnd w:id="89"/>
      <w:r w:rsidRPr="00AC7CFE">
        <w:rPr>
          <w:rFonts w:hint="eastAsia"/>
          <w:szCs w:val="21"/>
        </w:rPr>
        <w:t xml:space="preserve"> </w:t>
      </w:r>
    </w:p>
    <w:p w:rsidR="002C78D7" w:rsidRPr="00F80145" w:rsidRDefault="002C78D7" w:rsidP="002C78D7">
      <w:pPr>
        <w:pStyle w:val="ae"/>
        <w:numPr>
          <w:ilvl w:val="0"/>
          <w:numId w:val="4"/>
        </w:numPr>
        <w:spacing w:line="360" w:lineRule="auto"/>
        <w:ind w:firstLineChars="0"/>
        <w:rPr>
          <w:szCs w:val="21"/>
        </w:rPr>
      </w:pPr>
      <w:bookmarkStart w:id="90" w:name="_Ref37009039"/>
      <w:proofErr w:type="gramStart"/>
      <w:r w:rsidRPr="00127CBF">
        <w:rPr>
          <w:szCs w:val="21"/>
        </w:rPr>
        <w:t>李鼎宇</w:t>
      </w:r>
      <w:proofErr w:type="gramEnd"/>
      <w:r w:rsidRPr="00127CBF">
        <w:rPr>
          <w:szCs w:val="21"/>
        </w:rPr>
        <w:t>,</w:t>
      </w:r>
      <w:r>
        <w:rPr>
          <w:szCs w:val="21"/>
        </w:rPr>
        <w:t xml:space="preserve"> </w:t>
      </w:r>
      <w:proofErr w:type="gramStart"/>
      <w:r w:rsidRPr="00127CBF">
        <w:rPr>
          <w:szCs w:val="21"/>
        </w:rPr>
        <w:t>胡学钢</w:t>
      </w:r>
      <w:proofErr w:type="gramEnd"/>
      <w:r w:rsidRPr="00127CBF">
        <w:rPr>
          <w:szCs w:val="21"/>
        </w:rPr>
        <w:t>.</w:t>
      </w:r>
      <w:r>
        <w:rPr>
          <w:szCs w:val="21"/>
        </w:rPr>
        <w:t xml:space="preserve"> </w:t>
      </w:r>
      <w:r w:rsidRPr="00127CBF">
        <w:rPr>
          <w:szCs w:val="21"/>
        </w:rPr>
        <w:t>面向短文本的跨领域情感分类算法</w:t>
      </w:r>
      <w:r w:rsidRPr="00127CBF">
        <w:rPr>
          <w:szCs w:val="21"/>
        </w:rPr>
        <w:t>[J].</w:t>
      </w:r>
      <w:r>
        <w:rPr>
          <w:szCs w:val="21"/>
        </w:rPr>
        <w:t xml:space="preserve"> </w:t>
      </w:r>
      <w:r w:rsidRPr="00127CBF">
        <w:rPr>
          <w:szCs w:val="21"/>
        </w:rPr>
        <w:t>小型微型计算机系统</w:t>
      </w:r>
      <w:r w:rsidRPr="00127CBF">
        <w:rPr>
          <w:szCs w:val="21"/>
        </w:rPr>
        <w:t>,</w:t>
      </w:r>
      <w:r>
        <w:rPr>
          <w:szCs w:val="21"/>
        </w:rPr>
        <w:t xml:space="preserve"> </w:t>
      </w:r>
      <w:r w:rsidRPr="00127CBF">
        <w:rPr>
          <w:szCs w:val="21"/>
        </w:rPr>
        <w:t>2018,</w:t>
      </w:r>
      <w:r>
        <w:rPr>
          <w:szCs w:val="21"/>
        </w:rPr>
        <w:t xml:space="preserve"> </w:t>
      </w:r>
      <w:r w:rsidRPr="00127CBF">
        <w:rPr>
          <w:szCs w:val="21"/>
        </w:rPr>
        <w:t>39(05):</w:t>
      </w:r>
      <w:r>
        <w:rPr>
          <w:szCs w:val="21"/>
        </w:rPr>
        <w:t xml:space="preserve"> </w:t>
      </w:r>
      <w:r w:rsidRPr="00127CBF">
        <w:rPr>
          <w:szCs w:val="21"/>
        </w:rPr>
        <w:t>1005-1009.</w:t>
      </w:r>
      <w:bookmarkEnd w:id="90"/>
    </w:p>
    <w:p w:rsidR="00AA0259" w:rsidRPr="00EB7732" w:rsidRDefault="00AA0259" w:rsidP="00EB7732">
      <w:pPr>
        <w:numPr>
          <w:ilvl w:val="0"/>
          <w:numId w:val="4"/>
        </w:numPr>
        <w:rPr>
          <w:color w:val="FF0000"/>
          <w:szCs w:val="21"/>
        </w:rPr>
      </w:pPr>
    </w:p>
    <w:p w:rsidR="003D3F5D" w:rsidRPr="00EB7732" w:rsidRDefault="003D3F5D" w:rsidP="003D3F5D">
      <w:pPr>
        <w:spacing w:line="360" w:lineRule="auto"/>
        <w:rPr>
          <w:rFonts w:eastAsia="黑体"/>
          <w:b/>
          <w:sz w:val="30"/>
          <w:szCs w:val="30"/>
        </w:rPr>
      </w:pPr>
    </w:p>
    <w:sectPr w:rsidR="003D3F5D" w:rsidRPr="00EB7732" w:rsidSect="00267CD4">
      <w:headerReference w:type="default" r:id="rId31"/>
      <w:pgSz w:w="11906" w:h="16838" w:code="9"/>
      <w:pgMar w:top="1418" w:right="1701" w:bottom="1418" w:left="1701" w:header="851" w:footer="851" w:gutter="284"/>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2AF2" w:rsidRDefault="00652AF2">
      <w:r>
        <w:separator/>
      </w:r>
    </w:p>
  </w:endnote>
  <w:endnote w:type="continuationSeparator" w:id="0">
    <w:p w:rsidR="00652AF2" w:rsidRDefault="00652A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Abadi MT Condensed">
    <w:altName w:val="MV Boli"/>
    <w:panose1 w:val="00000000000000000000"/>
    <w:charset w:val="00"/>
    <w:family w:val="swiss"/>
    <w:notTrueType/>
    <w:pitch w:val="default"/>
    <w:sig w:usb0="00000003" w:usb1="00000000" w:usb2="00000000" w:usb3="00000000" w:csb0="00000001" w:csb1="00000000"/>
  </w:font>
  <w:font w:name="华康简楷">
    <w:altName w:val="宋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7867" w:rsidRDefault="00177867">
    <w:pPr>
      <w:pStyle w:val="a8"/>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177867" w:rsidRDefault="00177867">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7867" w:rsidRPr="0079417D" w:rsidRDefault="00177867" w:rsidP="0079417D">
    <w:pPr>
      <w:pStyle w:val="a8"/>
      <w:jc w:val="center"/>
    </w:pPr>
    <w:r>
      <w:fldChar w:fldCharType="begin"/>
    </w:r>
    <w:r>
      <w:instrText>PAGE   \* MERGEFORMAT</w:instrText>
    </w:r>
    <w:r>
      <w:fldChar w:fldCharType="separate"/>
    </w:r>
    <w:r w:rsidR="00785C8B" w:rsidRPr="00785C8B">
      <w:rPr>
        <w:noProof/>
        <w:lang w:val="zh-CN"/>
      </w:rPr>
      <w:t>IV</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7867" w:rsidRDefault="00177867">
    <w:pPr>
      <w:pStyle w:val="a8"/>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177867" w:rsidRDefault="00177867">
    <w:pPr>
      <w:pStyle w:val="a8"/>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7867" w:rsidRDefault="00177867">
    <w:pPr>
      <w:pStyle w:val="a8"/>
      <w:framePr w:wrap="around" w:vAnchor="text" w:hAnchor="page" w:x="10081" w:yAlign="center"/>
      <w:rPr>
        <w:rStyle w:val="a7"/>
      </w:rPr>
    </w:pPr>
  </w:p>
  <w:p w:rsidR="00177867" w:rsidRDefault="00177867" w:rsidP="003D3F5D">
    <w:pPr>
      <w:pStyle w:val="a8"/>
      <w:ind w:right="360"/>
      <w:jc w:val="center"/>
    </w:pPr>
    <w:r>
      <w:fldChar w:fldCharType="begin"/>
    </w:r>
    <w:r>
      <w:instrText>PAGE   \* MERGEFORMAT</w:instrText>
    </w:r>
    <w:r>
      <w:fldChar w:fldCharType="separate"/>
    </w:r>
    <w:r w:rsidR="00785C8B" w:rsidRPr="00785C8B">
      <w:rPr>
        <w:noProof/>
        <w:lang w:val="zh-CN"/>
      </w:rPr>
      <w:t>32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2AF2" w:rsidRDefault="00652AF2">
      <w:r>
        <w:separator/>
      </w:r>
    </w:p>
  </w:footnote>
  <w:footnote w:type="continuationSeparator" w:id="0">
    <w:p w:rsidR="00652AF2" w:rsidRDefault="00652A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7867" w:rsidRDefault="00177867" w:rsidP="00E458BA">
    <w:pPr>
      <w:pStyle w:val="a9"/>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7867" w:rsidRDefault="00177867">
    <w:pPr>
      <w:pStyle w:val="a9"/>
    </w:pPr>
  </w:p>
  <w:p w:rsidR="00177867" w:rsidRDefault="00177867">
    <w:pPr>
      <w:pStyle w:val="a9"/>
      <w:jc w:val="both"/>
    </w:pPr>
    <w:r>
      <w:rPr>
        <w:rFonts w:hint="eastAsia"/>
      </w:rPr>
      <w:t>山东科技大学学士学位论文</w:t>
    </w:r>
    <w:r>
      <w:rPr>
        <w:rFonts w:hint="eastAsia"/>
      </w:rPr>
      <w:t xml:space="preserve">                                                               </w:t>
    </w:r>
    <w:r>
      <w:rPr>
        <w:rFonts w:hint="eastAsia"/>
      </w:rPr>
      <w:t>摘要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7867" w:rsidRDefault="00177867">
    <w:pPr>
      <w:pStyle w:val="a9"/>
      <w:jc w:val="both"/>
    </w:pPr>
    <w:r>
      <w:rPr>
        <w:rFonts w:hint="eastAsia"/>
      </w:rPr>
      <w:t>山东科技大学学士学位论文</w:t>
    </w:r>
    <w:r>
      <w:rPr>
        <w:rFonts w:hint="eastAsia"/>
      </w:rPr>
      <w:t xml:space="preserve">                                                            </w:t>
    </w:r>
    <w:r>
      <w:t xml:space="preserve">  </w:t>
    </w:r>
    <w:r>
      <w:rPr>
        <w:rFonts w:hint="eastAsia"/>
      </w:rPr>
      <w:t xml:space="preserve">          </w:t>
    </w:r>
    <w:r>
      <w:rPr>
        <w:rFonts w:hint="eastAsia"/>
      </w:rPr>
      <w:t>目录</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7867" w:rsidRDefault="00177867">
    <w:pPr>
      <w:pStyle w:val="a9"/>
      <w:framePr w:w="322" w:h="315" w:hRule="exact" w:wrap="around" w:vAnchor="text" w:hAnchor="page" w:x="1192" w:y="155"/>
      <w:rPr>
        <w:rStyle w:val="a7"/>
      </w:rPr>
    </w:pPr>
    <w:r>
      <w:rPr>
        <w:rStyle w:val="a7"/>
      </w:rPr>
      <w:fldChar w:fldCharType="begin"/>
    </w:r>
    <w:r>
      <w:rPr>
        <w:rStyle w:val="a7"/>
      </w:rPr>
      <w:instrText xml:space="preserve">PAGE  </w:instrText>
    </w:r>
    <w:r>
      <w:rPr>
        <w:rStyle w:val="a7"/>
      </w:rPr>
      <w:fldChar w:fldCharType="separate"/>
    </w:r>
    <w:r>
      <w:rPr>
        <w:rStyle w:val="a7"/>
        <w:noProof/>
      </w:rPr>
      <w:t>10</w:t>
    </w:r>
    <w:r>
      <w:rPr>
        <w:rStyle w:val="a7"/>
      </w:rPr>
      <w:fldChar w:fldCharType="end"/>
    </w:r>
  </w:p>
  <w:p w:rsidR="00177867" w:rsidRDefault="00177867">
    <w:pPr>
      <w:pStyle w:val="a9"/>
      <w:ind w:right="360" w:firstLine="360"/>
    </w:pPr>
  </w:p>
  <w:p w:rsidR="00177867" w:rsidRDefault="00177867">
    <w:pPr>
      <w:pStyle w:val="a9"/>
      <w:ind w:right="360" w:firstLine="360"/>
    </w:pPr>
    <w:r>
      <w:t>1</w:t>
    </w:r>
    <w:r>
      <w:rPr>
        <w:rFonts w:hint="eastAsia"/>
      </w:rPr>
      <w:t xml:space="preserve">　</w:t>
    </w:r>
    <w:r>
      <w:rPr>
        <w:rFonts w:hint="eastAsia"/>
      </w:rPr>
      <w:t>绪论</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7867" w:rsidRDefault="00177867" w:rsidP="003D3F5D">
    <w:pPr>
      <w:pStyle w:val="a9"/>
      <w:ind w:right="-2"/>
      <w:jc w:val="both"/>
    </w:pPr>
    <w:r>
      <w:rPr>
        <w:rFonts w:hint="eastAsia"/>
      </w:rPr>
      <w:t>山东科技大学士学位论文</w:t>
    </w:r>
    <w:r>
      <w:rPr>
        <w:rFonts w:hint="eastAsia"/>
      </w:rPr>
      <w:t xml:space="preserve">                                                               </w:t>
    </w:r>
    <w:r>
      <w:rPr>
        <w:rFonts w:hint="eastAsia"/>
      </w:rPr>
      <w:t>绪论</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7867" w:rsidRDefault="00177867" w:rsidP="003D3F5D">
    <w:pPr>
      <w:pStyle w:val="a9"/>
      <w:tabs>
        <w:tab w:val="left" w:pos="8220"/>
      </w:tabs>
      <w:ind w:right="-2"/>
      <w:jc w:val="both"/>
    </w:pPr>
    <w:r>
      <w:rPr>
        <w:rFonts w:hint="eastAsia"/>
      </w:rPr>
      <w:t>山东科技大学学士学位论文</w:t>
    </w:r>
    <w:r>
      <w:rPr>
        <w:rFonts w:hint="eastAsia"/>
      </w:rPr>
      <w:t xml:space="preserve">                                                   </w:t>
    </w:r>
    <w:r w:rsidRPr="003D3F5D">
      <w:rPr>
        <w:rFonts w:hint="eastAsia"/>
      </w:rPr>
      <w:t>随机潮流计算研究</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7867" w:rsidRDefault="00177867" w:rsidP="003D3F5D">
    <w:pPr>
      <w:pStyle w:val="a9"/>
      <w:tabs>
        <w:tab w:val="left" w:pos="8220"/>
      </w:tabs>
      <w:ind w:right="-2"/>
      <w:jc w:val="both"/>
    </w:pPr>
    <w:r>
      <w:rPr>
        <w:rFonts w:hint="eastAsia"/>
      </w:rPr>
      <w:t>山东科技大学学士学位论文</w:t>
    </w:r>
    <w:r>
      <w:rPr>
        <w:rFonts w:hint="eastAsia"/>
      </w:rPr>
      <w:t xml:space="preserve">                                                           </w:t>
    </w:r>
    <w:r>
      <w:rPr>
        <w:rFonts w:hint="eastAsia"/>
      </w:rPr>
      <w:t>参考文献</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D55BC9"/>
    <w:multiLevelType w:val="multilevel"/>
    <w:tmpl w:val="DBE0E24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80"/>
        </w:tabs>
        <w:ind w:left="480" w:hanging="480"/>
      </w:pPr>
      <w:rPr>
        <w:rFonts w:hint="default"/>
      </w:rPr>
    </w:lvl>
    <w:lvl w:ilvl="2">
      <w:start w:val="1"/>
      <w:numFmt w:val="decimal"/>
      <w:isLgl/>
      <w:lvlText w:val="%1.%2.%3"/>
      <w:lvlJc w:val="left"/>
      <w:pPr>
        <w:tabs>
          <w:tab w:val="num" w:pos="480"/>
        </w:tabs>
        <w:ind w:left="480" w:hanging="480"/>
      </w:pPr>
      <w:rPr>
        <w:rFonts w:hint="default"/>
      </w:rPr>
    </w:lvl>
    <w:lvl w:ilvl="3">
      <w:start w:val="1"/>
      <w:numFmt w:val="decimal"/>
      <w:isLgl/>
      <w:lvlText w:val="%1.%2.%3.%4"/>
      <w:lvlJc w:val="left"/>
      <w:pPr>
        <w:tabs>
          <w:tab w:val="num" w:pos="480"/>
        </w:tabs>
        <w:ind w:left="480" w:hanging="480"/>
      </w:pPr>
      <w:rPr>
        <w:rFonts w:hint="default"/>
      </w:rPr>
    </w:lvl>
    <w:lvl w:ilvl="4">
      <w:start w:val="1"/>
      <w:numFmt w:val="decimal"/>
      <w:isLgl/>
      <w:lvlText w:val="%1.%2.%3.%4.%5"/>
      <w:lvlJc w:val="left"/>
      <w:pPr>
        <w:tabs>
          <w:tab w:val="num" w:pos="480"/>
        </w:tabs>
        <w:ind w:left="480" w:hanging="480"/>
      </w:pPr>
      <w:rPr>
        <w:rFonts w:hint="default"/>
      </w:rPr>
    </w:lvl>
    <w:lvl w:ilvl="5">
      <w:start w:val="1"/>
      <w:numFmt w:val="decimal"/>
      <w:isLgl/>
      <w:lvlText w:val="%1.%2.%3.%4.%5.%6"/>
      <w:lvlJc w:val="left"/>
      <w:pPr>
        <w:tabs>
          <w:tab w:val="num" w:pos="480"/>
        </w:tabs>
        <w:ind w:left="480" w:hanging="480"/>
      </w:pPr>
      <w:rPr>
        <w:rFonts w:hint="default"/>
      </w:rPr>
    </w:lvl>
    <w:lvl w:ilvl="6">
      <w:start w:val="1"/>
      <w:numFmt w:val="decimal"/>
      <w:isLgl/>
      <w:lvlText w:val="%1.%2.%3.%4.%5.%6.%7"/>
      <w:lvlJc w:val="left"/>
      <w:pPr>
        <w:tabs>
          <w:tab w:val="num" w:pos="480"/>
        </w:tabs>
        <w:ind w:left="480" w:hanging="480"/>
      </w:pPr>
      <w:rPr>
        <w:rFonts w:hint="default"/>
      </w:rPr>
    </w:lvl>
    <w:lvl w:ilvl="7">
      <w:start w:val="1"/>
      <w:numFmt w:val="decimal"/>
      <w:isLgl/>
      <w:lvlText w:val="%1.%2.%3.%4.%5.%6.%7.%8"/>
      <w:lvlJc w:val="left"/>
      <w:pPr>
        <w:tabs>
          <w:tab w:val="num" w:pos="480"/>
        </w:tabs>
        <w:ind w:left="480" w:hanging="480"/>
      </w:pPr>
      <w:rPr>
        <w:rFonts w:hint="default"/>
      </w:rPr>
    </w:lvl>
    <w:lvl w:ilvl="8">
      <w:start w:val="1"/>
      <w:numFmt w:val="decimal"/>
      <w:isLgl/>
      <w:lvlText w:val="%1.%2.%3.%4.%5.%6.%7.%8.%9"/>
      <w:lvlJc w:val="left"/>
      <w:pPr>
        <w:tabs>
          <w:tab w:val="num" w:pos="480"/>
        </w:tabs>
        <w:ind w:left="480" w:hanging="480"/>
      </w:pPr>
      <w:rPr>
        <w:rFonts w:hint="default"/>
      </w:rPr>
    </w:lvl>
  </w:abstractNum>
  <w:abstractNum w:abstractNumId="1">
    <w:nsid w:val="5D252ED5"/>
    <w:multiLevelType w:val="hybridMultilevel"/>
    <w:tmpl w:val="DBC6D0D0"/>
    <w:lvl w:ilvl="0" w:tplc="03F2CF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E7A3035"/>
    <w:multiLevelType w:val="hybridMultilevel"/>
    <w:tmpl w:val="60BC92F2"/>
    <w:lvl w:ilvl="0" w:tplc="03F2CF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1B04D15"/>
    <w:multiLevelType w:val="hybridMultilevel"/>
    <w:tmpl w:val="13BA1DA6"/>
    <w:lvl w:ilvl="0" w:tplc="2AAEB67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B12"/>
    <w:rsid w:val="000003D9"/>
    <w:rsid w:val="00000E0B"/>
    <w:rsid w:val="000118DC"/>
    <w:rsid w:val="00013EB3"/>
    <w:rsid w:val="000177A7"/>
    <w:rsid w:val="00026862"/>
    <w:rsid w:val="00035DA8"/>
    <w:rsid w:val="000378BB"/>
    <w:rsid w:val="000404E4"/>
    <w:rsid w:val="00043190"/>
    <w:rsid w:val="00047CEB"/>
    <w:rsid w:val="000539B7"/>
    <w:rsid w:val="000541EE"/>
    <w:rsid w:val="000633C0"/>
    <w:rsid w:val="00064C79"/>
    <w:rsid w:val="0007066E"/>
    <w:rsid w:val="000712A3"/>
    <w:rsid w:val="0007354F"/>
    <w:rsid w:val="00076BCF"/>
    <w:rsid w:val="00077350"/>
    <w:rsid w:val="000866CC"/>
    <w:rsid w:val="00087E89"/>
    <w:rsid w:val="00091A41"/>
    <w:rsid w:val="00091EAE"/>
    <w:rsid w:val="00092267"/>
    <w:rsid w:val="000946FF"/>
    <w:rsid w:val="000964C6"/>
    <w:rsid w:val="000A632B"/>
    <w:rsid w:val="000B2AD9"/>
    <w:rsid w:val="000D0134"/>
    <w:rsid w:val="000D43FB"/>
    <w:rsid w:val="000D56B3"/>
    <w:rsid w:val="000D6DB9"/>
    <w:rsid w:val="000E26FA"/>
    <w:rsid w:val="000F2559"/>
    <w:rsid w:val="000F27B4"/>
    <w:rsid w:val="000F67A1"/>
    <w:rsid w:val="00100EC2"/>
    <w:rsid w:val="0010102E"/>
    <w:rsid w:val="00103031"/>
    <w:rsid w:val="001126E3"/>
    <w:rsid w:val="00120FC6"/>
    <w:rsid w:val="001213CE"/>
    <w:rsid w:val="00126EC7"/>
    <w:rsid w:val="001303F1"/>
    <w:rsid w:val="001319DE"/>
    <w:rsid w:val="001332D6"/>
    <w:rsid w:val="0013426B"/>
    <w:rsid w:val="00135389"/>
    <w:rsid w:val="001414B7"/>
    <w:rsid w:val="00151903"/>
    <w:rsid w:val="00151A13"/>
    <w:rsid w:val="00153297"/>
    <w:rsid w:val="0015616B"/>
    <w:rsid w:val="00156DAC"/>
    <w:rsid w:val="0015722E"/>
    <w:rsid w:val="0016007C"/>
    <w:rsid w:val="001653AF"/>
    <w:rsid w:val="001718DA"/>
    <w:rsid w:val="00174173"/>
    <w:rsid w:val="00177867"/>
    <w:rsid w:val="00181EDA"/>
    <w:rsid w:val="00187285"/>
    <w:rsid w:val="00187FEC"/>
    <w:rsid w:val="001925FF"/>
    <w:rsid w:val="001966A4"/>
    <w:rsid w:val="001B007A"/>
    <w:rsid w:val="001C0C65"/>
    <w:rsid w:val="001C140E"/>
    <w:rsid w:val="001C6496"/>
    <w:rsid w:val="001D0C6C"/>
    <w:rsid w:val="001D63B8"/>
    <w:rsid w:val="001D7E03"/>
    <w:rsid w:val="001E7FA3"/>
    <w:rsid w:val="001F42DD"/>
    <w:rsid w:val="001F5461"/>
    <w:rsid w:val="00201FE0"/>
    <w:rsid w:val="00204CB1"/>
    <w:rsid w:val="002062C4"/>
    <w:rsid w:val="00210E09"/>
    <w:rsid w:val="00227CAB"/>
    <w:rsid w:val="00230C4B"/>
    <w:rsid w:val="00234FA7"/>
    <w:rsid w:val="00235D8D"/>
    <w:rsid w:val="002429C1"/>
    <w:rsid w:val="002452F6"/>
    <w:rsid w:val="002466AD"/>
    <w:rsid w:val="0024735E"/>
    <w:rsid w:val="00251AAE"/>
    <w:rsid w:val="00251B89"/>
    <w:rsid w:val="002541DE"/>
    <w:rsid w:val="0026179A"/>
    <w:rsid w:val="00261922"/>
    <w:rsid w:val="00267CD4"/>
    <w:rsid w:val="00280F2B"/>
    <w:rsid w:val="0028358E"/>
    <w:rsid w:val="00286F77"/>
    <w:rsid w:val="00290FA2"/>
    <w:rsid w:val="0029303B"/>
    <w:rsid w:val="002938F8"/>
    <w:rsid w:val="002A106C"/>
    <w:rsid w:val="002A370C"/>
    <w:rsid w:val="002A6E8A"/>
    <w:rsid w:val="002B1CE6"/>
    <w:rsid w:val="002B1CF1"/>
    <w:rsid w:val="002B2B11"/>
    <w:rsid w:val="002B2B18"/>
    <w:rsid w:val="002B302D"/>
    <w:rsid w:val="002B4443"/>
    <w:rsid w:val="002B6DE0"/>
    <w:rsid w:val="002C78D7"/>
    <w:rsid w:val="002D5FCD"/>
    <w:rsid w:val="002E0C12"/>
    <w:rsid w:val="002E3F31"/>
    <w:rsid w:val="002E5004"/>
    <w:rsid w:val="002E5873"/>
    <w:rsid w:val="002F0ABC"/>
    <w:rsid w:val="002F6377"/>
    <w:rsid w:val="002F6445"/>
    <w:rsid w:val="002F6AB1"/>
    <w:rsid w:val="002F70CB"/>
    <w:rsid w:val="00302669"/>
    <w:rsid w:val="003078E5"/>
    <w:rsid w:val="00311994"/>
    <w:rsid w:val="00312894"/>
    <w:rsid w:val="003209C9"/>
    <w:rsid w:val="00327691"/>
    <w:rsid w:val="00330268"/>
    <w:rsid w:val="00337374"/>
    <w:rsid w:val="00341875"/>
    <w:rsid w:val="00341EFF"/>
    <w:rsid w:val="003458F8"/>
    <w:rsid w:val="0035037D"/>
    <w:rsid w:val="00351A3B"/>
    <w:rsid w:val="00357DC4"/>
    <w:rsid w:val="00360737"/>
    <w:rsid w:val="00372C8A"/>
    <w:rsid w:val="00373F4E"/>
    <w:rsid w:val="00375B03"/>
    <w:rsid w:val="00375FE2"/>
    <w:rsid w:val="00377DDA"/>
    <w:rsid w:val="003802E3"/>
    <w:rsid w:val="00385DF9"/>
    <w:rsid w:val="00387DD1"/>
    <w:rsid w:val="003912D9"/>
    <w:rsid w:val="0039141D"/>
    <w:rsid w:val="00391800"/>
    <w:rsid w:val="00392926"/>
    <w:rsid w:val="00396222"/>
    <w:rsid w:val="003973E0"/>
    <w:rsid w:val="00397519"/>
    <w:rsid w:val="003A0540"/>
    <w:rsid w:val="003A2994"/>
    <w:rsid w:val="003A2E38"/>
    <w:rsid w:val="003B13FC"/>
    <w:rsid w:val="003B5083"/>
    <w:rsid w:val="003B5EB1"/>
    <w:rsid w:val="003B774B"/>
    <w:rsid w:val="003C4B49"/>
    <w:rsid w:val="003D0C7F"/>
    <w:rsid w:val="003D3355"/>
    <w:rsid w:val="003D3F5D"/>
    <w:rsid w:val="003E3D44"/>
    <w:rsid w:val="003E46D0"/>
    <w:rsid w:val="003E72D3"/>
    <w:rsid w:val="003F056F"/>
    <w:rsid w:val="00406C09"/>
    <w:rsid w:val="00407A09"/>
    <w:rsid w:val="0041097D"/>
    <w:rsid w:val="00411B6D"/>
    <w:rsid w:val="00412A5F"/>
    <w:rsid w:val="004205E1"/>
    <w:rsid w:val="004213C7"/>
    <w:rsid w:val="00422975"/>
    <w:rsid w:val="004235CA"/>
    <w:rsid w:val="0042462E"/>
    <w:rsid w:val="0042665F"/>
    <w:rsid w:val="0043254F"/>
    <w:rsid w:val="00441309"/>
    <w:rsid w:val="00451DF2"/>
    <w:rsid w:val="00455533"/>
    <w:rsid w:val="004600E9"/>
    <w:rsid w:val="00463406"/>
    <w:rsid w:val="00464304"/>
    <w:rsid w:val="004678D8"/>
    <w:rsid w:val="00467FC8"/>
    <w:rsid w:val="00471085"/>
    <w:rsid w:val="00483A62"/>
    <w:rsid w:val="0048654E"/>
    <w:rsid w:val="00490902"/>
    <w:rsid w:val="00492831"/>
    <w:rsid w:val="004A573C"/>
    <w:rsid w:val="004A6B26"/>
    <w:rsid w:val="004B43DD"/>
    <w:rsid w:val="004B4C65"/>
    <w:rsid w:val="004C05B2"/>
    <w:rsid w:val="004C3FDD"/>
    <w:rsid w:val="004C5BC6"/>
    <w:rsid w:val="004C745D"/>
    <w:rsid w:val="004D1E71"/>
    <w:rsid w:val="004D5CA4"/>
    <w:rsid w:val="004D7EAF"/>
    <w:rsid w:val="004E2895"/>
    <w:rsid w:val="004E5827"/>
    <w:rsid w:val="004E6FDC"/>
    <w:rsid w:val="004E7448"/>
    <w:rsid w:val="004F1BFE"/>
    <w:rsid w:val="004F36FD"/>
    <w:rsid w:val="005049AA"/>
    <w:rsid w:val="00505C5E"/>
    <w:rsid w:val="00507A6E"/>
    <w:rsid w:val="005162E4"/>
    <w:rsid w:val="00525384"/>
    <w:rsid w:val="00526371"/>
    <w:rsid w:val="00540559"/>
    <w:rsid w:val="00543428"/>
    <w:rsid w:val="00543C12"/>
    <w:rsid w:val="005443CC"/>
    <w:rsid w:val="0054761F"/>
    <w:rsid w:val="0055205E"/>
    <w:rsid w:val="005549D0"/>
    <w:rsid w:val="00555FEF"/>
    <w:rsid w:val="005622DB"/>
    <w:rsid w:val="00563AED"/>
    <w:rsid w:val="00573B26"/>
    <w:rsid w:val="005764DE"/>
    <w:rsid w:val="00585CEE"/>
    <w:rsid w:val="005873E7"/>
    <w:rsid w:val="00592A0C"/>
    <w:rsid w:val="00592BAC"/>
    <w:rsid w:val="0059471C"/>
    <w:rsid w:val="00595365"/>
    <w:rsid w:val="005A15D6"/>
    <w:rsid w:val="005A3A8E"/>
    <w:rsid w:val="005A5FAB"/>
    <w:rsid w:val="005C4440"/>
    <w:rsid w:val="005C4716"/>
    <w:rsid w:val="005D3B45"/>
    <w:rsid w:val="005D4769"/>
    <w:rsid w:val="005D7802"/>
    <w:rsid w:val="005E1E1F"/>
    <w:rsid w:val="005E436F"/>
    <w:rsid w:val="005E491D"/>
    <w:rsid w:val="005F779B"/>
    <w:rsid w:val="005F7C43"/>
    <w:rsid w:val="005F7ED0"/>
    <w:rsid w:val="006070CD"/>
    <w:rsid w:val="0061125D"/>
    <w:rsid w:val="00617800"/>
    <w:rsid w:val="0062498E"/>
    <w:rsid w:val="0063007A"/>
    <w:rsid w:val="00630ADB"/>
    <w:rsid w:val="00640759"/>
    <w:rsid w:val="00641597"/>
    <w:rsid w:val="00641839"/>
    <w:rsid w:val="00645F8F"/>
    <w:rsid w:val="006460FA"/>
    <w:rsid w:val="0065005B"/>
    <w:rsid w:val="0065064C"/>
    <w:rsid w:val="006522AD"/>
    <w:rsid w:val="00652AF2"/>
    <w:rsid w:val="00654191"/>
    <w:rsid w:val="0065560B"/>
    <w:rsid w:val="00657ECA"/>
    <w:rsid w:val="006610AE"/>
    <w:rsid w:val="0066201D"/>
    <w:rsid w:val="00664E75"/>
    <w:rsid w:val="006706BE"/>
    <w:rsid w:val="00670E2C"/>
    <w:rsid w:val="0067206C"/>
    <w:rsid w:val="006727CC"/>
    <w:rsid w:val="00673CCE"/>
    <w:rsid w:val="006758D3"/>
    <w:rsid w:val="00680FFC"/>
    <w:rsid w:val="00686BFF"/>
    <w:rsid w:val="00692113"/>
    <w:rsid w:val="006966B6"/>
    <w:rsid w:val="0069709E"/>
    <w:rsid w:val="006A0428"/>
    <w:rsid w:val="006A2191"/>
    <w:rsid w:val="006A36F3"/>
    <w:rsid w:val="006B2B63"/>
    <w:rsid w:val="006B3E10"/>
    <w:rsid w:val="006B6A55"/>
    <w:rsid w:val="006C0B12"/>
    <w:rsid w:val="006C457D"/>
    <w:rsid w:val="006C7419"/>
    <w:rsid w:val="006D1724"/>
    <w:rsid w:val="006D17BE"/>
    <w:rsid w:val="006D27BF"/>
    <w:rsid w:val="006D49C1"/>
    <w:rsid w:val="006E2975"/>
    <w:rsid w:val="006F69DB"/>
    <w:rsid w:val="006F74B6"/>
    <w:rsid w:val="00700AF7"/>
    <w:rsid w:val="007042C6"/>
    <w:rsid w:val="00705754"/>
    <w:rsid w:val="00707D8C"/>
    <w:rsid w:val="00707F90"/>
    <w:rsid w:val="00712A94"/>
    <w:rsid w:val="00713074"/>
    <w:rsid w:val="00713774"/>
    <w:rsid w:val="00713C43"/>
    <w:rsid w:val="00713D2F"/>
    <w:rsid w:val="007140EC"/>
    <w:rsid w:val="00715164"/>
    <w:rsid w:val="007162A5"/>
    <w:rsid w:val="0072128D"/>
    <w:rsid w:val="007213E3"/>
    <w:rsid w:val="00723915"/>
    <w:rsid w:val="00724F8B"/>
    <w:rsid w:val="007250B6"/>
    <w:rsid w:val="00731F24"/>
    <w:rsid w:val="00732F37"/>
    <w:rsid w:val="00733D24"/>
    <w:rsid w:val="00735C14"/>
    <w:rsid w:val="00736C04"/>
    <w:rsid w:val="00747AD3"/>
    <w:rsid w:val="0075579F"/>
    <w:rsid w:val="00762513"/>
    <w:rsid w:val="00772526"/>
    <w:rsid w:val="00772B60"/>
    <w:rsid w:val="0077339E"/>
    <w:rsid w:val="0078036A"/>
    <w:rsid w:val="00780448"/>
    <w:rsid w:val="00780A4C"/>
    <w:rsid w:val="00782C5E"/>
    <w:rsid w:val="0078365D"/>
    <w:rsid w:val="00785C8B"/>
    <w:rsid w:val="00790B57"/>
    <w:rsid w:val="00792B45"/>
    <w:rsid w:val="0079417D"/>
    <w:rsid w:val="0079562E"/>
    <w:rsid w:val="0079691D"/>
    <w:rsid w:val="00797104"/>
    <w:rsid w:val="007A01A2"/>
    <w:rsid w:val="007A0DBE"/>
    <w:rsid w:val="007A1223"/>
    <w:rsid w:val="007A485A"/>
    <w:rsid w:val="007A5D01"/>
    <w:rsid w:val="007A5D7B"/>
    <w:rsid w:val="007A7825"/>
    <w:rsid w:val="007B3161"/>
    <w:rsid w:val="007C6E2F"/>
    <w:rsid w:val="007D0F39"/>
    <w:rsid w:val="007D21FD"/>
    <w:rsid w:val="007D2C6F"/>
    <w:rsid w:val="007D40C5"/>
    <w:rsid w:val="007E1081"/>
    <w:rsid w:val="007E10A8"/>
    <w:rsid w:val="007F2B08"/>
    <w:rsid w:val="007F4D1E"/>
    <w:rsid w:val="007F5871"/>
    <w:rsid w:val="007F766F"/>
    <w:rsid w:val="00800439"/>
    <w:rsid w:val="00803535"/>
    <w:rsid w:val="00805C12"/>
    <w:rsid w:val="00807D96"/>
    <w:rsid w:val="00811BC4"/>
    <w:rsid w:val="008136DE"/>
    <w:rsid w:val="008173E3"/>
    <w:rsid w:val="0082302F"/>
    <w:rsid w:val="008260DB"/>
    <w:rsid w:val="008269B3"/>
    <w:rsid w:val="00827187"/>
    <w:rsid w:val="0082775E"/>
    <w:rsid w:val="00831488"/>
    <w:rsid w:val="0083237C"/>
    <w:rsid w:val="00842A3F"/>
    <w:rsid w:val="008452DC"/>
    <w:rsid w:val="008470E7"/>
    <w:rsid w:val="008533A8"/>
    <w:rsid w:val="008534A2"/>
    <w:rsid w:val="008550E7"/>
    <w:rsid w:val="00855B79"/>
    <w:rsid w:val="00855BB1"/>
    <w:rsid w:val="0087243F"/>
    <w:rsid w:val="00872460"/>
    <w:rsid w:val="008744B8"/>
    <w:rsid w:val="00875379"/>
    <w:rsid w:val="00890296"/>
    <w:rsid w:val="00890D9C"/>
    <w:rsid w:val="0089375D"/>
    <w:rsid w:val="00893AFD"/>
    <w:rsid w:val="0089481E"/>
    <w:rsid w:val="008A1F66"/>
    <w:rsid w:val="008B6978"/>
    <w:rsid w:val="008B78D2"/>
    <w:rsid w:val="008B7AAF"/>
    <w:rsid w:val="008C3D14"/>
    <w:rsid w:val="008C6126"/>
    <w:rsid w:val="008C79E9"/>
    <w:rsid w:val="008D09FC"/>
    <w:rsid w:val="008E031E"/>
    <w:rsid w:val="008E47C3"/>
    <w:rsid w:val="008E6648"/>
    <w:rsid w:val="008E6B2C"/>
    <w:rsid w:val="008E6C95"/>
    <w:rsid w:val="008F13F0"/>
    <w:rsid w:val="008F48D1"/>
    <w:rsid w:val="008F71FF"/>
    <w:rsid w:val="008F7A8C"/>
    <w:rsid w:val="00905F37"/>
    <w:rsid w:val="009073A6"/>
    <w:rsid w:val="00907995"/>
    <w:rsid w:val="009102AF"/>
    <w:rsid w:val="009148AC"/>
    <w:rsid w:val="00914B14"/>
    <w:rsid w:val="00921ED0"/>
    <w:rsid w:val="0092335A"/>
    <w:rsid w:val="00933640"/>
    <w:rsid w:val="00933FBC"/>
    <w:rsid w:val="00935BE2"/>
    <w:rsid w:val="009445E4"/>
    <w:rsid w:val="00944A3A"/>
    <w:rsid w:val="009459CD"/>
    <w:rsid w:val="00946C84"/>
    <w:rsid w:val="00946CD7"/>
    <w:rsid w:val="00947022"/>
    <w:rsid w:val="00947704"/>
    <w:rsid w:val="0095429D"/>
    <w:rsid w:val="00954D6F"/>
    <w:rsid w:val="00956C02"/>
    <w:rsid w:val="0095716B"/>
    <w:rsid w:val="00957999"/>
    <w:rsid w:val="00957BAD"/>
    <w:rsid w:val="00962AAF"/>
    <w:rsid w:val="00967DF5"/>
    <w:rsid w:val="00980043"/>
    <w:rsid w:val="00984021"/>
    <w:rsid w:val="00990F74"/>
    <w:rsid w:val="00991DC5"/>
    <w:rsid w:val="00996A7F"/>
    <w:rsid w:val="009A0D79"/>
    <w:rsid w:val="009A10FA"/>
    <w:rsid w:val="009A440F"/>
    <w:rsid w:val="009A5031"/>
    <w:rsid w:val="009B1BEC"/>
    <w:rsid w:val="009B2F9D"/>
    <w:rsid w:val="009B3859"/>
    <w:rsid w:val="009B70FE"/>
    <w:rsid w:val="009B787F"/>
    <w:rsid w:val="009C0E7E"/>
    <w:rsid w:val="009C3165"/>
    <w:rsid w:val="009D43CE"/>
    <w:rsid w:val="009D77B0"/>
    <w:rsid w:val="009E0231"/>
    <w:rsid w:val="009E4A56"/>
    <w:rsid w:val="009E6437"/>
    <w:rsid w:val="009E6F43"/>
    <w:rsid w:val="009F3DEC"/>
    <w:rsid w:val="009F6784"/>
    <w:rsid w:val="009F6B30"/>
    <w:rsid w:val="009F7A09"/>
    <w:rsid w:val="00A05064"/>
    <w:rsid w:val="00A142FA"/>
    <w:rsid w:val="00A22A9A"/>
    <w:rsid w:val="00A23351"/>
    <w:rsid w:val="00A24914"/>
    <w:rsid w:val="00A32301"/>
    <w:rsid w:val="00A326FA"/>
    <w:rsid w:val="00A32747"/>
    <w:rsid w:val="00A3499D"/>
    <w:rsid w:val="00A40961"/>
    <w:rsid w:val="00A4284B"/>
    <w:rsid w:val="00A42AEB"/>
    <w:rsid w:val="00A60A37"/>
    <w:rsid w:val="00A64059"/>
    <w:rsid w:val="00A64CA4"/>
    <w:rsid w:val="00A72153"/>
    <w:rsid w:val="00A72636"/>
    <w:rsid w:val="00A7287D"/>
    <w:rsid w:val="00A729DF"/>
    <w:rsid w:val="00A72A5E"/>
    <w:rsid w:val="00A7301C"/>
    <w:rsid w:val="00A742D3"/>
    <w:rsid w:val="00A758BD"/>
    <w:rsid w:val="00A77963"/>
    <w:rsid w:val="00A8294E"/>
    <w:rsid w:val="00A90A17"/>
    <w:rsid w:val="00AA0259"/>
    <w:rsid w:val="00AA25A8"/>
    <w:rsid w:val="00AA6935"/>
    <w:rsid w:val="00AD09B1"/>
    <w:rsid w:val="00AD29D8"/>
    <w:rsid w:val="00AD3619"/>
    <w:rsid w:val="00AD4636"/>
    <w:rsid w:val="00AE2377"/>
    <w:rsid w:val="00AE5B87"/>
    <w:rsid w:val="00AF1CAB"/>
    <w:rsid w:val="00AF7D87"/>
    <w:rsid w:val="00B06628"/>
    <w:rsid w:val="00B075F8"/>
    <w:rsid w:val="00B07BE4"/>
    <w:rsid w:val="00B07CBE"/>
    <w:rsid w:val="00B10E29"/>
    <w:rsid w:val="00B142B4"/>
    <w:rsid w:val="00B14AC3"/>
    <w:rsid w:val="00B22533"/>
    <w:rsid w:val="00B23816"/>
    <w:rsid w:val="00B31D7A"/>
    <w:rsid w:val="00B32D9F"/>
    <w:rsid w:val="00B37607"/>
    <w:rsid w:val="00B41D9B"/>
    <w:rsid w:val="00B4442C"/>
    <w:rsid w:val="00B44F68"/>
    <w:rsid w:val="00B5321A"/>
    <w:rsid w:val="00B535FD"/>
    <w:rsid w:val="00B602A2"/>
    <w:rsid w:val="00B60859"/>
    <w:rsid w:val="00B64EB3"/>
    <w:rsid w:val="00B65EEE"/>
    <w:rsid w:val="00B6659D"/>
    <w:rsid w:val="00B719B9"/>
    <w:rsid w:val="00B74A25"/>
    <w:rsid w:val="00B7603F"/>
    <w:rsid w:val="00B77007"/>
    <w:rsid w:val="00B82E45"/>
    <w:rsid w:val="00B83BCC"/>
    <w:rsid w:val="00B83E5F"/>
    <w:rsid w:val="00B91465"/>
    <w:rsid w:val="00B95A37"/>
    <w:rsid w:val="00BA3DF3"/>
    <w:rsid w:val="00BB1391"/>
    <w:rsid w:val="00BB55F0"/>
    <w:rsid w:val="00BD17FD"/>
    <w:rsid w:val="00BD1A83"/>
    <w:rsid w:val="00BD6035"/>
    <w:rsid w:val="00BD6117"/>
    <w:rsid w:val="00BE2DCD"/>
    <w:rsid w:val="00BF33B8"/>
    <w:rsid w:val="00BF4EAC"/>
    <w:rsid w:val="00BF5DB1"/>
    <w:rsid w:val="00BF644B"/>
    <w:rsid w:val="00BF6570"/>
    <w:rsid w:val="00BF68BB"/>
    <w:rsid w:val="00C00714"/>
    <w:rsid w:val="00C024E8"/>
    <w:rsid w:val="00C06689"/>
    <w:rsid w:val="00C125AA"/>
    <w:rsid w:val="00C13AB9"/>
    <w:rsid w:val="00C16D64"/>
    <w:rsid w:val="00C22C1B"/>
    <w:rsid w:val="00C24D29"/>
    <w:rsid w:val="00C24E99"/>
    <w:rsid w:val="00C26852"/>
    <w:rsid w:val="00C31867"/>
    <w:rsid w:val="00C32063"/>
    <w:rsid w:val="00C3452C"/>
    <w:rsid w:val="00C37324"/>
    <w:rsid w:val="00C40569"/>
    <w:rsid w:val="00C40807"/>
    <w:rsid w:val="00C42573"/>
    <w:rsid w:val="00C52CFE"/>
    <w:rsid w:val="00C55F56"/>
    <w:rsid w:val="00C60DB7"/>
    <w:rsid w:val="00C61850"/>
    <w:rsid w:val="00C62676"/>
    <w:rsid w:val="00C65648"/>
    <w:rsid w:val="00C71C67"/>
    <w:rsid w:val="00C721C6"/>
    <w:rsid w:val="00C736E3"/>
    <w:rsid w:val="00C77E8C"/>
    <w:rsid w:val="00C802D3"/>
    <w:rsid w:val="00C802F4"/>
    <w:rsid w:val="00C84789"/>
    <w:rsid w:val="00C903D6"/>
    <w:rsid w:val="00C92205"/>
    <w:rsid w:val="00C93DEC"/>
    <w:rsid w:val="00C964C4"/>
    <w:rsid w:val="00C96733"/>
    <w:rsid w:val="00C96B21"/>
    <w:rsid w:val="00CA1574"/>
    <w:rsid w:val="00CA1F13"/>
    <w:rsid w:val="00CA2AFE"/>
    <w:rsid w:val="00CA3273"/>
    <w:rsid w:val="00CA49DA"/>
    <w:rsid w:val="00CA5476"/>
    <w:rsid w:val="00CA60E7"/>
    <w:rsid w:val="00CA6678"/>
    <w:rsid w:val="00CB37FC"/>
    <w:rsid w:val="00CB7E27"/>
    <w:rsid w:val="00CC0847"/>
    <w:rsid w:val="00CD1FEC"/>
    <w:rsid w:val="00CD48F6"/>
    <w:rsid w:val="00CD5AD8"/>
    <w:rsid w:val="00CD60F2"/>
    <w:rsid w:val="00CD7482"/>
    <w:rsid w:val="00CD7495"/>
    <w:rsid w:val="00CD77C6"/>
    <w:rsid w:val="00CE16CA"/>
    <w:rsid w:val="00CE3263"/>
    <w:rsid w:val="00CE6D4F"/>
    <w:rsid w:val="00CE6F00"/>
    <w:rsid w:val="00CE7509"/>
    <w:rsid w:val="00CF1A90"/>
    <w:rsid w:val="00CF2C04"/>
    <w:rsid w:val="00D0506B"/>
    <w:rsid w:val="00D13152"/>
    <w:rsid w:val="00D13509"/>
    <w:rsid w:val="00D14755"/>
    <w:rsid w:val="00D2309E"/>
    <w:rsid w:val="00D247AE"/>
    <w:rsid w:val="00D30BFA"/>
    <w:rsid w:val="00D33758"/>
    <w:rsid w:val="00D33C9A"/>
    <w:rsid w:val="00D407CF"/>
    <w:rsid w:val="00D41B0C"/>
    <w:rsid w:val="00D44D9D"/>
    <w:rsid w:val="00D468B6"/>
    <w:rsid w:val="00D54B30"/>
    <w:rsid w:val="00D557D6"/>
    <w:rsid w:val="00D57725"/>
    <w:rsid w:val="00D6511A"/>
    <w:rsid w:val="00D660EC"/>
    <w:rsid w:val="00D84105"/>
    <w:rsid w:val="00D86DD7"/>
    <w:rsid w:val="00D91F90"/>
    <w:rsid w:val="00D9308E"/>
    <w:rsid w:val="00DB190C"/>
    <w:rsid w:val="00DC0F6D"/>
    <w:rsid w:val="00DD2DDC"/>
    <w:rsid w:val="00DD4062"/>
    <w:rsid w:val="00DD4639"/>
    <w:rsid w:val="00DE16B2"/>
    <w:rsid w:val="00DE5CC6"/>
    <w:rsid w:val="00DE675E"/>
    <w:rsid w:val="00DF00BA"/>
    <w:rsid w:val="00DF3300"/>
    <w:rsid w:val="00DF43AD"/>
    <w:rsid w:val="00DF6848"/>
    <w:rsid w:val="00DF69E8"/>
    <w:rsid w:val="00DF79DB"/>
    <w:rsid w:val="00E007E4"/>
    <w:rsid w:val="00E01CFB"/>
    <w:rsid w:val="00E03FC3"/>
    <w:rsid w:val="00E12753"/>
    <w:rsid w:val="00E155A6"/>
    <w:rsid w:val="00E20A2E"/>
    <w:rsid w:val="00E306BB"/>
    <w:rsid w:val="00E41B24"/>
    <w:rsid w:val="00E42377"/>
    <w:rsid w:val="00E458BA"/>
    <w:rsid w:val="00E45D6F"/>
    <w:rsid w:val="00E4647F"/>
    <w:rsid w:val="00E515D2"/>
    <w:rsid w:val="00E64C15"/>
    <w:rsid w:val="00E66055"/>
    <w:rsid w:val="00E6718B"/>
    <w:rsid w:val="00E679A3"/>
    <w:rsid w:val="00E72DDB"/>
    <w:rsid w:val="00E7311C"/>
    <w:rsid w:val="00E76282"/>
    <w:rsid w:val="00E802A6"/>
    <w:rsid w:val="00E809AC"/>
    <w:rsid w:val="00E84EAA"/>
    <w:rsid w:val="00E86A01"/>
    <w:rsid w:val="00E86A5E"/>
    <w:rsid w:val="00E870EE"/>
    <w:rsid w:val="00E90E17"/>
    <w:rsid w:val="00E95CF9"/>
    <w:rsid w:val="00E978EE"/>
    <w:rsid w:val="00EA1CDB"/>
    <w:rsid w:val="00EA1F82"/>
    <w:rsid w:val="00EA7526"/>
    <w:rsid w:val="00EA7E5D"/>
    <w:rsid w:val="00EB1067"/>
    <w:rsid w:val="00EB411D"/>
    <w:rsid w:val="00EB56F7"/>
    <w:rsid w:val="00EB5A9A"/>
    <w:rsid w:val="00EB7732"/>
    <w:rsid w:val="00EC0292"/>
    <w:rsid w:val="00EC0357"/>
    <w:rsid w:val="00EC0673"/>
    <w:rsid w:val="00EC0690"/>
    <w:rsid w:val="00EC25E5"/>
    <w:rsid w:val="00EC466C"/>
    <w:rsid w:val="00EC69B8"/>
    <w:rsid w:val="00EC6BE1"/>
    <w:rsid w:val="00ED5986"/>
    <w:rsid w:val="00EE01EA"/>
    <w:rsid w:val="00EE09ED"/>
    <w:rsid w:val="00EE0EB0"/>
    <w:rsid w:val="00EE25FB"/>
    <w:rsid w:val="00EE7C65"/>
    <w:rsid w:val="00EF395C"/>
    <w:rsid w:val="00F002DD"/>
    <w:rsid w:val="00F003AA"/>
    <w:rsid w:val="00F032CF"/>
    <w:rsid w:val="00F06EE9"/>
    <w:rsid w:val="00F12DF2"/>
    <w:rsid w:val="00F12FDA"/>
    <w:rsid w:val="00F15858"/>
    <w:rsid w:val="00F27D28"/>
    <w:rsid w:val="00F30CA4"/>
    <w:rsid w:val="00F33E01"/>
    <w:rsid w:val="00F34894"/>
    <w:rsid w:val="00F36C5F"/>
    <w:rsid w:val="00F44F80"/>
    <w:rsid w:val="00F46153"/>
    <w:rsid w:val="00F539A0"/>
    <w:rsid w:val="00F60851"/>
    <w:rsid w:val="00F64271"/>
    <w:rsid w:val="00F65666"/>
    <w:rsid w:val="00F6772C"/>
    <w:rsid w:val="00F716BB"/>
    <w:rsid w:val="00F71AAE"/>
    <w:rsid w:val="00F74BAC"/>
    <w:rsid w:val="00F74E62"/>
    <w:rsid w:val="00F750F6"/>
    <w:rsid w:val="00F75DBA"/>
    <w:rsid w:val="00F761DE"/>
    <w:rsid w:val="00F769FC"/>
    <w:rsid w:val="00F823A9"/>
    <w:rsid w:val="00F831C7"/>
    <w:rsid w:val="00F843C8"/>
    <w:rsid w:val="00FA3169"/>
    <w:rsid w:val="00FB2C0C"/>
    <w:rsid w:val="00FB7F38"/>
    <w:rsid w:val="00FC09C5"/>
    <w:rsid w:val="00FC1F60"/>
    <w:rsid w:val="00FD0565"/>
    <w:rsid w:val="00FD5CB8"/>
    <w:rsid w:val="00FE00E2"/>
    <w:rsid w:val="00FE434E"/>
    <w:rsid w:val="00FE4DB4"/>
    <w:rsid w:val="00FE6A1B"/>
    <w:rsid w:val="00FF36D4"/>
    <w:rsid w:val="00FF6A52"/>
    <w:rsid w:val="00FF6C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paragraph" w:styleId="1">
    <w:name w:val="heading 1"/>
    <w:basedOn w:val="a"/>
    <w:next w:val="a"/>
    <w:qFormat/>
    <w:rsid w:val="00CB37FC"/>
    <w:pPr>
      <w:keepNext/>
      <w:spacing w:beforeLines="100" w:before="100" w:afterLines="100" w:after="100" w:line="360" w:lineRule="auto"/>
      <w:jc w:val="center"/>
      <w:outlineLvl w:val="0"/>
    </w:pPr>
    <w:rPr>
      <w:rFonts w:eastAsia="黑体"/>
      <w:b/>
      <w:sz w:val="30"/>
    </w:rPr>
  </w:style>
  <w:style w:type="paragraph" w:styleId="2">
    <w:name w:val="heading 2"/>
    <w:basedOn w:val="a"/>
    <w:next w:val="a0"/>
    <w:qFormat/>
    <w:rsid w:val="00CB37FC"/>
    <w:pPr>
      <w:keepNext/>
      <w:spacing w:line="360" w:lineRule="auto"/>
      <w:outlineLvl w:val="1"/>
    </w:pPr>
    <w:rPr>
      <w:rFonts w:eastAsia="黑体"/>
      <w:b/>
      <w:sz w:val="28"/>
    </w:rPr>
  </w:style>
  <w:style w:type="paragraph" w:styleId="3">
    <w:name w:val="heading 3"/>
    <w:basedOn w:val="a"/>
    <w:next w:val="a"/>
    <w:link w:val="3Char"/>
    <w:semiHidden/>
    <w:unhideWhenUsed/>
    <w:qFormat/>
    <w:rsid w:val="0078036A"/>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Date"/>
    <w:basedOn w:val="a"/>
    <w:next w:val="a"/>
    <w:rPr>
      <w:b/>
      <w:sz w:val="32"/>
    </w:rPr>
  </w:style>
  <w:style w:type="paragraph" w:styleId="a5">
    <w:name w:val="Body Text"/>
    <w:basedOn w:val="a"/>
    <w:rPr>
      <w:rFonts w:eastAsia="楷体_GB2312"/>
      <w:b/>
      <w:sz w:val="32"/>
    </w:rPr>
  </w:style>
  <w:style w:type="paragraph" w:styleId="a0">
    <w:name w:val="Normal Indent"/>
    <w:basedOn w:val="a"/>
    <w:pPr>
      <w:ind w:firstLine="420"/>
    </w:pPr>
  </w:style>
  <w:style w:type="paragraph" w:styleId="a6">
    <w:name w:val="Body Text Indent"/>
    <w:basedOn w:val="a"/>
    <w:pPr>
      <w:snapToGrid w:val="0"/>
      <w:spacing w:before="240" w:line="440" w:lineRule="atLeast"/>
      <w:ind w:firstLine="420"/>
    </w:pPr>
    <w:rPr>
      <w:sz w:val="24"/>
    </w:rPr>
  </w:style>
  <w:style w:type="character" w:styleId="a7">
    <w:name w:val="page number"/>
    <w:basedOn w:val="a1"/>
    <w:rsid w:val="006C0B12"/>
  </w:style>
  <w:style w:type="paragraph" w:styleId="a8">
    <w:name w:val="footer"/>
    <w:basedOn w:val="a"/>
    <w:link w:val="Char"/>
    <w:rsid w:val="006C0B12"/>
    <w:pPr>
      <w:tabs>
        <w:tab w:val="center" w:pos="4153"/>
        <w:tab w:val="right" w:pos="8306"/>
      </w:tabs>
      <w:snapToGrid w:val="0"/>
      <w:jc w:val="left"/>
    </w:pPr>
    <w:rPr>
      <w:sz w:val="18"/>
      <w:szCs w:val="18"/>
    </w:rPr>
  </w:style>
  <w:style w:type="paragraph" w:styleId="a9">
    <w:name w:val="header"/>
    <w:basedOn w:val="a"/>
    <w:link w:val="Char0"/>
    <w:rsid w:val="00E458BA"/>
    <w:pPr>
      <w:pBdr>
        <w:bottom w:val="single" w:sz="6" w:space="1" w:color="auto"/>
      </w:pBdr>
      <w:tabs>
        <w:tab w:val="center" w:pos="4153"/>
        <w:tab w:val="right" w:pos="8306"/>
      </w:tabs>
      <w:snapToGrid w:val="0"/>
      <w:jc w:val="center"/>
    </w:pPr>
    <w:rPr>
      <w:sz w:val="18"/>
      <w:szCs w:val="18"/>
    </w:rPr>
  </w:style>
  <w:style w:type="paragraph" w:styleId="aa">
    <w:name w:val="Plain Text"/>
    <w:basedOn w:val="a"/>
    <w:rsid w:val="00E458BA"/>
    <w:rPr>
      <w:rFonts w:ascii="宋体" w:hAnsi="Courier New"/>
    </w:rPr>
  </w:style>
  <w:style w:type="paragraph" w:styleId="20">
    <w:name w:val="Body Text Indent 2"/>
    <w:basedOn w:val="a"/>
    <w:rsid w:val="004C05B2"/>
    <w:pPr>
      <w:spacing w:after="120" w:line="480" w:lineRule="auto"/>
      <w:ind w:leftChars="200" w:left="420"/>
    </w:pPr>
  </w:style>
  <w:style w:type="paragraph" w:customStyle="1" w:styleId="reader-word-layerreader-word-s1-5">
    <w:name w:val="reader-word-layer reader-word-s1-5"/>
    <w:basedOn w:val="a"/>
    <w:rsid w:val="00B64EB3"/>
    <w:pPr>
      <w:widowControl/>
      <w:spacing w:before="100" w:beforeAutospacing="1" w:after="100" w:afterAutospacing="1"/>
      <w:jc w:val="left"/>
    </w:pPr>
    <w:rPr>
      <w:rFonts w:ascii="宋体" w:hAnsi="宋体" w:cs="宋体"/>
      <w:kern w:val="0"/>
      <w:sz w:val="24"/>
      <w:szCs w:val="24"/>
    </w:rPr>
  </w:style>
  <w:style w:type="paragraph" w:customStyle="1" w:styleId="reader-word-layerreader-word-s1-8">
    <w:name w:val="reader-word-layer reader-word-s1-8"/>
    <w:basedOn w:val="a"/>
    <w:rsid w:val="00B64EB3"/>
    <w:pPr>
      <w:widowControl/>
      <w:spacing w:before="100" w:beforeAutospacing="1" w:after="100" w:afterAutospacing="1"/>
      <w:jc w:val="left"/>
    </w:pPr>
    <w:rPr>
      <w:rFonts w:ascii="宋体" w:hAnsi="宋体" w:cs="宋体"/>
      <w:kern w:val="0"/>
      <w:sz w:val="24"/>
      <w:szCs w:val="24"/>
    </w:rPr>
  </w:style>
  <w:style w:type="paragraph" w:customStyle="1" w:styleId="reader-word-layerreader-word-s1-9">
    <w:name w:val="reader-word-layer reader-word-s1-9"/>
    <w:basedOn w:val="a"/>
    <w:rsid w:val="00B64EB3"/>
    <w:pPr>
      <w:widowControl/>
      <w:spacing w:before="100" w:beforeAutospacing="1" w:after="100" w:afterAutospacing="1"/>
      <w:jc w:val="left"/>
    </w:pPr>
    <w:rPr>
      <w:rFonts w:ascii="宋体" w:hAnsi="宋体" w:cs="宋体"/>
      <w:kern w:val="0"/>
      <w:sz w:val="24"/>
      <w:szCs w:val="24"/>
    </w:rPr>
  </w:style>
  <w:style w:type="paragraph" w:customStyle="1" w:styleId="reader-word-layerreader-word-s1-16">
    <w:name w:val="reader-word-layer reader-word-s1-16"/>
    <w:basedOn w:val="a"/>
    <w:rsid w:val="00B64EB3"/>
    <w:pPr>
      <w:widowControl/>
      <w:spacing w:before="100" w:beforeAutospacing="1" w:after="100" w:afterAutospacing="1"/>
      <w:jc w:val="left"/>
    </w:pPr>
    <w:rPr>
      <w:rFonts w:ascii="宋体" w:hAnsi="宋体" w:cs="宋体"/>
      <w:kern w:val="0"/>
      <w:sz w:val="24"/>
      <w:szCs w:val="24"/>
    </w:rPr>
  </w:style>
  <w:style w:type="character" w:customStyle="1" w:styleId="Char0">
    <w:name w:val="页眉 Char"/>
    <w:link w:val="a9"/>
    <w:rsid w:val="00C736E3"/>
    <w:rPr>
      <w:kern w:val="2"/>
      <w:sz w:val="18"/>
      <w:szCs w:val="18"/>
    </w:rPr>
  </w:style>
  <w:style w:type="paragraph" w:styleId="ab">
    <w:name w:val="Balloon Text"/>
    <w:basedOn w:val="a"/>
    <w:link w:val="Char1"/>
    <w:rsid w:val="00C736E3"/>
    <w:rPr>
      <w:sz w:val="18"/>
      <w:szCs w:val="18"/>
    </w:rPr>
  </w:style>
  <w:style w:type="character" w:customStyle="1" w:styleId="Char1">
    <w:name w:val="批注框文本 Char"/>
    <w:link w:val="ab"/>
    <w:rsid w:val="00C736E3"/>
    <w:rPr>
      <w:kern w:val="2"/>
      <w:sz w:val="18"/>
      <w:szCs w:val="18"/>
    </w:rPr>
  </w:style>
  <w:style w:type="character" w:customStyle="1" w:styleId="Char">
    <w:name w:val="页脚 Char"/>
    <w:link w:val="a8"/>
    <w:rsid w:val="00C736E3"/>
    <w:rPr>
      <w:kern w:val="2"/>
      <w:sz w:val="18"/>
      <w:szCs w:val="18"/>
    </w:rPr>
  </w:style>
  <w:style w:type="paragraph" w:customStyle="1" w:styleId="ac">
    <w:name w:val="一级标题"/>
    <w:basedOn w:val="1"/>
    <w:next w:val="a"/>
    <w:link w:val="Char2"/>
    <w:qFormat/>
    <w:rsid w:val="008E6648"/>
    <w:pPr>
      <w:keepLines/>
      <w:jc w:val="left"/>
    </w:pPr>
    <w:rPr>
      <w:rFonts w:ascii="黑体" w:hAnsi="黑体"/>
      <w:bCs/>
      <w:kern w:val="44"/>
      <w:szCs w:val="44"/>
    </w:rPr>
  </w:style>
  <w:style w:type="character" w:customStyle="1" w:styleId="Char2">
    <w:name w:val="一级标题 Char"/>
    <w:link w:val="ac"/>
    <w:qFormat/>
    <w:rsid w:val="008E6648"/>
    <w:rPr>
      <w:rFonts w:ascii="黑体" w:eastAsia="黑体" w:hAnsi="黑体"/>
      <w:b/>
      <w:bCs/>
      <w:kern w:val="44"/>
      <w:sz w:val="30"/>
      <w:szCs w:val="44"/>
    </w:rPr>
  </w:style>
  <w:style w:type="table" w:styleId="ad">
    <w:name w:val="Table Grid"/>
    <w:basedOn w:val="a2"/>
    <w:rsid w:val="00713C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713C43"/>
    <w:pPr>
      <w:ind w:firstLineChars="200" w:firstLine="420"/>
    </w:pPr>
  </w:style>
  <w:style w:type="paragraph" w:styleId="af">
    <w:name w:val="Subtitle"/>
    <w:basedOn w:val="a"/>
    <w:next w:val="a"/>
    <w:link w:val="Char3"/>
    <w:qFormat/>
    <w:rsid w:val="00CB37FC"/>
    <w:pPr>
      <w:spacing w:line="360" w:lineRule="auto"/>
      <w:jc w:val="left"/>
      <w:outlineLvl w:val="1"/>
    </w:pPr>
    <w:rPr>
      <w:rFonts w:asciiTheme="minorHAnsi" w:hAnsiTheme="minorHAnsi" w:cstheme="minorBidi"/>
      <w:b/>
      <w:bCs/>
      <w:kern w:val="28"/>
      <w:sz w:val="24"/>
      <w:szCs w:val="32"/>
    </w:rPr>
  </w:style>
  <w:style w:type="character" w:customStyle="1" w:styleId="Char3">
    <w:name w:val="副标题 Char"/>
    <w:basedOn w:val="a1"/>
    <w:link w:val="af"/>
    <w:rsid w:val="00CB37FC"/>
    <w:rPr>
      <w:rFonts w:asciiTheme="minorHAnsi" w:hAnsiTheme="minorHAnsi" w:cstheme="minorBidi"/>
      <w:b/>
      <w:bCs/>
      <w:kern w:val="28"/>
      <w:sz w:val="24"/>
      <w:szCs w:val="32"/>
    </w:rPr>
  </w:style>
  <w:style w:type="paragraph" w:customStyle="1" w:styleId="30">
    <w:name w:val="标题3"/>
    <w:basedOn w:val="3"/>
    <w:link w:val="31"/>
    <w:qFormat/>
    <w:rsid w:val="0078036A"/>
    <w:pPr>
      <w:spacing w:before="0" w:after="0" w:line="360" w:lineRule="auto"/>
      <w:jc w:val="left"/>
    </w:pPr>
    <w:rPr>
      <w:sz w:val="24"/>
    </w:rPr>
  </w:style>
  <w:style w:type="character" w:styleId="af0">
    <w:name w:val="Placeholder Text"/>
    <w:basedOn w:val="a1"/>
    <w:uiPriority w:val="99"/>
    <w:semiHidden/>
    <w:rsid w:val="00483A62"/>
    <w:rPr>
      <w:color w:val="808080"/>
    </w:rPr>
  </w:style>
  <w:style w:type="character" w:customStyle="1" w:styleId="3Char">
    <w:name w:val="标题 3 Char"/>
    <w:basedOn w:val="a1"/>
    <w:link w:val="3"/>
    <w:semiHidden/>
    <w:rsid w:val="0078036A"/>
    <w:rPr>
      <w:b/>
      <w:bCs/>
      <w:kern w:val="2"/>
      <w:sz w:val="32"/>
      <w:szCs w:val="32"/>
    </w:rPr>
  </w:style>
  <w:style w:type="character" w:customStyle="1" w:styleId="31">
    <w:name w:val="标题3 字符"/>
    <w:basedOn w:val="3Char"/>
    <w:link w:val="30"/>
    <w:rsid w:val="0078036A"/>
    <w:rPr>
      <w:b/>
      <w:bCs/>
      <w:kern w:val="2"/>
      <w:sz w:val="24"/>
      <w:szCs w:val="32"/>
    </w:rPr>
  </w:style>
  <w:style w:type="paragraph" w:styleId="TOC">
    <w:name w:val="TOC Heading"/>
    <w:basedOn w:val="1"/>
    <w:next w:val="a"/>
    <w:uiPriority w:val="39"/>
    <w:unhideWhenUsed/>
    <w:qFormat/>
    <w:rsid w:val="002062C4"/>
    <w:pPr>
      <w:keepLines/>
      <w:widowControl/>
      <w:spacing w:beforeLines="0" w:before="240" w:afterLines="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10">
    <w:name w:val="toc 1"/>
    <w:basedOn w:val="a"/>
    <w:next w:val="a"/>
    <w:autoRedefine/>
    <w:uiPriority w:val="39"/>
    <w:rsid w:val="00E01CFB"/>
    <w:pPr>
      <w:tabs>
        <w:tab w:val="right" w:leader="dot" w:pos="9118"/>
      </w:tabs>
      <w:spacing w:line="420" w:lineRule="atLeast"/>
    </w:pPr>
    <w:rPr>
      <w:rFonts w:ascii="黑体" w:eastAsia="黑体" w:hAnsi="黑体"/>
      <w:b/>
      <w:noProof/>
      <w:sz w:val="28"/>
    </w:rPr>
  </w:style>
  <w:style w:type="paragraph" w:styleId="21">
    <w:name w:val="toc 2"/>
    <w:basedOn w:val="a"/>
    <w:next w:val="a"/>
    <w:autoRedefine/>
    <w:uiPriority w:val="39"/>
    <w:rsid w:val="002062C4"/>
    <w:pPr>
      <w:ind w:leftChars="200" w:left="420"/>
    </w:pPr>
  </w:style>
  <w:style w:type="paragraph" w:styleId="32">
    <w:name w:val="toc 3"/>
    <w:basedOn w:val="a"/>
    <w:next w:val="a"/>
    <w:autoRedefine/>
    <w:uiPriority w:val="39"/>
    <w:rsid w:val="002062C4"/>
    <w:pPr>
      <w:ind w:leftChars="400" w:left="840"/>
    </w:pPr>
  </w:style>
  <w:style w:type="character" w:styleId="af1">
    <w:name w:val="Hyperlink"/>
    <w:basedOn w:val="a1"/>
    <w:uiPriority w:val="99"/>
    <w:unhideWhenUsed/>
    <w:rsid w:val="002062C4"/>
    <w:rPr>
      <w:color w:val="0563C1" w:themeColor="hyperlink"/>
      <w:u w:val="single"/>
    </w:rPr>
  </w:style>
  <w:style w:type="paragraph" w:styleId="HTML">
    <w:name w:val="HTML Preformatted"/>
    <w:basedOn w:val="a"/>
    <w:link w:val="HTMLChar"/>
    <w:rsid w:val="000A632B"/>
    <w:rPr>
      <w:rFonts w:ascii="Courier New" w:hAnsi="Courier New" w:cs="Courier New"/>
      <w:sz w:val="20"/>
    </w:rPr>
  </w:style>
  <w:style w:type="character" w:customStyle="1" w:styleId="HTMLChar">
    <w:name w:val="HTML 预设格式 Char"/>
    <w:basedOn w:val="a1"/>
    <w:link w:val="HTML"/>
    <w:rsid w:val="000A632B"/>
    <w:rPr>
      <w:rFonts w:ascii="Courier New" w:hAnsi="Courier New" w:cs="Courier New"/>
      <w:kern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paragraph" w:styleId="1">
    <w:name w:val="heading 1"/>
    <w:basedOn w:val="a"/>
    <w:next w:val="a"/>
    <w:qFormat/>
    <w:rsid w:val="00CB37FC"/>
    <w:pPr>
      <w:keepNext/>
      <w:spacing w:beforeLines="100" w:before="100" w:afterLines="100" w:after="100" w:line="360" w:lineRule="auto"/>
      <w:jc w:val="center"/>
      <w:outlineLvl w:val="0"/>
    </w:pPr>
    <w:rPr>
      <w:rFonts w:eastAsia="黑体"/>
      <w:b/>
      <w:sz w:val="30"/>
    </w:rPr>
  </w:style>
  <w:style w:type="paragraph" w:styleId="2">
    <w:name w:val="heading 2"/>
    <w:basedOn w:val="a"/>
    <w:next w:val="a0"/>
    <w:qFormat/>
    <w:rsid w:val="00CB37FC"/>
    <w:pPr>
      <w:keepNext/>
      <w:spacing w:line="360" w:lineRule="auto"/>
      <w:outlineLvl w:val="1"/>
    </w:pPr>
    <w:rPr>
      <w:rFonts w:eastAsia="黑体"/>
      <w:b/>
      <w:sz w:val="28"/>
    </w:rPr>
  </w:style>
  <w:style w:type="paragraph" w:styleId="3">
    <w:name w:val="heading 3"/>
    <w:basedOn w:val="a"/>
    <w:next w:val="a"/>
    <w:link w:val="3Char"/>
    <w:semiHidden/>
    <w:unhideWhenUsed/>
    <w:qFormat/>
    <w:rsid w:val="0078036A"/>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Date"/>
    <w:basedOn w:val="a"/>
    <w:next w:val="a"/>
    <w:rPr>
      <w:b/>
      <w:sz w:val="32"/>
    </w:rPr>
  </w:style>
  <w:style w:type="paragraph" w:styleId="a5">
    <w:name w:val="Body Text"/>
    <w:basedOn w:val="a"/>
    <w:rPr>
      <w:rFonts w:eastAsia="楷体_GB2312"/>
      <w:b/>
      <w:sz w:val="32"/>
    </w:rPr>
  </w:style>
  <w:style w:type="paragraph" w:styleId="a0">
    <w:name w:val="Normal Indent"/>
    <w:basedOn w:val="a"/>
    <w:pPr>
      <w:ind w:firstLine="420"/>
    </w:pPr>
  </w:style>
  <w:style w:type="paragraph" w:styleId="a6">
    <w:name w:val="Body Text Indent"/>
    <w:basedOn w:val="a"/>
    <w:pPr>
      <w:snapToGrid w:val="0"/>
      <w:spacing w:before="240" w:line="440" w:lineRule="atLeast"/>
      <w:ind w:firstLine="420"/>
    </w:pPr>
    <w:rPr>
      <w:sz w:val="24"/>
    </w:rPr>
  </w:style>
  <w:style w:type="character" w:styleId="a7">
    <w:name w:val="page number"/>
    <w:basedOn w:val="a1"/>
    <w:rsid w:val="006C0B12"/>
  </w:style>
  <w:style w:type="paragraph" w:styleId="a8">
    <w:name w:val="footer"/>
    <w:basedOn w:val="a"/>
    <w:link w:val="Char"/>
    <w:rsid w:val="006C0B12"/>
    <w:pPr>
      <w:tabs>
        <w:tab w:val="center" w:pos="4153"/>
        <w:tab w:val="right" w:pos="8306"/>
      </w:tabs>
      <w:snapToGrid w:val="0"/>
      <w:jc w:val="left"/>
    </w:pPr>
    <w:rPr>
      <w:sz w:val="18"/>
      <w:szCs w:val="18"/>
    </w:rPr>
  </w:style>
  <w:style w:type="paragraph" w:styleId="a9">
    <w:name w:val="header"/>
    <w:basedOn w:val="a"/>
    <w:link w:val="Char0"/>
    <w:rsid w:val="00E458BA"/>
    <w:pPr>
      <w:pBdr>
        <w:bottom w:val="single" w:sz="6" w:space="1" w:color="auto"/>
      </w:pBdr>
      <w:tabs>
        <w:tab w:val="center" w:pos="4153"/>
        <w:tab w:val="right" w:pos="8306"/>
      </w:tabs>
      <w:snapToGrid w:val="0"/>
      <w:jc w:val="center"/>
    </w:pPr>
    <w:rPr>
      <w:sz w:val="18"/>
      <w:szCs w:val="18"/>
    </w:rPr>
  </w:style>
  <w:style w:type="paragraph" w:styleId="aa">
    <w:name w:val="Plain Text"/>
    <w:basedOn w:val="a"/>
    <w:rsid w:val="00E458BA"/>
    <w:rPr>
      <w:rFonts w:ascii="宋体" w:hAnsi="Courier New"/>
    </w:rPr>
  </w:style>
  <w:style w:type="paragraph" w:styleId="20">
    <w:name w:val="Body Text Indent 2"/>
    <w:basedOn w:val="a"/>
    <w:rsid w:val="004C05B2"/>
    <w:pPr>
      <w:spacing w:after="120" w:line="480" w:lineRule="auto"/>
      <w:ind w:leftChars="200" w:left="420"/>
    </w:pPr>
  </w:style>
  <w:style w:type="paragraph" w:customStyle="1" w:styleId="reader-word-layerreader-word-s1-5">
    <w:name w:val="reader-word-layer reader-word-s1-5"/>
    <w:basedOn w:val="a"/>
    <w:rsid w:val="00B64EB3"/>
    <w:pPr>
      <w:widowControl/>
      <w:spacing w:before="100" w:beforeAutospacing="1" w:after="100" w:afterAutospacing="1"/>
      <w:jc w:val="left"/>
    </w:pPr>
    <w:rPr>
      <w:rFonts w:ascii="宋体" w:hAnsi="宋体" w:cs="宋体"/>
      <w:kern w:val="0"/>
      <w:sz w:val="24"/>
      <w:szCs w:val="24"/>
    </w:rPr>
  </w:style>
  <w:style w:type="paragraph" w:customStyle="1" w:styleId="reader-word-layerreader-word-s1-8">
    <w:name w:val="reader-word-layer reader-word-s1-8"/>
    <w:basedOn w:val="a"/>
    <w:rsid w:val="00B64EB3"/>
    <w:pPr>
      <w:widowControl/>
      <w:spacing w:before="100" w:beforeAutospacing="1" w:after="100" w:afterAutospacing="1"/>
      <w:jc w:val="left"/>
    </w:pPr>
    <w:rPr>
      <w:rFonts w:ascii="宋体" w:hAnsi="宋体" w:cs="宋体"/>
      <w:kern w:val="0"/>
      <w:sz w:val="24"/>
      <w:szCs w:val="24"/>
    </w:rPr>
  </w:style>
  <w:style w:type="paragraph" w:customStyle="1" w:styleId="reader-word-layerreader-word-s1-9">
    <w:name w:val="reader-word-layer reader-word-s1-9"/>
    <w:basedOn w:val="a"/>
    <w:rsid w:val="00B64EB3"/>
    <w:pPr>
      <w:widowControl/>
      <w:spacing w:before="100" w:beforeAutospacing="1" w:after="100" w:afterAutospacing="1"/>
      <w:jc w:val="left"/>
    </w:pPr>
    <w:rPr>
      <w:rFonts w:ascii="宋体" w:hAnsi="宋体" w:cs="宋体"/>
      <w:kern w:val="0"/>
      <w:sz w:val="24"/>
      <w:szCs w:val="24"/>
    </w:rPr>
  </w:style>
  <w:style w:type="paragraph" w:customStyle="1" w:styleId="reader-word-layerreader-word-s1-16">
    <w:name w:val="reader-word-layer reader-word-s1-16"/>
    <w:basedOn w:val="a"/>
    <w:rsid w:val="00B64EB3"/>
    <w:pPr>
      <w:widowControl/>
      <w:spacing w:before="100" w:beforeAutospacing="1" w:after="100" w:afterAutospacing="1"/>
      <w:jc w:val="left"/>
    </w:pPr>
    <w:rPr>
      <w:rFonts w:ascii="宋体" w:hAnsi="宋体" w:cs="宋体"/>
      <w:kern w:val="0"/>
      <w:sz w:val="24"/>
      <w:szCs w:val="24"/>
    </w:rPr>
  </w:style>
  <w:style w:type="character" w:customStyle="1" w:styleId="Char0">
    <w:name w:val="页眉 Char"/>
    <w:link w:val="a9"/>
    <w:rsid w:val="00C736E3"/>
    <w:rPr>
      <w:kern w:val="2"/>
      <w:sz w:val="18"/>
      <w:szCs w:val="18"/>
    </w:rPr>
  </w:style>
  <w:style w:type="paragraph" w:styleId="ab">
    <w:name w:val="Balloon Text"/>
    <w:basedOn w:val="a"/>
    <w:link w:val="Char1"/>
    <w:rsid w:val="00C736E3"/>
    <w:rPr>
      <w:sz w:val="18"/>
      <w:szCs w:val="18"/>
    </w:rPr>
  </w:style>
  <w:style w:type="character" w:customStyle="1" w:styleId="Char1">
    <w:name w:val="批注框文本 Char"/>
    <w:link w:val="ab"/>
    <w:rsid w:val="00C736E3"/>
    <w:rPr>
      <w:kern w:val="2"/>
      <w:sz w:val="18"/>
      <w:szCs w:val="18"/>
    </w:rPr>
  </w:style>
  <w:style w:type="character" w:customStyle="1" w:styleId="Char">
    <w:name w:val="页脚 Char"/>
    <w:link w:val="a8"/>
    <w:rsid w:val="00C736E3"/>
    <w:rPr>
      <w:kern w:val="2"/>
      <w:sz w:val="18"/>
      <w:szCs w:val="18"/>
    </w:rPr>
  </w:style>
  <w:style w:type="paragraph" w:customStyle="1" w:styleId="ac">
    <w:name w:val="一级标题"/>
    <w:basedOn w:val="1"/>
    <w:next w:val="a"/>
    <w:link w:val="Char2"/>
    <w:qFormat/>
    <w:rsid w:val="008E6648"/>
    <w:pPr>
      <w:keepLines/>
      <w:jc w:val="left"/>
    </w:pPr>
    <w:rPr>
      <w:rFonts w:ascii="黑体" w:hAnsi="黑体"/>
      <w:bCs/>
      <w:kern w:val="44"/>
      <w:szCs w:val="44"/>
    </w:rPr>
  </w:style>
  <w:style w:type="character" w:customStyle="1" w:styleId="Char2">
    <w:name w:val="一级标题 Char"/>
    <w:link w:val="ac"/>
    <w:qFormat/>
    <w:rsid w:val="008E6648"/>
    <w:rPr>
      <w:rFonts w:ascii="黑体" w:eastAsia="黑体" w:hAnsi="黑体"/>
      <w:b/>
      <w:bCs/>
      <w:kern w:val="44"/>
      <w:sz w:val="30"/>
      <w:szCs w:val="44"/>
    </w:rPr>
  </w:style>
  <w:style w:type="table" w:styleId="ad">
    <w:name w:val="Table Grid"/>
    <w:basedOn w:val="a2"/>
    <w:rsid w:val="00713C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713C43"/>
    <w:pPr>
      <w:ind w:firstLineChars="200" w:firstLine="420"/>
    </w:pPr>
  </w:style>
  <w:style w:type="paragraph" w:styleId="af">
    <w:name w:val="Subtitle"/>
    <w:basedOn w:val="a"/>
    <w:next w:val="a"/>
    <w:link w:val="Char3"/>
    <w:qFormat/>
    <w:rsid w:val="00CB37FC"/>
    <w:pPr>
      <w:spacing w:line="360" w:lineRule="auto"/>
      <w:jc w:val="left"/>
      <w:outlineLvl w:val="1"/>
    </w:pPr>
    <w:rPr>
      <w:rFonts w:asciiTheme="minorHAnsi" w:hAnsiTheme="minorHAnsi" w:cstheme="minorBidi"/>
      <w:b/>
      <w:bCs/>
      <w:kern w:val="28"/>
      <w:sz w:val="24"/>
      <w:szCs w:val="32"/>
    </w:rPr>
  </w:style>
  <w:style w:type="character" w:customStyle="1" w:styleId="Char3">
    <w:name w:val="副标题 Char"/>
    <w:basedOn w:val="a1"/>
    <w:link w:val="af"/>
    <w:rsid w:val="00CB37FC"/>
    <w:rPr>
      <w:rFonts w:asciiTheme="minorHAnsi" w:hAnsiTheme="minorHAnsi" w:cstheme="minorBidi"/>
      <w:b/>
      <w:bCs/>
      <w:kern w:val="28"/>
      <w:sz w:val="24"/>
      <w:szCs w:val="32"/>
    </w:rPr>
  </w:style>
  <w:style w:type="paragraph" w:customStyle="1" w:styleId="30">
    <w:name w:val="标题3"/>
    <w:basedOn w:val="3"/>
    <w:link w:val="31"/>
    <w:qFormat/>
    <w:rsid w:val="0078036A"/>
    <w:pPr>
      <w:spacing w:before="0" w:after="0" w:line="360" w:lineRule="auto"/>
      <w:jc w:val="left"/>
    </w:pPr>
    <w:rPr>
      <w:sz w:val="24"/>
    </w:rPr>
  </w:style>
  <w:style w:type="character" w:styleId="af0">
    <w:name w:val="Placeholder Text"/>
    <w:basedOn w:val="a1"/>
    <w:uiPriority w:val="99"/>
    <w:semiHidden/>
    <w:rsid w:val="00483A62"/>
    <w:rPr>
      <w:color w:val="808080"/>
    </w:rPr>
  </w:style>
  <w:style w:type="character" w:customStyle="1" w:styleId="3Char">
    <w:name w:val="标题 3 Char"/>
    <w:basedOn w:val="a1"/>
    <w:link w:val="3"/>
    <w:semiHidden/>
    <w:rsid w:val="0078036A"/>
    <w:rPr>
      <w:b/>
      <w:bCs/>
      <w:kern w:val="2"/>
      <w:sz w:val="32"/>
      <w:szCs w:val="32"/>
    </w:rPr>
  </w:style>
  <w:style w:type="character" w:customStyle="1" w:styleId="31">
    <w:name w:val="标题3 字符"/>
    <w:basedOn w:val="3Char"/>
    <w:link w:val="30"/>
    <w:rsid w:val="0078036A"/>
    <w:rPr>
      <w:b/>
      <w:bCs/>
      <w:kern w:val="2"/>
      <w:sz w:val="24"/>
      <w:szCs w:val="32"/>
    </w:rPr>
  </w:style>
  <w:style w:type="paragraph" w:styleId="TOC">
    <w:name w:val="TOC Heading"/>
    <w:basedOn w:val="1"/>
    <w:next w:val="a"/>
    <w:uiPriority w:val="39"/>
    <w:unhideWhenUsed/>
    <w:qFormat/>
    <w:rsid w:val="002062C4"/>
    <w:pPr>
      <w:keepLines/>
      <w:widowControl/>
      <w:spacing w:beforeLines="0" w:before="240" w:afterLines="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10">
    <w:name w:val="toc 1"/>
    <w:basedOn w:val="a"/>
    <w:next w:val="a"/>
    <w:autoRedefine/>
    <w:uiPriority w:val="39"/>
    <w:rsid w:val="00E01CFB"/>
    <w:pPr>
      <w:tabs>
        <w:tab w:val="right" w:leader="dot" w:pos="9118"/>
      </w:tabs>
      <w:spacing w:line="420" w:lineRule="atLeast"/>
    </w:pPr>
    <w:rPr>
      <w:rFonts w:ascii="黑体" w:eastAsia="黑体" w:hAnsi="黑体"/>
      <w:b/>
      <w:noProof/>
      <w:sz w:val="28"/>
    </w:rPr>
  </w:style>
  <w:style w:type="paragraph" w:styleId="21">
    <w:name w:val="toc 2"/>
    <w:basedOn w:val="a"/>
    <w:next w:val="a"/>
    <w:autoRedefine/>
    <w:uiPriority w:val="39"/>
    <w:rsid w:val="002062C4"/>
    <w:pPr>
      <w:ind w:leftChars="200" w:left="420"/>
    </w:pPr>
  </w:style>
  <w:style w:type="paragraph" w:styleId="32">
    <w:name w:val="toc 3"/>
    <w:basedOn w:val="a"/>
    <w:next w:val="a"/>
    <w:autoRedefine/>
    <w:uiPriority w:val="39"/>
    <w:rsid w:val="002062C4"/>
    <w:pPr>
      <w:ind w:leftChars="400" w:left="840"/>
    </w:pPr>
  </w:style>
  <w:style w:type="character" w:styleId="af1">
    <w:name w:val="Hyperlink"/>
    <w:basedOn w:val="a1"/>
    <w:uiPriority w:val="99"/>
    <w:unhideWhenUsed/>
    <w:rsid w:val="002062C4"/>
    <w:rPr>
      <w:color w:val="0563C1" w:themeColor="hyperlink"/>
      <w:u w:val="single"/>
    </w:rPr>
  </w:style>
  <w:style w:type="paragraph" w:styleId="HTML">
    <w:name w:val="HTML Preformatted"/>
    <w:basedOn w:val="a"/>
    <w:link w:val="HTMLChar"/>
    <w:rsid w:val="000A632B"/>
    <w:rPr>
      <w:rFonts w:ascii="Courier New" w:hAnsi="Courier New" w:cs="Courier New"/>
      <w:sz w:val="20"/>
    </w:rPr>
  </w:style>
  <w:style w:type="character" w:customStyle="1" w:styleId="HTMLChar">
    <w:name w:val="HTML 预设格式 Char"/>
    <w:basedOn w:val="a1"/>
    <w:link w:val="HTML"/>
    <w:rsid w:val="000A632B"/>
    <w:rPr>
      <w:rFonts w:ascii="Courier New" w:hAnsi="Courier New" w:cs="Courier New"/>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56294">
      <w:bodyDiv w:val="1"/>
      <w:marLeft w:val="0"/>
      <w:marRight w:val="0"/>
      <w:marTop w:val="0"/>
      <w:marBottom w:val="0"/>
      <w:divBdr>
        <w:top w:val="none" w:sz="0" w:space="0" w:color="auto"/>
        <w:left w:val="none" w:sz="0" w:space="0" w:color="auto"/>
        <w:bottom w:val="none" w:sz="0" w:space="0" w:color="auto"/>
        <w:right w:val="none" w:sz="0" w:space="0" w:color="auto"/>
      </w:divBdr>
    </w:div>
    <w:div w:id="96145820">
      <w:bodyDiv w:val="1"/>
      <w:marLeft w:val="0"/>
      <w:marRight w:val="0"/>
      <w:marTop w:val="0"/>
      <w:marBottom w:val="0"/>
      <w:divBdr>
        <w:top w:val="none" w:sz="0" w:space="0" w:color="auto"/>
        <w:left w:val="none" w:sz="0" w:space="0" w:color="auto"/>
        <w:bottom w:val="none" w:sz="0" w:space="0" w:color="auto"/>
        <w:right w:val="none" w:sz="0" w:space="0" w:color="auto"/>
      </w:divBdr>
    </w:div>
    <w:div w:id="143015910">
      <w:bodyDiv w:val="1"/>
      <w:marLeft w:val="0"/>
      <w:marRight w:val="0"/>
      <w:marTop w:val="0"/>
      <w:marBottom w:val="0"/>
      <w:divBdr>
        <w:top w:val="none" w:sz="0" w:space="0" w:color="auto"/>
        <w:left w:val="none" w:sz="0" w:space="0" w:color="auto"/>
        <w:bottom w:val="none" w:sz="0" w:space="0" w:color="auto"/>
        <w:right w:val="none" w:sz="0" w:space="0" w:color="auto"/>
      </w:divBdr>
      <w:divsChild>
        <w:div w:id="672143665">
          <w:marLeft w:val="0"/>
          <w:marRight w:val="0"/>
          <w:marTop w:val="0"/>
          <w:marBottom w:val="0"/>
          <w:divBdr>
            <w:top w:val="none" w:sz="0" w:space="0" w:color="auto"/>
            <w:left w:val="none" w:sz="0" w:space="0" w:color="auto"/>
            <w:bottom w:val="none" w:sz="0" w:space="0" w:color="auto"/>
            <w:right w:val="none" w:sz="0" w:space="0" w:color="auto"/>
          </w:divBdr>
          <w:divsChild>
            <w:div w:id="182682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2437">
      <w:bodyDiv w:val="1"/>
      <w:marLeft w:val="0"/>
      <w:marRight w:val="0"/>
      <w:marTop w:val="0"/>
      <w:marBottom w:val="0"/>
      <w:divBdr>
        <w:top w:val="none" w:sz="0" w:space="0" w:color="auto"/>
        <w:left w:val="none" w:sz="0" w:space="0" w:color="auto"/>
        <w:bottom w:val="none" w:sz="0" w:space="0" w:color="auto"/>
        <w:right w:val="none" w:sz="0" w:space="0" w:color="auto"/>
      </w:divBdr>
      <w:divsChild>
        <w:div w:id="650408301">
          <w:marLeft w:val="0"/>
          <w:marRight w:val="0"/>
          <w:marTop w:val="0"/>
          <w:marBottom w:val="0"/>
          <w:divBdr>
            <w:top w:val="none" w:sz="0" w:space="0" w:color="auto"/>
            <w:left w:val="none" w:sz="0" w:space="0" w:color="auto"/>
            <w:bottom w:val="none" w:sz="0" w:space="0" w:color="auto"/>
            <w:right w:val="none" w:sz="0" w:space="0" w:color="auto"/>
          </w:divBdr>
          <w:divsChild>
            <w:div w:id="142988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85375">
      <w:bodyDiv w:val="1"/>
      <w:marLeft w:val="0"/>
      <w:marRight w:val="0"/>
      <w:marTop w:val="0"/>
      <w:marBottom w:val="0"/>
      <w:divBdr>
        <w:top w:val="none" w:sz="0" w:space="0" w:color="auto"/>
        <w:left w:val="none" w:sz="0" w:space="0" w:color="auto"/>
        <w:bottom w:val="none" w:sz="0" w:space="0" w:color="auto"/>
        <w:right w:val="none" w:sz="0" w:space="0" w:color="auto"/>
      </w:divBdr>
    </w:div>
    <w:div w:id="406921086">
      <w:bodyDiv w:val="1"/>
      <w:marLeft w:val="0"/>
      <w:marRight w:val="0"/>
      <w:marTop w:val="0"/>
      <w:marBottom w:val="0"/>
      <w:divBdr>
        <w:top w:val="none" w:sz="0" w:space="0" w:color="auto"/>
        <w:left w:val="none" w:sz="0" w:space="0" w:color="auto"/>
        <w:bottom w:val="none" w:sz="0" w:space="0" w:color="auto"/>
        <w:right w:val="none" w:sz="0" w:space="0" w:color="auto"/>
      </w:divBdr>
    </w:div>
    <w:div w:id="426511420">
      <w:bodyDiv w:val="1"/>
      <w:marLeft w:val="0"/>
      <w:marRight w:val="0"/>
      <w:marTop w:val="0"/>
      <w:marBottom w:val="0"/>
      <w:divBdr>
        <w:top w:val="none" w:sz="0" w:space="0" w:color="auto"/>
        <w:left w:val="none" w:sz="0" w:space="0" w:color="auto"/>
        <w:bottom w:val="none" w:sz="0" w:space="0" w:color="auto"/>
        <w:right w:val="none" w:sz="0" w:space="0" w:color="auto"/>
      </w:divBdr>
    </w:div>
    <w:div w:id="599069665">
      <w:bodyDiv w:val="1"/>
      <w:marLeft w:val="0"/>
      <w:marRight w:val="0"/>
      <w:marTop w:val="0"/>
      <w:marBottom w:val="0"/>
      <w:divBdr>
        <w:top w:val="none" w:sz="0" w:space="0" w:color="auto"/>
        <w:left w:val="none" w:sz="0" w:space="0" w:color="auto"/>
        <w:bottom w:val="none" w:sz="0" w:space="0" w:color="auto"/>
        <w:right w:val="none" w:sz="0" w:space="0" w:color="auto"/>
      </w:divBdr>
    </w:div>
    <w:div w:id="1215967002">
      <w:bodyDiv w:val="1"/>
      <w:marLeft w:val="0"/>
      <w:marRight w:val="0"/>
      <w:marTop w:val="0"/>
      <w:marBottom w:val="0"/>
      <w:divBdr>
        <w:top w:val="none" w:sz="0" w:space="0" w:color="auto"/>
        <w:left w:val="none" w:sz="0" w:space="0" w:color="auto"/>
        <w:bottom w:val="none" w:sz="0" w:space="0" w:color="auto"/>
        <w:right w:val="none" w:sz="0" w:space="0" w:color="auto"/>
      </w:divBdr>
      <w:divsChild>
        <w:div w:id="829097802">
          <w:marLeft w:val="0"/>
          <w:marRight w:val="0"/>
          <w:marTop w:val="0"/>
          <w:marBottom w:val="0"/>
          <w:divBdr>
            <w:top w:val="none" w:sz="0" w:space="0" w:color="auto"/>
            <w:left w:val="none" w:sz="0" w:space="0" w:color="auto"/>
            <w:bottom w:val="none" w:sz="0" w:space="0" w:color="auto"/>
            <w:right w:val="none" w:sz="0" w:space="0" w:color="auto"/>
          </w:divBdr>
          <w:divsChild>
            <w:div w:id="760686723">
              <w:marLeft w:val="0"/>
              <w:marRight w:val="0"/>
              <w:marTop w:val="0"/>
              <w:marBottom w:val="0"/>
              <w:divBdr>
                <w:top w:val="single" w:sz="6" w:space="0" w:color="DEDEDE"/>
                <w:left w:val="single" w:sz="6" w:space="0" w:color="DEDEDE"/>
                <w:bottom w:val="single" w:sz="6" w:space="0" w:color="DEDEDE"/>
                <w:right w:val="single" w:sz="6" w:space="0" w:color="DEDEDE"/>
              </w:divBdr>
              <w:divsChild>
                <w:div w:id="188177375">
                  <w:marLeft w:val="0"/>
                  <w:marRight w:val="0"/>
                  <w:marTop w:val="0"/>
                  <w:marBottom w:val="0"/>
                  <w:divBdr>
                    <w:top w:val="none" w:sz="0" w:space="0" w:color="auto"/>
                    <w:left w:val="none" w:sz="0" w:space="0" w:color="auto"/>
                    <w:bottom w:val="none" w:sz="0" w:space="0" w:color="auto"/>
                    <w:right w:val="none" w:sz="0" w:space="0" w:color="auto"/>
                  </w:divBdr>
                  <w:divsChild>
                    <w:div w:id="89982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068829">
          <w:marLeft w:val="0"/>
          <w:marRight w:val="0"/>
          <w:marTop w:val="0"/>
          <w:marBottom w:val="0"/>
          <w:divBdr>
            <w:top w:val="none" w:sz="0" w:space="0" w:color="auto"/>
            <w:left w:val="none" w:sz="0" w:space="0" w:color="auto"/>
            <w:bottom w:val="none" w:sz="0" w:space="0" w:color="auto"/>
            <w:right w:val="none" w:sz="0" w:space="0" w:color="auto"/>
          </w:divBdr>
          <w:divsChild>
            <w:div w:id="433864523">
              <w:marLeft w:val="0"/>
              <w:marRight w:val="0"/>
              <w:marTop w:val="0"/>
              <w:marBottom w:val="0"/>
              <w:divBdr>
                <w:top w:val="none" w:sz="0" w:space="0" w:color="auto"/>
                <w:left w:val="none" w:sz="0" w:space="0" w:color="auto"/>
                <w:bottom w:val="none" w:sz="0" w:space="0" w:color="auto"/>
                <w:right w:val="none" w:sz="0" w:space="0" w:color="auto"/>
              </w:divBdr>
              <w:divsChild>
                <w:div w:id="1893417212">
                  <w:marLeft w:val="0"/>
                  <w:marRight w:val="0"/>
                  <w:marTop w:val="0"/>
                  <w:marBottom w:val="0"/>
                  <w:divBdr>
                    <w:top w:val="single" w:sz="6" w:space="8" w:color="EEEEEE"/>
                    <w:left w:val="none" w:sz="0" w:space="8" w:color="auto"/>
                    <w:bottom w:val="single" w:sz="6" w:space="8" w:color="EEEEEE"/>
                    <w:right w:val="single" w:sz="6" w:space="8" w:color="EEEEEE"/>
                  </w:divBdr>
                  <w:divsChild>
                    <w:div w:id="92865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175043">
      <w:bodyDiv w:val="1"/>
      <w:marLeft w:val="0"/>
      <w:marRight w:val="0"/>
      <w:marTop w:val="0"/>
      <w:marBottom w:val="0"/>
      <w:divBdr>
        <w:top w:val="none" w:sz="0" w:space="0" w:color="auto"/>
        <w:left w:val="none" w:sz="0" w:space="0" w:color="auto"/>
        <w:bottom w:val="none" w:sz="0" w:space="0" w:color="auto"/>
        <w:right w:val="none" w:sz="0" w:space="0" w:color="auto"/>
      </w:divBdr>
    </w:div>
    <w:div w:id="1627925820">
      <w:bodyDiv w:val="1"/>
      <w:marLeft w:val="0"/>
      <w:marRight w:val="0"/>
      <w:marTop w:val="0"/>
      <w:marBottom w:val="0"/>
      <w:divBdr>
        <w:top w:val="none" w:sz="0" w:space="0" w:color="auto"/>
        <w:left w:val="none" w:sz="0" w:space="0" w:color="auto"/>
        <w:bottom w:val="none" w:sz="0" w:space="0" w:color="auto"/>
        <w:right w:val="none" w:sz="0" w:space="0" w:color="auto"/>
      </w:divBdr>
      <w:divsChild>
        <w:div w:id="1050036628">
          <w:marLeft w:val="0"/>
          <w:marRight w:val="0"/>
          <w:marTop w:val="0"/>
          <w:marBottom w:val="0"/>
          <w:divBdr>
            <w:top w:val="none" w:sz="0" w:space="0" w:color="auto"/>
            <w:left w:val="none" w:sz="0" w:space="0" w:color="auto"/>
            <w:bottom w:val="none" w:sz="0" w:space="0" w:color="auto"/>
            <w:right w:val="none" w:sz="0" w:space="0" w:color="auto"/>
          </w:divBdr>
          <w:divsChild>
            <w:div w:id="1623920115">
              <w:marLeft w:val="0"/>
              <w:marRight w:val="0"/>
              <w:marTop w:val="0"/>
              <w:marBottom w:val="0"/>
              <w:divBdr>
                <w:top w:val="none" w:sz="0" w:space="0" w:color="auto"/>
                <w:left w:val="none" w:sz="0" w:space="0" w:color="auto"/>
                <w:bottom w:val="none" w:sz="0" w:space="0" w:color="auto"/>
                <w:right w:val="none" w:sz="0" w:space="0" w:color="auto"/>
              </w:divBdr>
              <w:divsChild>
                <w:div w:id="582373544">
                  <w:marLeft w:val="0"/>
                  <w:marRight w:val="0"/>
                  <w:marTop w:val="0"/>
                  <w:marBottom w:val="0"/>
                  <w:divBdr>
                    <w:top w:val="single" w:sz="6" w:space="8" w:color="EEEEEE"/>
                    <w:left w:val="none" w:sz="0" w:space="8" w:color="auto"/>
                    <w:bottom w:val="single" w:sz="6" w:space="8" w:color="EEEEEE"/>
                    <w:right w:val="single" w:sz="6" w:space="8" w:color="EEEEEE"/>
                  </w:divBdr>
                  <w:divsChild>
                    <w:div w:id="128302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201532">
          <w:marLeft w:val="0"/>
          <w:marRight w:val="0"/>
          <w:marTop w:val="0"/>
          <w:marBottom w:val="0"/>
          <w:divBdr>
            <w:top w:val="none" w:sz="0" w:space="0" w:color="auto"/>
            <w:left w:val="none" w:sz="0" w:space="0" w:color="auto"/>
            <w:bottom w:val="none" w:sz="0" w:space="0" w:color="auto"/>
            <w:right w:val="none" w:sz="0" w:space="0" w:color="auto"/>
          </w:divBdr>
          <w:divsChild>
            <w:div w:id="284118188">
              <w:marLeft w:val="0"/>
              <w:marRight w:val="0"/>
              <w:marTop w:val="0"/>
              <w:marBottom w:val="0"/>
              <w:divBdr>
                <w:top w:val="single" w:sz="6" w:space="0" w:color="DEDEDE"/>
                <w:left w:val="single" w:sz="6" w:space="0" w:color="DEDEDE"/>
                <w:bottom w:val="single" w:sz="6" w:space="0" w:color="DEDEDE"/>
                <w:right w:val="single" w:sz="6" w:space="0" w:color="DEDEDE"/>
              </w:divBdr>
              <w:divsChild>
                <w:div w:id="1848014296">
                  <w:marLeft w:val="0"/>
                  <w:marRight w:val="0"/>
                  <w:marTop w:val="0"/>
                  <w:marBottom w:val="0"/>
                  <w:divBdr>
                    <w:top w:val="none" w:sz="0" w:space="0" w:color="auto"/>
                    <w:left w:val="none" w:sz="0" w:space="0" w:color="auto"/>
                    <w:bottom w:val="none" w:sz="0" w:space="0" w:color="auto"/>
                    <w:right w:val="none" w:sz="0" w:space="0" w:color="auto"/>
                  </w:divBdr>
                  <w:divsChild>
                    <w:div w:id="148689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927397">
      <w:bodyDiv w:val="1"/>
      <w:marLeft w:val="0"/>
      <w:marRight w:val="0"/>
      <w:marTop w:val="0"/>
      <w:marBottom w:val="0"/>
      <w:divBdr>
        <w:top w:val="none" w:sz="0" w:space="0" w:color="auto"/>
        <w:left w:val="none" w:sz="0" w:space="0" w:color="auto"/>
        <w:bottom w:val="none" w:sz="0" w:space="0" w:color="auto"/>
        <w:right w:val="none" w:sz="0" w:space="0" w:color="auto"/>
      </w:divBdr>
    </w:div>
    <w:div w:id="1629971893">
      <w:bodyDiv w:val="1"/>
      <w:marLeft w:val="0"/>
      <w:marRight w:val="0"/>
      <w:marTop w:val="0"/>
      <w:marBottom w:val="0"/>
      <w:divBdr>
        <w:top w:val="none" w:sz="0" w:space="0" w:color="auto"/>
        <w:left w:val="none" w:sz="0" w:space="0" w:color="auto"/>
        <w:bottom w:val="none" w:sz="0" w:space="0" w:color="auto"/>
        <w:right w:val="none" w:sz="0" w:space="0" w:color="auto"/>
      </w:divBdr>
    </w:div>
    <w:div w:id="2036953983">
      <w:bodyDiv w:val="1"/>
      <w:marLeft w:val="0"/>
      <w:marRight w:val="0"/>
      <w:marTop w:val="0"/>
      <w:marBottom w:val="0"/>
      <w:divBdr>
        <w:top w:val="none" w:sz="0" w:space="0" w:color="auto"/>
        <w:left w:val="none" w:sz="0" w:space="0" w:color="auto"/>
        <w:bottom w:val="none" w:sz="0" w:space="0" w:color="auto"/>
        <w:right w:val="none" w:sz="0" w:space="0" w:color="auto"/>
      </w:divBdr>
    </w:div>
    <w:div w:id="213335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diagramData" Target="diagrams/data1.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hart" Target="charts/chart1.xml"/><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diagramQuickStyle" Target="diagrams/quickStyle1.xm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5.jpe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4.png"/><Relationship Id="rId28" Type="http://schemas.openxmlformats.org/officeDocument/2006/relationships/footer" Target="footer3.xml"/><Relationship Id="rId10" Type="http://schemas.openxmlformats.org/officeDocument/2006/relationships/footer" Target="footer1.xml"/><Relationship Id="rId19" Type="http://schemas.openxmlformats.org/officeDocument/2006/relationships/diagramLayout" Target="diagrams/layout1.xml"/><Relationship Id="rId31" Type="http://schemas.openxmlformats.org/officeDocument/2006/relationships/header" Target="header7.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png"/><Relationship Id="rId22" Type="http://schemas.microsoft.com/office/2007/relationships/diagramDrawing" Target="diagrams/drawing1.xml"/><Relationship Id="rId27" Type="http://schemas.openxmlformats.org/officeDocument/2006/relationships/header" Target="header5.xml"/><Relationship Id="rId30" Type="http://schemas.openxmlformats.org/officeDocument/2006/relationships/header" Target="header6.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方差</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Sheet1!$A$2:$A$11</c:f>
              <c:strCache>
                <c:ptCount val="10"/>
                <c:pt idx="0">
                  <c:v>k=1</c:v>
                </c:pt>
                <c:pt idx="1">
                  <c:v>2</c:v>
                </c:pt>
                <c:pt idx="2">
                  <c:v>3</c:v>
                </c:pt>
                <c:pt idx="3">
                  <c:v>4</c:v>
                </c:pt>
                <c:pt idx="4">
                  <c:v>5</c:v>
                </c:pt>
                <c:pt idx="5">
                  <c:v>6</c:v>
                </c:pt>
                <c:pt idx="6">
                  <c:v>7</c:v>
                </c:pt>
                <c:pt idx="7">
                  <c:v>8</c:v>
                </c:pt>
                <c:pt idx="8">
                  <c:v>9</c:v>
                </c:pt>
                <c:pt idx="9">
                  <c:v>10</c:v>
                </c:pt>
              </c:strCache>
            </c:strRef>
          </c:cat>
          <c:val>
            <c:numRef>
              <c:f>Sheet1!$B$2:$B$11</c:f>
              <c:numCache>
                <c:formatCode>General</c:formatCode>
                <c:ptCount val="10"/>
                <c:pt idx="0">
                  <c:v>7</c:v>
                </c:pt>
                <c:pt idx="1">
                  <c:v>3</c:v>
                </c:pt>
                <c:pt idx="2">
                  <c:v>2</c:v>
                </c:pt>
                <c:pt idx="3">
                  <c:v>1</c:v>
                </c:pt>
                <c:pt idx="4">
                  <c:v>2</c:v>
                </c:pt>
                <c:pt idx="5">
                  <c:v>4</c:v>
                </c:pt>
                <c:pt idx="6">
                  <c:v>5</c:v>
                </c:pt>
                <c:pt idx="7">
                  <c:v>6</c:v>
                </c:pt>
                <c:pt idx="8">
                  <c:v>7</c:v>
                </c:pt>
                <c:pt idx="9">
                  <c:v>9</c:v>
                </c:pt>
              </c:numCache>
            </c:numRef>
          </c:val>
          <c:smooth val="0"/>
          <c:extLst xmlns:c16r2="http://schemas.microsoft.com/office/drawing/2015/06/chart">
            <c:ext xmlns:c16="http://schemas.microsoft.com/office/drawing/2014/chart" uri="{C3380CC4-5D6E-409C-BE32-E72D297353CC}">
              <c16:uniqueId val="{00000000-5A1A-4744-9D7C-638864D0BBE3}"/>
            </c:ext>
          </c:extLst>
        </c:ser>
        <c:dLbls>
          <c:showLegendKey val="0"/>
          <c:showVal val="0"/>
          <c:showCatName val="0"/>
          <c:showSerName val="0"/>
          <c:showPercent val="0"/>
          <c:showBubbleSize val="0"/>
        </c:dLbls>
        <c:marker val="1"/>
        <c:smooth val="0"/>
        <c:axId val="261293568"/>
        <c:axId val="261295488"/>
      </c:lineChart>
      <c:catAx>
        <c:axId val="261293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61295488"/>
        <c:crosses val="autoZero"/>
        <c:auto val="1"/>
        <c:lblAlgn val="ctr"/>
        <c:lblOffset val="100"/>
        <c:noMultiLvlLbl val="0"/>
      </c:catAx>
      <c:valAx>
        <c:axId val="261295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61293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5D6FC1C-A456-441D-A442-E50B9000290F}" type="doc">
      <dgm:prSet loTypeId="urn:microsoft.com/office/officeart/2005/8/layout/chevron2" loCatId="process" qsTypeId="urn:microsoft.com/office/officeart/2005/8/quickstyle/simple1" qsCatId="simple" csTypeId="urn:microsoft.com/office/officeart/2005/8/colors/accent0_2" csCatId="mainScheme" phldr="1"/>
      <dgm:spPr/>
      <dgm:t>
        <a:bodyPr/>
        <a:lstStyle/>
        <a:p>
          <a:endParaRPr lang="zh-CN" altLang="en-US"/>
        </a:p>
      </dgm:t>
    </dgm:pt>
    <dgm:pt modelId="{A48BAC25-9E39-438A-A36D-05897B6B6A14}">
      <dgm:prSet phldrT="[文本]"/>
      <dgm:spPr/>
      <dgm:t>
        <a:bodyPr/>
        <a:lstStyle/>
        <a:p>
          <a:pPr algn="l"/>
          <a:r>
            <a:rPr lang="zh-CN" altLang="en-US"/>
            <a:t>文本搜集</a:t>
          </a:r>
        </a:p>
      </dgm:t>
    </dgm:pt>
    <dgm:pt modelId="{0D4E2823-A236-496D-B442-1E5B81F70ABA}" type="parTrans" cxnId="{919D9985-667A-40CD-A080-94591E7E5FAF}">
      <dgm:prSet/>
      <dgm:spPr/>
      <dgm:t>
        <a:bodyPr/>
        <a:lstStyle/>
        <a:p>
          <a:pPr algn="l"/>
          <a:endParaRPr lang="zh-CN" altLang="en-US"/>
        </a:p>
      </dgm:t>
    </dgm:pt>
    <dgm:pt modelId="{DF7D4F9F-80B2-4235-A60C-0F269095E3BC}" type="sibTrans" cxnId="{919D9985-667A-40CD-A080-94591E7E5FAF}">
      <dgm:prSet/>
      <dgm:spPr/>
      <dgm:t>
        <a:bodyPr/>
        <a:lstStyle/>
        <a:p>
          <a:pPr algn="l"/>
          <a:endParaRPr lang="zh-CN" altLang="en-US"/>
        </a:p>
      </dgm:t>
    </dgm:pt>
    <dgm:pt modelId="{31AF9C90-8E73-41D2-A7EB-C640936CA623}">
      <dgm:prSet phldrT="[文本]"/>
      <dgm:spPr/>
      <dgm:t>
        <a:bodyPr/>
        <a:lstStyle/>
        <a:p>
          <a:pPr algn="l"/>
          <a:r>
            <a:rPr lang="zh-CN" altLang="en-US"/>
            <a:t>源领域文本搜集</a:t>
          </a:r>
        </a:p>
      </dgm:t>
    </dgm:pt>
    <dgm:pt modelId="{20C91509-C7CF-4630-B5D9-44161642CFC5}" type="parTrans" cxnId="{E267AC1F-3A01-467A-B917-12CAEA2000E5}">
      <dgm:prSet/>
      <dgm:spPr/>
      <dgm:t>
        <a:bodyPr/>
        <a:lstStyle/>
        <a:p>
          <a:pPr algn="l"/>
          <a:endParaRPr lang="zh-CN" altLang="en-US"/>
        </a:p>
      </dgm:t>
    </dgm:pt>
    <dgm:pt modelId="{1B16BE86-C8D7-4690-8EAF-8C8CFFA125B9}" type="sibTrans" cxnId="{E267AC1F-3A01-467A-B917-12CAEA2000E5}">
      <dgm:prSet/>
      <dgm:spPr/>
      <dgm:t>
        <a:bodyPr/>
        <a:lstStyle/>
        <a:p>
          <a:pPr algn="l"/>
          <a:endParaRPr lang="zh-CN" altLang="en-US"/>
        </a:p>
      </dgm:t>
    </dgm:pt>
    <dgm:pt modelId="{7C6C6D66-1175-4868-8599-A744B9F04C0D}">
      <dgm:prSet phldrT="[文本]"/>
      <dgm:spPr/>
      <dgm:t>
        <a:bodyPr/>
        <a:lstStyle/>
        <a:p>
          <a:pPr algn="l"/>
          <a:r>
            <a:rPr lang="zh-CN" altLang="en-US"/>
            <a:t>目标领域文本搜集</a:t>
          </a:r>
        </a:p>
      </dgm:t>
    </dgm:pt>
    <dgm:pt modelId="{9D7C2602-3ACC-445A-9503-DC5F5854AA16}" type="parTrans" cxnId="{422C97CF-FFE3-4734-AFBE-10F053758658}">
      <dgm:prSet/>
      <dgm:spPr/>
      <dgm:t>
        <a:bodyPr/>
        <a:lstStyle/>
        <a:p>
          <a:pPr algn="l"/>
          <a:endParaRPr lang="zh-CN" altLang="en-US"/>
        </a:p>
      </dgm:t>
    </dgm:pt>
    <dgm:pt modelId="{22BD76E0-5FFE-4E48-BDE3-B066CF8D846C}" type="sibTrans" cxnId="{422C97CF-FFE3-4734-AFBE-10F053758658}">
      <dgm:prSet/>
      <dgm:spPr/>
      <dgm:t>
        <a:bodyPr/>
        <a:lstStyle/>
        <a:p>
          <a:pPr algn="l"/>
          <a:endParaRPr lang="zh-CN" altLang="en-US"/>
        </a:p>
      </dgm:t>
    </dgm:pt>
    <dgm:pt modelId="{DCAB15FD-9B92-46CD-BCE6-A0F3166CA0FC}">
      <dgm:prSet phldrT="[文本]"/>
      <dgm:spPr/>
      <dgm:t>
        <a:bodyPr/>
        <a:lstStyle/>
        <a:p>
          <a:pPr algn="l"/>
          <a:r>
            <a:rPr lang="zh-CN" altLang="en-US"/>
            <a:t>文本预处理</a:t>
          </a:r>
        </a:p>
      </dgm:t>
    </dgm:pt>
    <dgm:pt modelId="{80ADA3A2-C67B-4550-961B-0FFA9EC3B437}" type="parTrans" cxnId="{889F1EA1-FD3B-4B4C-B6E7-15A61C8599FB}">
      <dgm:prSet/>
      <dgm:spPr/>
      <dgm:t>
        <a:bodyPr/>
        <a:lstStyle/>
        <a:p>
          <a:pPr algn="l"/>
          <a:endParaRPr lang="zh-CN" altLang="en-US"/>
        </a:p>
      </dgm:t>
    </dgm:pt>
    <dgm:pt modelId="{8E16319E-544D-4726-9CA6-BE38D8D69E37}" type="sibTrans" cxnId="{889F1EA1-FD3B-4B4C-B6E7-15A61C8599FB}">
      <dgm:prSet/>
      <dgm:spPr/>
      <dgm:t>
        <a:bodyPr/>
        <a:lstStyle/>
        <a:p>
          <a:pPr algn="l"/>
          <a:endParaRPr lang="zh-CN" altLang="en-US"/>
        </a:p>
      </dgm:t>
    </dgm:pt>
    <dgm:pt modelId="{B2D22A84-EF6D-4F0E-A2ED-CE98ACD450AE}">
      <dgm:prSet phldrT="[文本]"/>
      <dgm:spPr/>
      <dgm:t>
        <a:bodyPr/>
        <a:lstStyle/>
        <a:p>
          <a:pPr algn="l"/>
          <a:r>
            <a:rPr lang="en-US"/>
            <a:t>1</a:t>
          </a:r>
          <a:r>
            <a:rPr lang="zh-CN"/>
            <a:t>、文本净化处理。</a:t>
          </a:r>
          <a:endParaRPr lang="zh-CN" altLang="en-US"/>
        </a:p>
      </dgm:t>
    </dgm:pt>
    <dgm:pt modelId="{2A2B22CD-3F62-431B-BAEA-96134B1EE429}" type="parTrans" cxnId="{D0D7F4CB-F2E1-49D6-AA38-F476B63DE382}">
      <dgm:prSet/>
      <dgm:spPr/>
      <dgm:t>
        <a:bodyPr/>
        <a:lstStyle/>
        <a:p>
          <a:pPr algn="l"/>
          <a:endParaRPr lang="zh-CN" altLang="en-US"/>
        </a:p>
      </dgm:t>
    </dgm:pt>
    <dgm:pt modelId="{45DC45E3-C586-4A51-AF37-B2C9FE82DB21}" type="sibTrans" cxnId="{D0D7F4CB-F2E1-49D6-AA38-F476B63DE382}">
      <dgm:prSet/>
      <dgm:spPr/>
      <dgm:t>
        <a:bodyPr/>
        <a:lstStyle/>
        <a:p>
          <a:pPr algn="l"/>
          <a:endParaRPr lang="zh-CN" altLang="en-US"/>
        </a:p>
      </dgm:t>
    </dgm:pt>
    <dgm:pt modelId="{540AEA6D-2BED-4D4C-81C5-338FCC621CDB}">
      <dgm:prSet phldrT="[文本]"/>
      <dgm:spPr/>
      <dgm:t>
        <a:bodyPr/>
        <a:lstStyle/>
        <a:p>
          <a:pPr algn="l"/>
          <a:r>
            <a:rPr lang="zh-CN" altLang="en-US"/>
            <a:t>特征提取</a:t>
          </a:r>
        </a:p>
      </dgm:t>
    </dgm:pt>
    <dgm:pt modelId="{96731D27-4212-412D-9434-D4AC09E95439}" type="parTrans" cxnId="{3ABE38B3-22E6-428E-A5BF-C2838139B7A2}">
      <dgm:prSet/>
      <dgm:spPr/>
      <dgm:t>
        <a:bodyPr/>
        <a:lstStyle/>
        <a:p>
          <a:pPr algn="l"/>
          <a:endParaRPr lang="zh-CN" altLang="en-US"/>
        </a:p>
      </dgm:t>
    </dgm:pt>
    <dgm:pt modelId="{B8BFCABC-96EE-4057-B41C-05061572174A}" type="sibTrans" cxnId="{3ABE38B3-22E6-428E-A5BF-C2838139B7A2}">
      <dgm:prSet/>
      <dgm:spPr/>
      <dgm:t>
        <a:bodyPr/>
        <a:lstStyle/>
        <a:p>
          <a:pPr algn="l"/>
          <a:endParaRPr lang="zh-CN" altLang="en-US"/>
        </a:p>
      </dgm:t>
    </dgm:pt>
    <dgm:pt modelId="{BB780E96-F503-4572-9277-B1CFC4E97F06}">
      <dgm:prSet phldrT="[文本]"/>
      <dgm:spPr/>
      <dgm:t>
        <a:bodyPr/>
        <a:lstStyle/>
        <a:p>
          <a:pPr algn="l"/>
          <a:r>
            <a:rPr lang="zh-CN" altLang="en-US"/>
            <a:t>源领域文本特征提取</a:t>
          </a:r>
        </a:p>
      </dgm:t>
    </dgm:pt>
    <dgm:pt modelId="{0597B530-6C16-41E7-94EE-B21D3ACCEAD3}" type="parTrans" cxnId="{358945E6-BAF8-45F1-9A71-E53DC8676204}">
      <dgm:prSet/>
      <dgm:spPr/>
      <dgm:t>
        <a:bodyPr/>
        <a:lstStyle/>
        <a:p>
          <a:pPr algn="l"/>
          <a:endParaRPr lang="zh-CN" altLang="en-US"/>
        </a:p>
      </dgm:t>
    </dgm:pt>
    <dgm:pt modelId="{C4F11CB2-A665-4D27-95F5-BA7916B7E8FD}" type="sibTrans" cxnId="{358945E6-BAF8-45F1-9A71-E53DC8676204}">
      <dgm:prSet/>
      <dgm:spPr/>
      <dgm:t>
        <a:bodyPr/>
        <a:lstStyle/>
        <a:p>
          <a:pPr algn="l"/>
          <a:endParaRPr lang="zh-CN" altLang="en-US"/>
        </a:p>
      </dgm:t>
    </dgm:pt>
    <dgm:pt modelId="{1BF92756-C2E3-4F95-8A72-E2639B148E22}">
      <dgm:prSet phldrT="[文本]"/>
      <dgm:spPr/>
      <dgm:t>
        <a:bodyPr/>
        <a:lstStyle/>
        <a:p>
          <a:pPr algn="l"/>
          <a:r>
            <a:rPr lang="zh-CN" altLang="en-US"/>
            <a:t>目标领域文本特征提取</a:t>
          </a:r>
        </a:p>
      </dgm:t>
    </dgm:pt>
    <dgm:pt modelId="{0461ACFD-1F89-4016-BE3B-3AB12E6E1455}" type="parTrans" cxnId="{6129CF1E-6500-4AD7-BA9A-CB3475A9B814}">
      <dgm:prSet/>
      <dgm:spPr/>
      <dgm:t>
        <a:bodyPr/>
        <a:lstStyle/>
        <a:p>
          <a:pPr algn="l"/>
          <a:endParaRPr lang="zh-CN" altLang="en-US"/>
        </a:p>
      </dgm:t>
    </dgm:pt>
    <dgm:pt modelId="{EAE707B9-B49D-43C3-9EF4-2F9554CD8B92}" type="sibTrans" cxnId="{6129CF1E-6500-4AD7-BA9A-CB3475A9B814}">
      <dgm:prSet/>
      <dgm:spPr/>
      <dgm:t>
        <a:bodyPr/>
        <a:lstStyle/>
        <a:p>
          <a:pPr algn="l"/>
          <a:endParaRPr lang="zh-CN" altLang="en-US"/>
        </a:p>
      </dgm:t>
    </dgm:pt>
    <dgm:pt modelId="{37941C10-CCD0-45A3-AE13-294803B4E2C3}">
      <dgm:prSet/>
      <dgm:spPr/>
      <dgm:t>
        <a:bodyPr/>
        <a:lstStyle/>
        <a:p>
          <a:pPr algn="l"/>
          <a:r>
            <a:rPr lang="en-US"/>
            <a:t>2</a:t>
          </a:r>
          <a:r>
            <a:rPr lang="zh-CN"/>
            <a:t>、文本分割。</a:t>
          </a:r>
        </a:p>
      </dgm:t>
    </dgm:pt>
    <dgm:pt modelId="{EFBDBEFD-7F39-4143-A964-245F6A29A1F3}" type="parTrans" cxnId="{00AC3F39-DE4A-4BD7-BB93-FB254D3A1EE2}">
      <dgm:prSet/>
      <dgm:spPr/>
      <dgm:t>
        <a:bodyPr/>
        <a:lstStyle/>
        <a:p>
          <a:pPr algn="l"/>
          <a:endParaRPr lang="zh-CN" altLang="en-US"/>
        </a:p>
      </dgm:t>
    </dgm:pt>
    <dgm:pt modelId="{E13195A4-6C7A-449E-9EC2-7D4C1A9CEF64}" type="sibTrans" cxnId="{00AC3F39-DE4A-4BD7-BB93-FB254D3A1EE2}">
      <dgm:prSet/>
      <dgm:spPr/>
      <dgm:t>
        <a:bodyPr/>
        <a:lstStyle/>
        <a:p>
          <a:pPr algn="l"/>
          <a:endParaRPr lang="zh-CN" altLang="en-US"/>
        </a:p>
      </dgm:t>
    </dgm:pt>
    <dgm:pt modelId="{DB4E3297-6F8A-4E8F-93D1-CD31827E27F3}">
      <dgm:prSet/>
      <dgm:spPr/>
      <dgm:t>
        <a:bodyPr/>
        <a:lstStyle/>
        <a:p>
          <a:pPr algn="l"/>
          <a:r>
            <a:rPr lang="en-US"/>
            <a:t>3</a:t>
          </a:r>
          <a:r>
            <a:rPr lang="zh-CN"/>
            <a:t>、停用词处理。</a:t>
          </a:r>
        </a:p>
      </dgm:t>
    </dgm:pt>
    <dgm:pt modelId="{36C4DF61-D05B-4788-B4AA-40407CCC7333}" type="parTrans" cxnId="{C73437B6-0F20-4E0D-A4BD-CFB957E9C719}">
      <dgm:prSet/>
      <dgm:spPr/>
      <dgm:t>
        <a:bodyPr/>
        <a:lstStyle/>
        <a:p>
          <a:pPr algn="l"/>
          <a:endParaRPr lang="zh-CN" altLang="en-US"/>
        </a:p>
      </dgm:t>
    </dgm:pt>
    <dgm:pt modelId="{0E9FA870-6C30-4EF7-B8EC-A1617EE4B629}" type="sibTrans" cxnId="{C73437B6-0F20-4E0D-A4BD-CFB957E9C719}">
      <dgm:prSet/>
      <dgm:spPr/>
      <dgm:t>
        <a:bodyPr/>
        <a:lstStyle/>
        <a:p>
          <a:pPr algn="l"/>
          <a:endParaRPr lang="zh-CN" altLang="en-US"/>
        </a:p>
      </dgm:t>
    </dgm:pt>
    <dgm:pt modelId="{BE8ECDEE-D846-4E90-B39A-7D87A77F97F0}">
      <dgm:prSet phldrT="[文本]"/>
      <dgm:spPr/>
      <dgm:t>
        <a:bodyPr/>
        <a:lstStyle/>
        <a:p>
          <a:pPr algn="l"/>
          <a:r>
            <a:rPr lang="zh-CN" altLang="en-US"/>
            <a:t>构造分类器</a:t>
          </a:r>
        </a:p>
      </dgm:t>
    </dgm:pt>
    <dgm:pt modelId="{2F702C81-1664-4911-A94B-362B5D01E23E}" type="parTrans" cxnId="{111C763D-011B-4200-9DA9-2DFD7C5D2DE9}">
      <dgm:prSet/>
      <dgm:spPr/>
      <dgm:t>
        <a:bodyPr/>
        <a:lstStyle/>
        <a:p>
          <a:pPr algn="l"/>
          <a:endParaRPr lang="zh-CN" altLang="en-US"/>
        </a:p>
      </dgm:t>
    </dgm:pt>
    <dgm:pt modelId="{340459FA-3E44-447B-8062-8461A7B40F9F}" type="sibTrans" cxnId="{111C763D-011B-4200-9DA9-2DFD7C5D2DE9}">
      <dgm:prSet/>
      <dgm:spPr/>
      <dgm:t>
        <a:bodyPr/>
        <a:lstStyle/>
        <a:p>
          <a:pPr algn="l"/>
          <a:endParaRPr lang="zh-CN" altLang="en-US"/>
        </a:p>
      </dgm:t>
    </dgm:pt>
    <dgm:pt modelId="{A17565AB-4A54-4626-B3C7-8A63F90CB036}">
      <dgm:prSet phldrT="[文本]"/>
      <dgm:spPr/>
      <dgm:t>
        <a:bodyPr/>
        <a:lstStyle/>
        <a:p>
          <a:pPr algn="l"/>
          <a:r>
            <a:rPr lang="zh-CN" altLang="en-US"/>
            <a:t>特征对齐</a:t>
          </a:r>
        </a:p>
      </dgm:t>
    </dgm:pt>
    <dgm:pt modelId="{A476C5BE-BA51-42D2-A526-7BAE941E9281}" type="parTrans" cxnId="{BF1A2C7E-62C3-4653-AFDA-28B0D66F0827}">
      <dgm:prSet/>
      <dgm:spPr/>
      <dgm:t>
        <a:bodyPr/>
        <a:lstStyle/>
        <a:p>
          <a:pPr algn="l"/>
          <a:endParaRPr lang="zh-CN" altLang="en-US"/>
        </a:p>
      </dgm:t>
    </dgm:pt>
    <dgm:pt modelId="{C7E513B7-2B4D-4178-9AE3-11FBFF34ACB4}" type="sibTrans" cxnId="{BF1A2C7E-62C3-4653-AFDA-28B0D66F0827}">
      <dgm:prSet/>
      <dgm:spPr/>
      <dgm:t>
        <a:bodyPr/>
        <a:lstStyle/>
        <a:p>
          <a:pPr algn="l"/>
          <a:endParaRPr lang="zh-CN" altLang="en-US"/>
        </a:p>
      </dgm:t>
    </dgm:pt>
    <dgm:pt modelId="{3F9B9A3F-4234-4761-B90C-04D2DB7C94B8}">
      <dgm:prSet phldrT="[文本]"/>
      <dgm:spPr/>
      <dgm:t>
        <a:bodyPr/>
        <a:lstStyle/>
        <a:p>
          <a:pPr algn="l"/>
          <a:r>
            <a:rPr lang="zh-CN" altLang="en-US"/>
            <a:t>基于</a:t>
          </a:r>
          <a:r>
            <a:rPr lang="en-US" altLang="zh-CN"/>
            <a:t>Word2vec</a:t>
          </a:r>
          <a:r>
            <a:rPr lang="zh-CN" altLang="en-US"/>
            <a:t>工具的特征对齐算法</a:t>
          </a:r>
        </a:p>
      </dgm:t>
    </dgm:pt>
    <dgm:pt modelId="{9FB9E7A4-2876-4A96-A238-92EE2DEAFA58}" type="parTrans" cxnId="{9421274D-585C-490F-BBCE-6AAFFABFD95E}">
      <dgm:prSet/>
      <dgm:spPr/>
      <dgm:t>
        <a:bodyPr/>
        <a:lstStyle/>
        <a:p>
          <a:pPr algn="l"/>
          <a:endParaRPr lang="zh-CN" altLang="en-US"/>
        </a:p>
      </dgm:t>
    </dgm:pt>
    <dgm:pt modelId="{E3914A22-D013-4D03-A9E5-6A59ACA9D499}" type="sibTrans" cxnId="{9421274D-585C-490F-BBCE-6AAFFABFD95E}">
      <dgm:prSet/>
      <dgm:spPr/>
      <dgm:t>
        <a:bodyPr/>
        <a:lstStyle/>
        <a:p>
          <a:pPr algn="l"/>
          <a:endParaRPr lang="zh-CN" altLang="en-US"/>
        </a:p>
      </dgm:t>
    </dgm:pt>
    <dgm:pt modelId="{8BC0A675-CB1A-49C4-A25C-CFC5249723A8}">
      <dgm:prSet phldrT="[文本]"/>
      <dgm:spPr/>
      <dgm:t>
        <a:bodyPr/>
        <a:lstStyle/>
        <a:p>
          <a:pPr algn="l"/>
          <a:r>
            <a:rPr lang="zh-CN" altLang="en-US"/>
            <a:t>模型评估</a:t>
          </a:r>
        </a:p>
      </dgm:t>
    </dgm:pt>
    <dgm:pt modelId="{A6C18D1E-5AC5-41E9-ADE6-C11685963CD6}" type="parTrans" cxnId="{A34F6C64-C632-4617-8BA8-C59249C64F4B}">
      <dgm:prSet/>
      <dgm:spPr/>
      <dgm:t>
        <a:bodyPr/>
        <a:lstStyle/>
        <a:p>
          <a:pPr algn="l"/>
          <a:endParaRPr lang="zh-CN" altLang="en-US"/>
        </a:p>
      </dgm:t>
    </dgm:pt>
    <dgm:pt modelId="{E7AC9CBA-EE01-4F89-B863-638438B590C5}" type="sibTrans" cxnId="{A34F6C64-C632-4617-8BA8-C59249C64F4B}">
      <dgm:prSet/>
      <dgm:spPr/>
      <dgm:t>
        <a:bodyPr/>
        <a:lstStyle/>
        <a:p>
          <a:pPr algn="l"/>
          <a:endParaRPr lang="zh-CN" altLang="en-US"/>
        </a:p>
      </dgm:t>
    </dgm:pt>
    <dgm:pt modelId="{2273E287-6E12-48C6-AFAD-6954FF300BBA}">
      <dgm:prSet phldrT="[文本]"/>
      <dgm:spPr/>
      <dgm:t>
        <a:bodyPr/>
        <a:lstStyle/>
        <a:p>
          <a:pPr algn="l"/>
          <a:r>
            <a:rPr lang="zh-CN" altLang="en-US"/>
            <a:t>支持向量机</a:t>
          </a:r>
          <a:r>
            <a:rPr lang="en-US" altLang="zh-CN"/>
            <a:t>(SVM)</a:t>
          </a:r>
          <a:r>
            <a:rPr lang="zh-CN" altLang="en-US"/>
            <a:t>分类器</a:t>
          </a:r>
        </a:p>
      </dgm:t>
    </dgm:pt>
    <dgm:pt modelId="{1ED4F168-5006-4E85-BD79-1BDA109B661D}" type="parTrans" cxnId="{8E4A73F5-0A0B-4464-9705-661BCE796C7D}">
      <dgm:prSet/>
      <dgm:spPr/>
      <dgm:t>
        <a:bodyPr/>
        <a:lstStyle/>
        <a:p>
          <a:pPr algn="l"/>
          <a:endParaRPr lang="zh-CN" altLang="en-US"/>
        </a:p>
      </dgm:t>
    </dgm:pt>
    <dgm:pt modelId="{DB9E30E7-2AD3-422D-93F6-12CAF14D9F61}" type="sibTrans" cxnId="{8E4A73F5-0A0B-4464-9705-661BCE796C7D}">
      <dgm:prSet/>
      <dgm:spPr/>
      <dgm:t>
        <a:bodyPr/>
        <a:lstStyle/>
        <a:p>
          <a:pPr algn="l"/>
          <a:endParaRPr lang="zh-CN" altLang="en-US"/>
        </a:p>
      </dgm:t>
    </dgm:pt>
    <dgm:pt modelId="{D5339863-AA77-4FBC-9CC6-74A73D4DC4F6}">
      <dgm:prSet phldrT="[文本]"/>
      <dgm:spPr/>
      <dgm:t>
        <a:bodyPr/>
        <a:lstStyle/>
        <a:p>
          <a:pPr algn="l"/>
          <a:r>
            <a:rPr lang="zh-CN" altLang="en-US"/>
            <a:t>本课题中使用准确率进行模型评估</a:t>
          </a:r>
        </a:p>
      </dgm:t>
    </dgm:pt>
    <dgm:pt modelId="{BA0C8732-94D8-49A0-9F98-5791C4E054EF}" type="parTrans" cxnId="{623FDA27-244C-42F5-BA52-FCBDBB686054}">
      <dgm:prSet/>
      <dgm:spPr/>
      <dgm:t>
        <a:bodyPr/>
        <a:lstStyle/>
        <a:p>
          <a:pPr algn="l"/>
          <a:endParaRPr lang="zh-CN" altLang="en-US"/>
        </a:p>
      </dgm:t>
    </dgm:pt>
    <dgm:pt modelId="{0281DDBD-FDA0-46DC-9B8C-D8303A3CCDED}" type="sibTrans" cxnId="{623FDA27-244C-42F5-BA52-FCBDBB686054}">
      <dgm:prSet/>
      <dgm:spPr/>
      <dgm:t>
        <a:bodyPr/>
        <a:lstStyle/>
        <a:p>
          <a:pPr algn="l"/>
          <a:endParaRPr lang="zh-CN" altLang="en-US"/>
        </a:p>
      </dgm:t>
    </dgm:pt>
    <dgm:pt modelId="{06A062C2-F310-4CD7-9B50-24FE618CE048}" type="pres">
      <dgm:prSet presAssocID="{C5D6FC1C-A456-441D-A442-E50B9000290F}" presName="linearFlow" presStyleCnt="0">
        <dgm:presLayoutVars>
          <dgm:dir/>
          <dgm:animLvl val="lvl"/>
          <dgm:resizeHandles val="exact"/>
        </dgm:presLayoutVars>
      </dgm:prSet>
      <dgm:spPr/>
      <dgm:t>
        <a:bodyPr/>
        <a:lstStyle/>
        <a:p>
          <a:endParaRPr lang="zh-CN" altLang="en-US"/>
        </a:p>
      </dgm:t>
    </dgm:pt>
    <dgm:pt modelId="{A37C72D5-B90D-4FEA-8773-9986F7F5437A}" type="pres">
      <dgm:prSet presAssocID="{A48BAC25-9E39-438A-A36D-05897B6B6A14}" presName="composite" presStyleCnt="0"/>
      <dgm:spPr/>
    </dgm:pt>
    <dgm:pt modelId="{5CC77D7D-1D29-48B6-9EB9-0116D0DE5087}" type="pres">
      <dgm:prSet presAssocID="{A48BAC25-9E39-438A-A36D-05897B6B6A14}" presName="parentText" presStyleLbl="alignNode1" presStyleIdx="0" presStyleCnt="6">
        <dgm:presLayoutVars>
          <dgm:chMax val="1"/>
          <dgm:bulletEnabled val="1"/>
        </dgm:presLayoutVars>
      </dgm:prSet>
      <dgm:spPr/>
      <dgm:t>
        <a:bodyPr/>
        <a:lstStyle/>
        <a:p>
          <a:endParaRPr lang="zh-CN" altLang="en-US"/>
        </a:p>
      </dgm:t>
    </dgm:pt>
    <dgm:pt modelId="{0F4C3FE0-30C7-46ED-8437-1FEC3AE6B43A}" type="pres">
      <dgm:prSet presAssocID="{A48BAC25-9E39-438A-A36D-05897B6B6A14}" presName="descendantText" presStyleLbl="alignAcc1" presStyleIdx="0" presStyleCnt="6">
        <dgm:presLayoutVars>
          <dgm:bulletEnabled val="1"/>
        </dgm:presLayoutVars>
      </dgm:prSet>
      <dgm:spPr/>
      <dgm:t>
        <a:bodyPr/>
        <a:lstStyle/>
        <a:p>
          <a:endParaRPr lang="zh-CN" altLang="en-US"/>
        </a:p>
      </dgm:t>
    </dgm:pt>
    <dgm:pt modelId="{8CE4BBB2-8364-46A6-AE4A-C08BD77552D8}" type="pres">
      <dgm:prSet presAssocID="{DF7D4F9F-80B2-4235-A60C-0F269095E3BC}" presName="sp" presStyleCnt="0"/>
      <dgm:spPr/>
    </dgm:pt>
    <dgm:pt modelId="{95F4211D-563E-4325-9EDF-C20B15622075}" type="pres">
      <dgm:prSet presAssocID="{DCAB15FD-9B92-46CD-BCE6-A0F3166CA0FC}" presName="composite" presStyleCnt="0"/>
      <dgm:spPr/>
    </dgm:pt>
    <dgm:pt modelId="{F637571E-56E8-4C31-A4E9-C166896D1933}" type="pres">
      <dgm:prSet presAssocID="{DCAB15FD-9B92-46CD-BCE6-A0F3166CA0FC}" presName="parentText" presStyleLbl="alignNode1" presStyleIdx="1" presStyleCnt="6">
        <dgm:presLayoutVars>
          <dgm:chMax val="1"/>
          <dgm:bulletEnabled val="1"/>
        </dgm:presLayoutVars>
      </dgm:prSet>
      <dgm:spPr/>
      <dgm:t>
        <a:bodyPr/>
        <a:lstStyle/>
        <a:p>
          <a:endParaRPr lang="zh-CN" altLang="en-US"/>
        </a:p>
      </dgm:t>
    </dgm:pt>
    <dgm:pt modelId="{A51A9EC0-2FAB-4278-B419-E9A0561471E1}" type="pres">
      <dgm:prSet presAssocID="{DCAB15FD-9B92-46CD-BCE6-A0F3166CA0FC}" presName="descendantText" presStyleLbl="alignAcc1" presStyleIdx="1" presStyleCnt="6">
        <dgm:presLayoutVars>
          <dgm:bulletEnabled val="1"/>
        </dgm:presLayoutVars>
      </dgm:prSet>
      <dgm:spPr/>
      <dgm:t>
        <a:bodyPr/>
        <a:lstStyle/>
        <a:p>
          <a:endParaRPr lang="zh-CN" altLang="en-US"/>
        </a:p>
      </dgm:t>
    </dgm:pt>
    <dgm:pt modelId="{77F4DD43-7149-4475-B2ED-34D6E7B4DBF9}" type="pres">
      <dgm:prSet presAssocID="{8E16319E-544D-4726-9CA6-BE38D8D69E37}" presName="sp" presStyleCnt="0"/>
      <dgm:spPr/>
    </dgm:pt>
    <dgm:pt modelId="{BC4DDC07-3343-407B-9AFF-A9C9A42F3918}" type="pres">
      <dgm:prSet presAssocID="{540AEA6D-2BED-4D4C-81C5-338FCC621CDB}" presName="composite" presStyleCnt="0"/>
      <dgm:spPr/>
    </dgm:pt>
    <dgm:pt modelId="{C4D7E7B7-45B5-4EB2-A53F-8F9275997260}" type="pres">
      <dgm:prSet presAssocID="{540AEA6D-2BED-4D4C-81C5-338FCC621CDB}" presName="parentText" presStyleLbl="alignNode1" presStyleIdx="2" presStyleCnt="6">
        <dgm:presLayoutVars>
          <dgm:chMax val="1"/>
          <dgm:bulletEnabled val="1"/>
        </dgm:presLayoutVars>
      </dgm:prSet>
      <dgm:spPr/>
      <dgm:t>
        <a:bodyPr/>
        <a:lstStyle/>
        <a:p>
          <a:endParaRPr lang="zh-CN" altLang="en-US"/>
        </a:p>
      </dgm:t>
    </dgm:pt>
    <dgm:pt modelId="{F789D280-656B-43E9-A425-9025E15B1440}" type="pres">
      <dgm:prSet presAssocID="{540AEA6D-2BED-4D4C-81C5-338FCC621CDB}" presName="descendantText" presStyleLbl="alignAcc1" presStyleIdx="2" presStyleCnt="6">
        <dgm:presLayoutVars>
          <dgm:bulletEnabled val="1"/>
        </dgm:presLayoutVars>
      </dgm:prSet>
      <dgm:spPr/>
      <dgm:t>
        <a:bodyPr/>
        <a:lstStyle/>
        <a:p>
          <a:endParaRPr lang="zh-CN" altLang="en-US"/>
        </a:p>
      </dgm:t>
    </dgm:pt>
    <dgm:pt modelId="{64744FE6-B5BB-44DF-9E34-DE103F7BDC3C}" type="pres">
      <dgm:prSet presAssocID="{B8BFCABC-96EE-4057-B41C-05061572174A}" presName="sp" presStyleCnt="0"/>
      <dgm:spPr/>
    </dgm:pt>
    <dgm:pt modelId="{8430FB7D-F466-41F7-883F-25FF8783EDC0}" type="pres">
      <dgm:prSet presAssocID="{A17565AB-4A54-4626-B3C7-8A63F90CB036}" presName="composite" presStyleCnt="0"/>
      <dgm:spPr/>
    </dgm:pt>
    <dgm:pt modelId="{C44A17A3-1475-422D-B705-5672BD17257B}" type="pres">
      <dgm:prSet presAssocID="{A17565AB-4A54-4626-B3C7-8A63F90CB036}" presName="parentText" presStyleLbl="alignNode1" presStyleIdx="3" presStyleCnt="6">
        <dgm:presLayoutVars>
          <dgm:chMax val="1"/>
          <dgm:bulletEnabled val="1"/>
        </dgm:presLayoutVars>
      </dgm:prSet>
      <dgm:spPr/>
      <dgm:t>
        <a:bodyPr/>
        <a:lstStyle/>
        <a:p>
          <a:endParaRPr lang="zh-CN" altLang="en-US"/>
        </a:p>
      </dgm:t>
    </dgm:pt>
    <dgm:pt modelId="{0E8DB67A-CED3-41CD-956E-16E55385A831}" type="pres">
      <dgm:prSet presAssocID="{A17565AB-4A54-4626-B3C7-8A63F90CB036}" presName="descendantText" presStyleLbl="alignAcc1" presStyleIdx="3" presStyleCnt="6">
        <dgm:presLayoutVars>
          <dgm:bulletEnabled val="1"/>
        </dgm:presLayoutVars>
      </dgm:prSet>
      <dgm:spPr/>
      <dgm:t>
        <a:bodyPr/>
        <a:lstStyle/>
        <a:p>
          <a:endParaRPr lang="zh-CN" altLang="en-US"/>
        </a:p>
      </dgm:t>
    </dgm:pt>
    <dgm:pt modelId="{B5F18D96-1FF7-4F71-9C41-F44A8CDBCD7B}" type="pres">
      <dgm:prSet presAssocID="{C7E513B7-2B4D-4178-9AE3-11FBFF34ACB4}" presName="sp" presStyleCnt="0"/>
      <dgm:spPr/>
    </dgm:pt>
    <dgm:pt modelId="{3DC640FB-B148-48D0-98BC-E48EA4B83A3F}" type="pres">
      <dgm:prSet presAssocID="{BE8ECDEE-D846-4E90-B39A-7D87A77F97F0}" presName="composite" presStyleCnt="0"/>
      <dgm:spPr/>
    </dgm:pt>
    <dgm:pt modelId="{73EE8AB2-6C06-4A0D-8A49-7649D6604D0F}" type="pres">
      <dgm:prSet presAssocID="{BE8ECDEE-D846-4E90-B39A-7D87A77F97F0}" presName="parentText" presStyleLbl="alignNode1" presStyleIdx="4" presStyleCnt="6">
        <dgm:presLayoutVars>
          <dgm:chMax val="1"/>
          <dgm:bulletEnabled val="1"/>
        </dgm:presLayoutVars>
      </dgm:prSet>
      <dgm:spPr/>
      <dgm:t>
        <a:bodyPr/>
        <a:lstStyle/>
        <a:p>
          <a:endParaRPr lang="zh-CN" altLang="en-US"/>
        </a:p>
      </dgm:t>
    </dgm:pt>
    <dgm:pt modelId="{D1EE8C23-EABF-411A-96A4-32ED5EB606FF}" type="pres">
      <dgm:prSet presAssocID="{BE8ECDEE-D846-4E90-B39A-7D87A77F97F0}" presName="descendantText" presStyleLbl="alignAcc1" presStyleIdx="4" presStyleCnt="6">
        <dgm:presLayoutVars>
          <dgm:bulletEnabled val="1"/>
        </dgm:presLayoutVars>
      </dgm:prSet>
      <dgm:spPr/>
      <dgm:t>
        <a:bodyPr/>
        <a:lstStyle/>
        <a:p>
          <a:endParaRPr lang="zh-CN" altLang="en-US"/>
        </a:p>
      </dgm:t>
    </dgm:pt>
    <dgm:pt modelId="{87A2B844-2BE8-4508-BB73-E0044D65D433}" type="pres">
      <dgm:prSet presAssocID="{340459FA-3E44-447B-8062-8461A7B40F9F}" presName="sp" presStyleCnt="0"/>
      <dgm:spPr/>
    </dgm:pt>
    <dgm:pt modelId="{B452CC4B-4DC7-4576-BC53-25A959890FE6}" type="pres">
      <dgm:prSet presAssocID="{8BC0A675-CB1A-49C4-A25C-CFC5249723A8}" presName="composite" presStyleCnt="0"/>
      <dgm:spPr/>
    </dgm:pt>
    <dgm:pt modelId="{EB43B299-FC86-41C5-84C9-18F26A5453FA}" type="pres">
      <dgm:prSet presAssocID="{8BC0A675-CB1A-49C4-A25C-CFC5249723A8}" presName="parentText" presStyleLbl="alignNode1" presStyleIdx="5" presStyleCnt="6">
        <dgm:presLayoutVars>
          <dgm:chMax val="1"/>
          <dgm:bulletEnabled val="1"/>
        </dgm:presLayoutVars>
      </dgm:prSet>
      <dgm:spPr/>
      <dgm:t>
        <a:bodyPr/>
        <a:lstStyle/>
        <a:p>
          <a:endParaRPr lang="zh-CN" altLang="en-US"/>
        </a:p>
      </dgm:t>
    </dgm:pt>
    <dgm:pt modelId="{C549C89D-28DE-45F0-86CC-C1C69F7E45AF}" type="pres">
      <dgm:prSet presAssocID="{8BC0A675-CB1A-49C4-A25C-CFC5249723A8}" presName="descendantText" presStyleLbl="alignAcc1" presStyleIdx="5" presStyleCnt="6">
        <dgm:presLayoutVars>
          <dgm:bulletEnabled val="1"/>
        </dgm:presLayoutVars>
      </dgm:prSet>
      <dgm:spPr/>
      <dgm:t>
        <a:bodyPr/>
        <a:lstStyle/>
        <a:p>
          <a:endParaRPr lang="zh-CN" altLang="en-US"/>
        </a:p>
      </dgm:t>
    </dgm:pt>
  </dgm:ptLst>
  <dgm:cxnLst>
    <dgm:cxn modelId="{9421274D-585C-490F-BBCE-6AAFFABFD95E}" srcId="{A17565AB-4A54-4626-B3C7-8A63F90CB036}" destId="{3F9B9A3F-4234-4761-B90C-04D2DB7C94B8}" srcOrd="0" destOrd="0" parTransId="{9FB9E7A4-2876-4A96-A238-92EE2DEAFA58}" sibTransId="{E3914A22-D013-4D03-A9E5-6A59ACA9D499}"/>
    <dgm:cxn modelId="{F3DDACD9-9581-4851-A51A-1A6BF549E766}" type="presOf" srcId="{D5339863-AA77-4FBC-9CC6-74A73D4DC4F6}" destId="{C549C89D-28DE-45F0-86CC-C1C69F7E45AF}" srcOrd="0" destOrd="0" presId="urn:microsoft.com/office/officeart/2005/8/layout/chevron2"/>
    <dgm:cxn modelId="{358945E6-BAF8-45F1-9A71-E53DC8676204}" srcId="{540AEA6D-2BED-4D4C-81C5-338FCC621CDB}" destId="{BB780E96-F503-4572-9277-B1CFC4E97F06}" srcOrd="0" destOrd="0" parTransId="{0597B530-6C16-41E7-94EE-B21D3ACCEAD3}" sibTransId="{C4F11CB2-A665-4D27-95F5-BA7916B7E8FD}"/>
    <dgm:cxn modelId="{CA939078-5E5C-46B5-BAAF-D0F91B5781DA}" type="presOf" srcId="{37941C10-CCD0-45A3-AE13-294803B4E2C3}" destId="{A51A9EC0-2FAB-4278-B419-E9A0561471E1}" srcOrd="0" destOrd="1" presId="urn:microsoft.com/office/officeart/2005/8/layout/chevron2"/>
    <dgm:cxn modelId="{422C97CF-FFE3-4734-AFBE-10F053758658}" srcId="{A48BAC25-9E39-438A-A36D-05897B6B6A14}" destId="{7C6C6D66-1175-4868-8599-A744B9F04C0D}" srcOrd="1" destOrd="0" parTransId="{9D7C2602-3ACC-445A-9503-DC5F5854AA16}" sibTransId="{22BD76E0-5FFE-4E48-BDE3-B066CF8D846C}"/>
    <dgm:cxn modelId="{8BDDAA16-A3C7-4F3E-BC3D-9E0710174A77}" type="presOf" srcId="{DCAB15FD-9B92-46CD-BCE6-A0F3166CA0FC}" destId="{F637571E-56E8-4C31-A4E9-C166896D1933}" srcOrd="0" destOrd="0" presId="urn:microsoft.com/office/officeart/2005/8/layout/chevron2"/>
    <dgm:cxn modelId="{00AC3F39-DE4A-4BD7-BB93-FB254D3A1EE2}" srcId="{DCAB15FD-9B92-46CD-BCE6-A0F3166CA0FC}" destId="{37941C10-CCD0-45A3-AE13-294803B4E2C3}" srcOrd="1" destOrd="0" parTransId="{EFBDBEFD-7F39-4143-A964-245F6A29A1F3}" sibTransId="{E13195A4-6C7A-449E-9EC2-7D4C1A9CEF64}"/>
    <dgm:cxn modelId="{0B9C44F6-62F4-4E7C-B423-E1E67D2CC177}" type="presOf" srcId="{C5D6FC1C-A456-441D-A442-E50B9000290F}" destId="{06A062C2-F310-4CD7-9B50-24FE618CE048}" srcOrd="0" destOrd="0" presId="urn:microsoft.com/office/officeart/2005/8/layout/chevron2"/>
    <dgm:cxn modelId="{8E4A73F5-0A0B-4464-9705-661BCE796C7D}" srcId="{BE8ECDEE-D846-4E90-B39A-7D87A77F97F0}" destId="{2273E287-6E12-48C6-AFAD-6954FF300BBA}" srcOrd="0" destOrd="0" parTransId="{1ED4F168-5006-4E85-BD79-1BDA109B661D}" sibTransId="{DB9E30E7-2AD3-422D-93F6-12CAF14D9F61}"/>
    <dgm:cxn modelId="{889F1EA1-FD3B-4B4C-B6E7-15A61C8599FB}" srcId="{C5D6FC1C-A456-441D-A442-E50B9000290F}" destId="{DCAB15FD-9B92-46CD-BCE6-A0F3166CA0FC}" srcOrd="1" destOrd="0" parTransId="{80ADA3A2-C67B-4550-961B-0FFA9EC3B437}" sibTransId="{8E16319E-544D-4726-9CA6-BE38D8D69E37}"/>
    <dgm:cxn modelId="{623FDA27-244C-42F5-BA52-FCBDBB686054}" srcId="{8BC0A675-CB1A-49C4-A25C-CFC5249723A8}" destId="{D5339863-AA77-4FBC-9CC6-74A73D4DC4F6}" srcOrd="0" destOrd="0" parTransId="{BA0C8732-94D8-49A0-9F98-5791C4E054EF}" sibTransId="{0281DDBD-FDA0-46DC-9B8C-D8303A3CCDED}"/>
    <dgm:cxn modelId="{A34F6C64-C632-4617-8BA8-C59249C64F4B}" srcId="{C5D6FC1C-A456-441D-A442-E50B9000290F}" destId="{8BC0A675-CB1A-49C4-A25C-CFC5249723A8}" srcOrd="5" destOrd="0" parTransId="{A6C18D1E-5AC5-41E9-ADE6-C11685963CD6}" sibTransId="{E7AC9CBA-EE01-4F89-B863-638438B590C5}"/>
    <dgm:cxn modelId="{0B6D4547-406B-47CC-8D65-9DC7DF4A933E}" type="presOf" srcId="{7C6C6D66-1175-4868-8599-A744B9F04C0D}" destId="{0F4C3FE0-30C7-46ED-8437-1FEC3AE6B43A}" srcOrd="0" destOrd="1" presId="urn:microsoft.com/office/officeart/2005/8/layout/chevron2"/>
    <dgm:cxn modelId="{111C763D-011B-4200-9DA9-2DFD7C5D2DE9}" srcId="{C5D6FC1C-A456-441D-A442-E50B9000290F}" destId="{BE8ECDEE-D846-4E90-B39A-7D87A77F97F0}" srcOrd="4" destOrd="0" parTransId="{2F702C81-1664-4911-A94B-362B5D01E23E}" sibTransId="{340459FA-3E44-447B-8062-8461A7B40F9F}"/>
    <dgm:cxn modelId="{BF1A2C7E-62C3-4653-AFDA-28B0D66F0827}" srcId="{C5D6FC1C-A456-441D-A442-E50B9000290F}" destId="{A17565AB-4A54-4626-B3C7-8A63F90CB036}" srcOrd="3" destOrd="0" parTransId="{A476C5BE-BA51-42D2-A526-7BAE941E9281}" sibTransId="{C7E513B7-2B4D-4178-9AE3-11FBFF34ACB4}"/>
    <dgm:cxn modelId="{E267AC1F-3A01-467A-B917-12CAEA2000E5}" srcId="{A48BAC25-9E39-438A-A36D-05897B6B6A14}" destId="{31AF9C90-8E73-41D2-A7EB-C640936CA623}" srcOrd="0" destOrd="0" parTransId="{20C91509-C7CF-4630-B5D9-44161642CFC5}" sibTransId="{1B16BE86-C8D7-4690-8EAF-8C8CFFA125B9}"/>
    <dgm:cxn modelId="{F3FB5546-FB8F-4BCC-A86D-B90A16E2F8A1}" type="presOf" srcId="{31AF9C90-8E73-41D2-A7EB-C640936CA623}" destId="{0F4C3FE0-30C7-46ED-8437-1FEC3AE6B43A}" srcOrd="0" destOrd="0" presId="urn:microsoft.com/office/officeart/2005/8/layout/chevron2"/>
    <dgm:cxn modelId="{911F4474-AEB7-45BC-BAE2-77C95767C311}" type="presOf" srcId="{A48BAC25-9E39-438A-A36D-05897B6B6A14}" destId="{5CC77D7D-1D29-48B6-9EB9-0116D0DE5087}" srcOrd="0" destOrd="0" presId="urn:microsoft.com/office/officeart/2005/8/layout/chevron2"/>
    <dgm:cxn modelId="{B5B1E5FF-27A6-434D-9BA3-80FA983CA013}" type="presOf" srcId="{3F9B9A3F-4234-4761-B90C-04D2DB7C94B8}" destId="{0E8DB67A-CED3-41CD-956E-16E55385A831}" srcOrd="0" destOrd="0" presId="urn:microsoft.com/office/officeart/2005/8/layout/chevron2"/>
    <dgm:cxn modelId="{E04E66FD-907D-419E-9B4F-F15F0ED0B29D}" type="presOf" srcId="{DB4E3297-6F8A-4E8F-93D1-CD31827E27F3}" destId="{A51A9EC0-2FAB-4278-B419-E9A0561471E1}" srcOrd="0" destOrd="2" presId="urn:microsoft.com/office/officeart/2005/8/layout/chevron2"/>
    <dgm:cxn modelId="{919D9985-667A-40CD-A080-94591E7E5FAF}" srcId="{C5D6FC1C-A456-441D-A442-E50B9000290F}" destId="{A48BAC25-9E39-438A-A36D-05897B6B6A14}" srcOrd="0" destOrd="0" parTransId="{0D4E2823-A236-496D-B442-1E5B81F70ABA}" sibTransId="{DF7D4F9F-80B2-4235-A60C-0F269095E3BC}"/>
    <dgm:cxn modelId="{F9829379-09FE-42D8-BB90-F9E29A19B321}" type="presOf" srcId="{BE8ECDEE-D846-4E90-B39A-7D87A77F97F0}" destId="{73EE8AB2-6C06-4A0D-8A49-7649D6604D0F}" srcOrd="0" destOrd="0" presId="urn:microsoft.com/office/officeart/2005/8/layout/chevron2"/>
    <dgm:cxn modelId="{D0D7F4CB-F2E1-49D6-AA38-F476B63DE382}" srcId="{DCAB15FD-9B92-46CD-BCE6-A0F3166CA0FC}" destId="{B2D22A84-EF6D-4F0E-A2ED-CE98ACD450AE}" srcOrd="0" destOrd="0" parTransId="{2A2B22CD-3F62-431B-BAEA-96134B1EE429}" sibTransId="{45DC45E3-C586-4A51-AF37-B2C9FE82DB21}"/>
    <dgm:cxn modelId="{AD75A6C9-75FE-4B68-9EB5-63F4D7B418C8}" type="presOf" srcId="{B2D22A84-EF6D-4F0E-A2ED-CE98ACD450AE}" destId="{A51A9EC0-2FAB-4278-B419-E9A0561471E1}" srcOrd="0" destOrd="0" presId="urn:microsoft.com/office/officeart/2005/8/layout/chevron2"/>
    <dgm:cxn modelId="{C73437B6-0F20-4E0D-A4BD-CFB957E9C719}" srcId="{DCAB15FD-9B92-46CD-BCE6-A0F3166CA0FC}" destId="{DB4E3297-6F8A-4E8F-93D1-CD31827E27F3}" srcOrd="2" destOrd="0" parTransId="{36C4DF61-D05B-4788-B4AA-40407CCC7333}" sibTransId="{0E9FA870-6C30-4EF7-B8EC-A1617EE4B629}"/>
    <dgm:cxn modelId="{AF6D73F4-629D-4EE1-86E7-154D6EDCF3D7}" type="presOf" srcId="{2273E287-6E12-48C6-AFAD-6954FF300BBA}" destId="{D1EE8C23-EABF-411A-96A4-32ED5EB606FF}" srcOrd="0" destOrd="0" presId="urn:microsoft.com/office/officeart/2005/8/layout/chevron2"/>
    <dgm:cxn modelId="{3881DC59-935D-4D0A-BA4F-E1A615DB3CFA}" type="presOf" srcId="{540AEA6D-2BED-4D4C-81C5-338FCC621CDB}" destId="{C4D7E7B7-45B5-4EB2-A53F-8F9275997260}" srcOrd="0" destOrd="0" presId="urn:microsoft.com/office/officeart/2005/8/layout/chevron2"/>
    <dgm:cxn modelId="{CC018022-1B8F-42A6-81B3-9D44377361C5}" type="presOf" srcId="{1BF92756-C2E3-4F95-8A72-E2639B148E22}" destId="{F789D280-656B-43E9-A425-9025E15B1440}" srcOrd="0" destOrd="1" presId="urn:microsoft.com/office/officeart/2005/8/layout/chevron2"/>
    <dgm:cxn modelId="{7BCFCBFD-B55D-438F-82E8-6D92F5C27BA1}" type="presOf" srcId="{A17565AB-4A54-4626-B3C7-8A63F90CB036}" destId="{C44A17A3-1475-422D-B705-5672BD17257B}" srcOrd="0" destOrd="0" presId="urn:microsoft.com/office/officeart/2005/8/layout/chevron2"/>
    <dgm:cxn modelId="{6129CF1E-6500-4AD7-BA9A-CB3475A9B814}" srcId="{540AEA6D-2BED-4D4C-81C5-338FCC621CDB}" destId="{1BF92756-C2E3-4F95-8A72-E2639B148E22}" srcOrd="1" destOrd="0" parTransId="{0461ACFD-1F89-4016-BE3B-3AB12E6E1455}" sibTransId="{EAE707B9-B49D-43C3-9EF4-2F9554CD8B92}"/>
    <dgm:cxn modelId="{22E7C353-4C4D-4C68-B51C-E3AC51C02642}" type="presOf" srcId="{BB780E96-F503-4572-9277-B1CFC4E97F06}" destId="{F789D280-656B-43E9-A425-9025E15B1440}" srcOrd="0" destOrd="0" presId="urn:microsoft.com/office/officeart/2005/8/layout/chevron2"/>
    <dgm:cxn modelId="{3ABE38B3-22E6-428E-A5BF-C2838139B7A2}" srcId="{C5D6FC1C-A456-441D-A442-E50B9000290F}" destId="{540AEA6D-2BED-4D4C-81C5-338FCC621CDB}" srcOrd="2" destOrd="0" parTransId="{96731D27-4212-412D-9434-D4AC09E95439}" sibTransId="{B8BFCABC-96EE-4057-B41C-05061572174A}"/>
    <dgm:cxn modelId="{33F63A34-5A07-4963-A472-EE94B5DF0AEC}" type="presOf" srcId="{8BC0A675-CB1A-49C4-A25C-CFC5249723A8}" destId="{EB43B299-FC86-41C5-84C9-18F26A5453FA}" srcOrd="0" destOrd="0" presId="urn:microsoft.com/office/officeart/2005/8/layout/chevron2"/>
    <dgm:cxn modelId="{E216FAF6-05F8-43E6-A6FF-7665E698919D}" type="presParOf" srcId="{06A062C2-F310-4CD7-9B50-24FE618CE048}" destId="{A37C72D5-B90D-4FEA-8773-9986F7F5437A}" srcOrd="0" destOrd="0" presId="urn:microsoft.com/office/officeart/2005/8/layout/chevron2"/>
    <dgm:cxn modelId="{2F9F4CBD-29B9-4334-95E5-D9E02E77A95A}" type="presParOf" srcId="{A37C72D5-B90D-4FEA-8773-9986F7F5437A}" destId="{5CC77D7D-1D29-48B6-9EB9-0116D0DE5087}" srcOrd="0" destOrd="0" presId="urn:microsoft.com/office/officeart/2005/8/layout/chevron2"/>
    <dgm:cxn modelId="{ED741B29-167D-4DD5-8BD1-40D39B29B360}" type="presParOf" srcId="{A37C72D5-B90D-4FEA-8773-9986F7F5437A}" destId="{0F4C3FE0-30C7-46ED-8437-1FEC3AE6B43A}" srcOrd="1" destOrd="0" presId="urn:microsoft.com/office/officeart/2005/8/layout/chevron2"/>
    <dgm:cxn modelId="{334A50C1-C9FF-4C4C-85D3-328ECD33DB94}" type="presParOf" srcId="{06A062C2-F310-4CD7-9B50-24FE618CE048}" destId="{8CE4BBB2-8364-46A6-AE4A-C08BD77552D8}" srcOrd="1" destOrd="0" presId="urn:microsoft.com/office/officeart/2005/8/layout/chevron2"/>
    <dgm:cxn modelId="{D0F34186-E793-4941-AEC3-1460D4EE5170}" type="presParOf" srcId="{06A062C2-F310-4CD7-9B50-24FE618CE048}" destId="{95F4211D-563E-4325-9EDF-C20B15622075}" srcOrd="2" destOrd="0" presId="urn:microsoft.com/office/officeart/2005/8/layout/chevron2"/>
    <dgm:cxn modelId="{A83CF992-0A80-4A3B-AEB5-9C070CEA2CAE}" type="presParOf" srcId="{95F4211D-563E-4325-9EDF-C20B15622075}" destId="{F637571E-56E8-4C31-A4E9-C166896D1933}" srcOrd="0" destOrd="0" presId="urn:microsoft.com/office/officeart/2005/8/layout/chevron2"/>
    <dgm:cxn modelId="{C7851AF4-0603-4208-808A-2CF8E2015D15}" type="presParOf" srcId="{95F4211D-563E-4325-9EDF-C20B15622075}" destId="{A51A9EC0-2FAB-4278-B419-E9A0561471E1}" srcOrd="1" destOrd="0" presId="urn:microsoft.com/office/officeart/2005/8/layout/chevron2"/>
    <dgm:cxn modelId="{61307FE5-80E3-4F8A-9A6E-6CF931B5721C}" type="presParOf" srcId="{06A062C2-F310-4CD7-9B50-24FE618CE048}" destId="{77F4DD43-7149-4475-B2ED-34D6E7B4DBF9}" srcOrd="3" destOrd="0" presId="urn:microsoft.com/office/officeart/2005/8/layout/chevron2"/>
    <dgm:cxn modelId="{3296F452-B4F1-4C48-A055-22B50315233E}" type="presParOf" srcId="{06A062C2-F310-4CD7-9B50-24FE618CE048}" destId="{BC4DDC07-3343-407B-9AFF-A9C9A42F3918}" srcOrd="4" destOrd="0" presId="urn:microsoft.com/office/officeart/2005/8/layout/chevron2"/>
    <dgm:cxn modelId="{EE5B6661-D65C-4C42-AA5D-4CA51EAFB18D}" type="presParOf" srcId="{BC4DDC07-3343-407B-9AFF-A9C9A42F3918}" destId="{C4D7E7B7-45B5-4EB2-A53F-8F9275997260}" srcOrd="0" destOrd="0" presId="urn:microsoft.com/office/officeart/2005/8/layout/chevron2"/>
    <dgm:cxn modelId="{CA2A9D82-4884-41A6-B713-B5D07F32D148}" type="presParOf" srcId="{BC4DDC07-3343-407B-9AFF-A9C9A42F3918}" destId="{F789D280-656B-43E9-A425-9025E15B1440}" srcOrd="1" destOrd="0" presId="urn:microsoft.com/office/officeart/2005/8/layout/chevron2"/>
    <dgm:cxn modelId="{983D371D-EBD2-4C52-B2D1-F8A9775BF714}" type="presParOf" srcId="{06A062C2-F310-4CD7-9B50-24FE618CE048}" destId="{64744FE6-B5BB-44DF-9E34-DE103F7BDC3C}" srcOrd="5" destOrd="0" presId="urn:microsoft.com/office/officeart/2005/8/layout/chevron2"/>
    <dgm:cxn modelId="{FB45EC7F-ABAD-47BB-B135-66CABD75AB83}" type="presParOf" srcId="{06A062C2-F310-4CD7-9B50-24FE618CE048}" destId="{8430FB7D-F466-41F7-883F-25FF8783EDC0}" srcOrd="6" destOrd="0" presId="urn:microsoft.com/office/officeart/2005/8/layout/chevron2"/>
    <dgm:cxn modelId="{C8146BB6-ADE4-49E0-8D41-E0C7DC649C51}" type="presParOf" srcId="{8430FB7D-F466-41F7-883F-25FF8783EDC0}" destId="{C44A17A3-1475-422D-B705-5672BD17257B}" srcOrd="0" destOrd="0" presId="urn:microsoft.com/office/officeart/2005/8/layout/chevron2"/>
    <dgm:cxn modelId="{932622F3-04CA-46C1-99D9-72A6EE1A8909}" type="presParOf" srcId="{8430FB7D-F466-41F7-883F-25FF8783EDC0}" destId="{0E8DB67A-CED3-41CD-956E-16E55385A831}" srcOrd="1" destOrd="0" presId="urn:microsoft.com/office/officeart/2005/8/layout/chevron2"/>
    <dgm:cxn modelId="{4A0AF595-5491-4002-A59B-D55D4A4ECD2B}" type="presParOf" srcId="{06A062C2-F310-4CD7-9B50-24FE618CE048}" destId="{B5F18D96-1FF7-4F71-9C41-F44A8CDBCD7B}" srcOrd="7" destOrd="0" presId="urn:microsoft.com/office/officeart/2005/8/layout/chevron2"/>
    <dgm:cxn modelId="{EE3B5F36-C572-485A-89F1-E16BBEF6697A}" type="presParOf" srcId="{06A062C2-F310-4CD7-9B50-24FE618CE048}" destId="{3DC640FB-B148-48D0-98BC-E48EA4B83A3F}" srcOrd="8" destOrd="0" presId="urn:microsoft.com/office/officeart/2005/8/layout/chevron2"/>
    <dgm:cxn modelId="{519210B1-FF55-4394-9167-CAF2A6AB77CD}" type="presParOf" srcId="{3DC640FB-B148-48D0-98BC-E48EA4B83A3F}" destId="{73EE8AB2-6C06-4A0D-8A49-7649D6604D0F}" srcOrd="0" destOrd="0" presId="urn:microsoft.com/office/officeart/2005/8/layout/chevron2"/>
    <dgm:cxn modelId="{65642E8A-75A6-4D4A-8CB5-5F15F9114C81}" type="presParOf" srcId="{3DC640FB-B148-48D0-98BC-E48EA4B83A3F}" destId="{D1EE8C23-EABF-411A-96A4-32ED5EB606FF}" srcOrd="1" destOrd="0" presId="urn:microsoft.com/office/officeart/2005/8/layout/chevron2"/>
    <dgm:cxn modelId="{54B89E51-7E0E-4537-84AA-931E80333475}" type="presParOf" srcId="{06A062C2-F310-4CD7-9B50-24FE618CE048}" destId="{87A2B844-2BE8-4508-BB73-E0044D65D433}" srcOrd="9" destOrd="0" presId="urn:microsoft.com/office/officeart/2005/8/layout/chevron2"/>
    <dgm:cxn modelId="{649E5EE1-4147-49C8-9EB1-C9AB3B9E4FD4}" type="presParOf" srcId="{06A062C2-F310-4CD7-9B50-24FE618CE048}" destId="{B452CC4B-4DC7-4576-BC53-25A959890FE6}" srcOrd="10" destOrd="0" presId="urn:microsoft.com/office/officeart/2005/8/layout/chevron2"/>
    <dgm:cxn modelId="{ABD8AF90-3234-480A-AA25-9B5B849696F5}" type="presParOf" srcId="{B452CC4B-4DC7-4576-BC53-25A959890FE6}" destId="{EB43B299-FC86-41C5-84C9-18F26A5453FA}" srcOrd="0" destOrd="0" presId="urn:microsoft.com/office/officeart/2005/8/layout/chevron2"/>
    <dgm:cxn modelId="{F2444035-E752-4244-AEBA-70ECD0806BB4}" type="presParOf" srcId="{B452CC4B-4DC7-4576-BC53-25A959890FE6}" destId="{C549C89D-28DE-45F0-86CC-C1C69F7E45AF}" srcOrd="1" destOrd="0" presId="urn:microsoft.com/office/officeart/2005/8/layout/chevron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C77D7D-1D29-48B6-9EB9-0116D0DE5087}">
      <dsp:nvSpPr>
        <dsp:cNvPr id="0" name=""/>
        <dsp:cNvSpPr/>
      </dsp:nvSpPr>
      <dsp:spPr>
        <a:xfrm rot="5400000">
          <a:off x="-87376" y="88840"/>
          <a:ext cx="582513" cy="407759"/>
        </a:xfrm>
        <a:prstGeom prst="chevron">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zh-CN" altLang="en-US" sz="600" kern="1200"/>
            <a:t>文本搜集</a:t>
          </a:r>
        </a:p>
      </dsp:txBody>
      <dsp:txXfrm rot="-5400000">
        <a:off x="2" y="205343"/>
        <a:ext cx="407759" cy="174754"/>
      </dsp:txXfrm>
    </dsp:sp>
    <dsp:sp modelId="{0F4C3FE0-30C7-46ED-8437-1FEC3AE6B43A}">
      <dsp:nvSpPr>
        <dsp:cNvPr id="0" name=""/>
        <dsp:cNvSpPr/>
      </dsp:nvSpPr>
      <dsp:spPr>
        <a:xfrm rot="5400000">
          <a:off x="1221062" y="-811840"/>
          <a:ext cx="378633" cy="2005240"/>
        </a:xfrm>
        <a:prstGeom prst="round2SameRect">
          <a:avLst/>
        </a:prstGeom>
        <a:solidFill>
          <a:schemeClr val="dk2">
            <a:alpha val="90000"/>
            <a:tint val="4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3810" rIns="3810" bIns="3810" numCol="1" spcCol="1270" anchor="ctr" anchorCtr="0">
          <a:noAutofit/>
        </a:bodyPr>
        <a:lstStyle/>
        <a:p>
          <a:pPr marL="57150" lvl="1" indent="-57150" algn="l" defTabSz="266700">
            <a:lnSpc>
              <a:spcPct val="90000"/>
            </a:lnSpc>
            <a:spcBef>
              <a:spcPct val="0"/>
            </a:spcBef>
            <a:spcAft>
              <a:spcPct val="15000"/>
            </a:spcAft>
            <a:buChar char="••"/>
          </a:pPr>
          <a:r>
            <a:rPr lang="zh-CN" altLang="en-US" sz="600" kern="1200"/>
            <a:t>源领域文本搜集</a:t>
          </a:r>
        </a:p>
        <a:p>
          <a:pPr marL="57150" lvl="1" indent="-57150" algn="l" defTabSz="266700">
            <a:lnSpc>
              <a:spcPct val="90000"/>
            </a:lnSpc>
            <a:spcBef>
              <a:spcPct val="0"/>
            </a:spcBef>
            <a:spcAft>
              <a:spcPct val="15000"/>
            </a:spcAft>
            <a:buChar char="••"/>
          </a:pPr>
          <a:r>
            <a:rPr lang="zh-CN" altLang="en-US" sz="600" kern="1200"/>
            <a:t>目标领域文本搜集</a:t>
          </a:r>
        </a:p>
      </dsp:txBody>
      <dsp:txXfrm rot="-5400000">
        <a:off x="407759" y="19946"/>
        <a:ext cx="1986757" cy="341667"/>
      </dsp:txXfrm>
    </dsp:sp>
    <dsp:sp modelId="{F637571E-56E8-4C31-A4E9-C166896D1933}">
      <dsp:nvSpPr>
        <dsp:cNvPr id="0" name=""/>
        <dsp:cNvSpPr/>
      </dsp:nvSpPr>
      <dsp:spPr>
        <a:xfrm rot="5400000">
          <a:off x="-87376" y="613102"/>
          <a:ext cx="582513" cy="407759"/>
        </a:xfrm>
        <a:prstGeom prst="chevron">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zh-CN" altLang="en-US" sz="600" kern="1200"/>
            <a:t>文本预处理</a:t>
          </a:r>
        </a:p>
      </dsp:txBody>
      <dsp:txXfrm rot="-5400000">
        <a:off x="2" y="729605"/>
        <a:ext cx="407759" cy="174754"/>
      </dsp:txXfrm>
    </dsp:sp>
    <dsp:sp modelId="{A51A9EC0-2FAB-4278-B419-E9A0561471E1}">
      <dsp:nvSpPr>
        <dsp:cNvPr id="0" name=""/>
        <dsp:cNvSpPr/>
      </dsp:nvSpPr>
      <dsp:spPr>
        <a:xfrm rot="5400000">
          <a:off x="1221062" y="-287578"/>
          <a:ext cx="378633" cy="2005240"/>
        </a:xfrm>
        <a:prstGeom prst="round2SameRect">
          <a:avLst/>
        </a:prstGeom>
        <a:solidFill>
          <a:schemeClr val="dk2">
            <a:alpha val="90000"/>
            <a:tint val="4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3810" rIns="3810" bIns="3810" numCol="1" spcCol="1270" anchor="ctr" anchorCtr="0">
          <a:noAutofit/>
        </a:bodyPr>
        <a:lstStyle/>
        <a:p>
          <a:pPr marL="57150" lvl="1" indent="-57150" algn="l" defTabSz="266700">
            <a:lnSpc>
              <a:spcPct val="90000"/>
            </a:lnSpc>
            <a:spcBef>
              <a:spcPct val="0"/>
            </a:spcBef>
            <a:spcAft>
              <a:spcPct val="15000"/>
            </a:spcAft>
            <a:buChar char="••"/>
          </a:pPr>
          <a:r>
            <a:rPr lang="en-US" sz="600" kern="1200"/>
            <a:t>1</a:t>
          </a:r>
          <a:r>
            <a:rPr lang="zh-CN" sz="600" kern="1200"/>
            <a:t>、文本净化处理。</a:t>
          </a:r>
          <a:endParaRPr lang="zh-CN" altLang="en-US" sz="600" kern="1200"/>
        </a:p>
        <a:p>
          <a:pPr marL="57150" lvl="1" indent="-57150" algn="l" defTabSz="266700">
            <a:lnSpc>
              <a:spcPct val="90000"/>
            </a:lnSpc>
            <a:spcBef>
              <a:spcPct val="0"/>
            </a:spcBef>
            <a:spcAft>
              <a:spcPct val="15000"/>
            </a:spcAft>
            <a:buChar char="••"/>
          </a:pPr>
          <a:r>
            <a:rPr lang="en-US" sz="600" kern="1200"/>
            <a:t>2</a:t>
          </a:r>
          <a:r>
            <a:rPr lang="zh-CN" sz="600" kern="1200"/>
            <a:t>、文本分割。</a:t>
          </a:r>
        </a:p>
        <a:p>
          <a:pPr marL="57150" lvl="1" indent="-57150" algn="l" defTabSz="266700">
            <a:lnSpc>
              <a:spcPct val="90000"/>
            </a:lnSpc>
            <a:spcBef>
              <a:spcPct val="0"/>
            </a:spcBef>
            <a:spcAft>
              <a:spcPct val="15000"/>
            </a:spcAft>
            <a:buChar char="••"/>
          </a:pPr>
          <a:r>
            <a:rPr lang="en-US" sz="600" kern="1200"/>
            <a:t>3</a:t>
          </a:r>
          <a:r>
            <a:rPr lang="zh-CN" sz="600" kern="1200"/>
            <a:t>、停用词处理。</a:t>
          </a:r>
        </a:p>
      </dsp:txBody>
      <dsp:txXfrm rot="-5400000">
        <a:off x="407759" y="544208"/>
        <a:ext cx="1986757" cy="341667"/>
      </dsp:txXfrm>
    </dsp:sp>
    <dsp:sp modelId="{C4D7E7B7-45B5-4EB2-A53F-8F9275997260}">
      <dsp:nvSpPr>
        <dsp:cNvPr id="0" name=""/>
        <dsp:cNvSpPr/>
      </dsp:nvSpPr>
      <dsp:spPr>
        <a:xfrm rot="5400000">
          <a:off x="-87376" y="1137364"/>
          <a:ext cx="582513" cy="407759"/>
        </a:xfrm>
        <a:prstGeom prst="chevron">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zh-CN" altLang="en-US" sz="600" kern="1200"/>
            <a:t>特征提取</a:t>
          </a:r>
        </a:p>
      </dsp:txBody>
      <dsp:txXfrm rot="-5400000">
        <a:off x="2" y="1253867"/>
        <a:ext cx="407759" cy="174754"/>
      </dsp:txXfrm>
    </dsp:sp>
    <dsp:sp modelId="{F789D280-656B-43E9-A425-9025E15B1440}">
      <dsp:nvSpPr>
        <dsp:cNvPr id="0" name=""/>
        <dsp:cNvSpPr/>
      </dsp:nvSpPr>
      <dsp:spPr>
        <a:xfrm rot="5400000">
          <a:off x="1221062" y="236683"/>
          <a:ext cx="378633" cy="2005240"/>
        </a:xfrm>
        <a:prstGeom prst="round2SameRect">
          <a:avLst/>
        </a:prstGeom>
        <a:solidFill>
          <a:schemeClr val="dk2">
            <a:alpha val="90000"/>
            <a:tint val="4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3810" rIns="3810" bIns="3810" numCol="1" spcCol="1270" anchor="ctr" anchorCtr="0">
          <a:noAutofit/>
        </a:bodyPr>
        <a:lstStyle/>
        <a:p>
          <a:pPr marL="57150" lvl="1" indent="-57150" algn="l" defTabSz="266700">
            <a:lnSpc>
              <a:spcPct val="90000"/>
            </a:lnSpc>
            <a:spcBef>
              <a:spcPct val="0"/>
            </a:spcBef>
            <a:spcAft>
              <a:spcPct val="15000"/>
            </a:spcAft>
            <a:buChar char="••"/>
          </a:pPr>
          <a:r>
            <a:rPr lang="zh-CN" altLang="en-US" sz="600" kern="1200"/>
            <a:t>源领域文本特征提取</a:t>
          </a:r>
        </a:p>
        <a:p>
          <a:pPr marL="57150" lvl="1" indent="-57150" algn="l" defTabSz="266700">
            <a:lnSpc>
              <a:spcPct val="90000"/>
            </a:lnSpc>
            <a:spcBef>
              <a:spcPct val="0"/>
            </a:spcBef>
            <a:spcAft>
              <a:spcPct val="15000"/>
            </a:spcAft>
            <a:buChar char="••"/>
          </a:pPr>
          <a:r>
            <a:rPr lang="zh-CN" altLang="en-US" sz="600" kern="1200"/>
            <a:t>目标领域文本特征提取</a:t>
          </a:r>
        </a:p>
      </dsp:txBody>
      <dsp:txXfrm rot="-5400000">
        <a:off x="407759" y="1068470"/>
        <a:ext cx="1986757" cy="341667"/>
      </dsp:txXfrm>
    </dsp:sp>
    <dsp:sp modelId="{C44A17A3-1475-422D-B705-5672BD17257B}">
      <dsp:nvSpPr>
        <dsp:cNvPr id="0" name=""/>
        <dsp:cNvSpPr/>
      </dsp:nvSpPr>
      <dsp:spPr>
        <a:xfrm rot="5400000">
          <a:off x="-87376" y="1661626"/>
          <a:ext cx="582513" cy="407759"/>
        </a:xfrm>
        <a:prstGeom prst="chevron">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zh-CN" altLang="en-US" sz="600" kern="1200"/>
            <a:t>特征对齐</a:t>
          </a:r>
        </a:p>
      </dsp:txBody>
      <dsp:txXfrm rot="-5400000">
        <a:off x="2" y="1778129"/>
        <a:ext cx="407759" cy="174754"/>
      </dsp:txXfrm>
    </dsp:sp>
    <dsp:sp modelId="{0E8DB67A-CED3-41CD-956E-16E55385A831}">
      <dsp:nvSpPr>
        <dsp:cNvPr id="0" name=""/>
        <dsp:cNvSpPr/>
      </dsp:nvSpPr>
      <dsp:spPr>
        <a:xfrm rot="5400000">
          <a:off x="1221062" y="760945"/>
          <a:ext cx="378633" cy="2005240"/>
        </a:xfrm>
        <a:prstGeom prst="round2SameRect">
          <a:avLst/>
        </a:prstGeom>
        <a:solidFill>
          <a:schemeClr val="dk2">
            <a:alpha val="90000"/>
            <a:tint val="4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3810" rIns="3810" bIns="3810" numCol="1" spcCol="1270" anchor="ctr" anchorCtr="0">
          <a:noAutofit/>
        </a:bodyPr>
        <a:lstStyle/>
        <a:p>
          <a:pPr marL="57150" lvl="1" indent="-57150" algn="l" defTabSz="266700">
            <a:lnSpc>
              <a:spcPct val="90000"/>
            </a:lnSpc>
            <a:spcBef>
              <a:spcPct val="0"/>
            </a:spcBef>
            <a:spcAft>
              <a:spcPct val="15000"/>
            </a:spcAft>
            <a:buChar char="••"/>
          </a:pPr>
          <a:r>
            <a:rPr lang="zh-CN" altLang="en-US" sz="600" kern="1200"/>
            <a:t>基于</a:t>
          </a:r>
          <a:r>
            <a:rPr lang="en-US" altLang="zh-CN" sz="600" kern="1200"/>
            <a:t>Word2vec</a:t>
          </a:r>
          <a:r>
            <a:rPr lang="zh-CN" altLang="en-US" sz="600" kern="1200"/>
            <a:t>工具的特征对齐算法</a:t>
          </a:r>
        </a:p>
      </dsp:txBody>
      <dsp:txXfrm rot="-5400000">
        <a:off x="407759" y="1592732"/>
        <a:ext cx="1986757" cy="341667"/>
      </dsp:txXfrm>
    </dsp:sp>
    <dsp:sp modelId="{73EE8AB2-6C06-4A0D-8A49-7649D6604D0F}">
      <dsp:nvSpPr>
        <dsp:cNvPr id="0" name=""/>
        <dsp:cNvSpPr/>
      </dsp:nvSpPr>
      <dsp:spPr>
        <a:xfrm rot="5400000">
          <a:off x="-87376" y="2185888"/>
          <a:ext cx="582513" cy="407759"/>
        </a:xfrm>
        <a:prstGeom prst="chevron">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zh-CN" altLang="en-US" sz="600" kern="1200"/>
            <a:t>构造分类器</a:t>
          </a:r>
        </a:p>
      </dsp:txBody>
      <dsp:txXfrm rot="-5400000">
        <a:off x="2" y="2302391"/>
        <a:ext cx="407759" cy="174754"/>
      </dsp:txXfrm>
    </dsp:sp>
    <dsp:sp modelId="{D1EE8C23-EABF-411A-96A4-32ED5EB606FF}">
      <dsp:nvSpPr>
        <dsp:cNvPr id="0" name=""/>
        <dsp:cNvSpPr/>
      </dsp:nvSpPr>
      <dsp:spPr>
        <a:xfrm rot="5400000">
          <a:off x="1221062" y="1285207"/>
          <a:ext cx="378633" cy="2005240"/>
        </a:xfrm>
        <a:prstGeom prst="round2SameRect">
          <a:avLst/>
        </a:prstGeom>
        <a:solidFill>
          <a:schemeClr val="dk2">
            <a:alpha val="90000"/>
            <a:tint val="4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3810" rIns="3810" bIns="3810" numCol="1" spcCol="1270" anchor="ctr" anchorCtr="0">
          <a:noAutofit/>
        </a:bodyPr>
        <a:lstStyle/>
        <a:p>
          <a:pPr marL="57150" lvl="1" indent="-57150" algn="l" defTabSz="266700">
            <a:lnSpc>
              <a:spcPct val="90000"/>
            </a:lnSpc>
            <a:spcBef>
              <a:spcPct val="0"/>
            </a:spcBef>
            <a:spcAft>
              <a:spcPct val="15000"/>
            </a:spcAft>
            <a:buChar char="••"/>
          </a:pPr>
          <a:r>
            <a:rPr lang="zh-CN" altLang="en-US" sz="600" kern="1200"/>
            <a:t>支持向量机</a:t>
          </a:r>
          <a:r>
            <a:rPr lang="en-US" altLang="zh-CN" sz="600" kern="1200"/>
            <a:t>(SVM)</a:t>
          </a:r>
          <a:r>
            <a:rPr lang="zh-CN" altLang="en-US" sz="600" kern="1200"/>
            <a:t>分类器</a:t>
          </a:r>
        </a:p>
      </dsp:txBody>
      <dsp:txXfrm rot="-5400000">
        <a:off x="407759" y="2116994"/>
        <a:ext cx="1986757" cy="341667"/>
      </dsp:txXfrm>
    </dsp:sp>
    <dsp:sp modelId="{EB43B299-FC86-41C5-84C9-18F26A5453FA}">
      <dsp:nvSpPr>
        <dsp:cNvPr id="0" name=""/>
        <dsp:cNvSpPr/>
      </dsp:nvSpPr>
      <dsp:spPr>
        <a:xfrm rot="5400000">
          <a:off x="-87376" y="2710150"/>
          <a:ext cx="582513" cy="407759"/>
        </a:xfrm>
        <a:prstGeom prst="chevron">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zh-CN" altLang="en-US" sz="600" kern="1200"/>
            <a:t>模型评估</a:t>
          </a:r>
        </a:p>
      </dsp:txBody>
      <dsp:txXfrm rot="-5400000">
        <a:off x="2" y="2826653"/>
        <a:ext cx="407759" cy="174754"/>
      </dsp:txXfrm>
    </dsp:sp>
    <dsp:sp modelId="{C549C89D-28DE-45F0-86CC-C1C69F7E45AF}">
      <dsp:nvSpPr>
        <dsp:cNvPr id="0" name=""/>
        <dsp:cNvSpPr/>
      </dsp:nvSpPr>
      <dsp:spPr>
        <a:xfrm rot="5400000">
          <a:off x="1221062" y="1809469"/>
          <a:ext cx="378633" cy="2005240"/>
        </a:xfrm>
        <a:prstGeom prst="round2SameRect">
          <a:avLst/>
        </a:prstGeom>
        <a:solidFill>
          <a:schemeClr val="dk2">
            <a:alpha val="90000"/>
            <a:tint val="4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3810" rIns="3810" bIns="3810" numCol="1" spcCol="1270" anchor="ctr" anchorCtr="0">
          <a:noAutofit/>
        </a:bodyPr>
        <a:lstStyle/>
        <a:p>
          <a:pPr marL="57150" lvl="1" indent="-57150" algn="l" defTabSz="266700">
            <a:lnSpc>
              <a:spcPct val="90000"/>
            </a:lnSpc>
            <a:spcBef>
              <a:spcPct val="0"/>
            </a:spcBef>
            <a:spcAft>
              <a:spcPct val="15000"/>
            </a:spcAft>
            <a:buChar char="••"/>
          </a:pPr>
          <a:r>
            <a:rPr lang="zh-CN" altLang="en-US" sz="600" kern="1200"/>
            <a:t>本课题中使用准确率进行模型评估</a:t>
          </a:r>
        </a:p>
      </dsp:txBody>
      <dsp:txXfrm rot="-5400000">
        <a:off x="407759" y="2641256"/>
        <a:ext cx="1986757" cy="34166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E955BF-A869-42C9-BD99-03E25F4DF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3194</TotalTime>
  <Pages>1</Pages>
  <Words>5441</Words>
  <Characters>31020</Characters>
  <Application>Microsoft Office Word</Application>
  <DocSecurity>0</DocSecurity>
  <Lines>258</Lines>
  <Paragraphs>72</Paragraphs>
  <ScaleCrop>false</ScaleCrop>
  <Company>sdustzs</Company>
  <LinksUpToDate>false</LinksUpToDate>
  <CharactersWithSpaces>36389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密    级</dc:title>
  <dc:subject/>
  <dc:creator>zhjg</dc:creator>
  <cp:keywords/>
  <dc:description/>
  <cp:lastModifiedBy>wg</cp:lastModifiedBy>
  <cp:revision>57</cp:revision>
  <cp:lastPrinted>2003-09-29T00:14:00Z</cp:lastPrinted>
  <dcterms:created xsi:type="dcterms:W3CDTF">2020-05-17T12:14:00Z</dcterms:created>
  <dcterms:modified xsi:type="dcterms:W3CDTF">2020-05-24T07:26:00Z</dcterms:modified>
</cp:coreProperties>
</file>